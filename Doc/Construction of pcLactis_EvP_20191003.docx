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6CDCE" w14:textId="77777777" w:rsidR="00380AB8" w:rsidRPr="00925371" w:rsidRDefault="00B2178E" w:rsidP="00B03A2F">
      <w:pPr>
        <w:pStyle w:val="Title"/>
      </w:pPr>
      <w:r w:rsidRPr="00925371">
        <w:t>P</w:t>
      </w:r>
      <w:r w:rsidR="00416909" w:rsidRPr="00925371">
        <w:t>roteome constrain</w:t>
      </w:r>
      <w:r w:rsidR="00F0368C" w:rsidRPr="00925371">
        <w:t>ed</w:t>
      </w:r>
      <w:r w:rsidR="00CC01DB" w:rsidRPr="00925371">
        <w:t xml:space="preserve"> model </w:t>
      </w:r>
      <w:r w:rsidRPr="00925371">
        <w:t>of</w:t>
      </w:r>
      <w:r w:rsidR="00CC01DB" w:rsidRPr="00925371">
        <w:t xml:space="preserve"> </w:t>
      </w:r>
      <w:r w:rsidR="00CC01DB" w:rsidRPr="00925371">
        <w:rPr>
          <w:i/>
        </w:rPr>
        <w:t>L. lactis</w:t>
      </w:r>
    </w:p>
    <w:p w14:paraId="2E856996" w14:textId="777AB024" w:rsidR="00BF1EDB" w:rsidRDefault="006F2F5A" w:rsidP="00533709">
      <w:pPr>
        <w:spacing w:line="400" w:lineRule="exact"/>
        <w:jc w:val="both"/>
      </w:pPr>
      <w:r w:rsidRPr="00925371">
        <w:t>In t</w:t>
      </w:r>
      <w:r w:rsidR="00253E97" w:rsidRPr="00925371">
        <w:t xml:space="preserve">his document </w:t>
      </w:r>
      <w:r w:rsidRPr="00925371">
        <w:t>we show</w:t>
      </w:r>
      <w:r w:rsidR="00253E97" w:rsidRPr="00925371">
        <w:t xml:space="preserve"> </w:t>
      </w:r>
      <w:r w:rsidR="00C638D0">
        <w:t xml:space="preserve">a </w:t>
      </w:r>
      <w:r w:rsidR="00253E97" w:rsidRPr="00925371">
        <w:t xml:space="preserve">detailed </w:t>
      </w:r>
      <w:r w:rsidR="00B27658" w:rsidRPr="00925371">
        <w:t>description</w:t>
      </w:r>
      <w:r w:rsidR="00253E97" w:rsidRPr="00925371">
        <w:t xml:space="preserve"> </w:t>
      </w:r>
      <w:r w:rsidR="00B061EC" w:rsidRPr="00925371">
        <w:t>of</w:t>
      </w:r>
      <w:r w:rsidR="00253E97" w:rsidRPr="00925371">
        <w:t xml:space="preserve"> </w:t>
      </w:r>
      <w:r w:rsidR="00BE6A52" w:rsidRPr="00925371">
        <w:t>proteome constrained</w:t>
      </w:r>
      <w:r w:rsidR="009E7F1E" w:rsidRPr="00925371">
        <w:t xml:space="preserve"> model</w:t>
      </w:r>
      <w:r w:rsidR="00253E97" w:rsidRPr="00925371">
        <w:t xml:space="preserve"> </w:t>
      </w:r>
      <w:r w:rsidR="003E03DD" w:rsidRPr="00925371">
        <w:t>for</w:t>
      </w:r>
      <w:r w:rsidR="00253E97" w:rsidRPr="00925371">
        <w:t xml:space="preserve"> </w:t>
      </w:r>
      <w:r w:rsidR="009E7F1E" w:rsidRPr="00925371">
        <w:rPr>
          <w:i/>
        </w:rPr>
        <w:t>Lactococcus</w:t>
      </w:r>
      <w:r w:rsidR="00253E97" w:rsidRPr="00925371">
        <w:rPr>
          <w:i/>
        </w:rPr>
        <w:t xml:space="preserve"> lactis</w:t>
      </w:r>
      <w:r w:rsidR="00E74A9F" w:rsidRPr="00925371">
        <w:t xml:space="preserve"> </w:t>
      </w:r>
      <w:r w:rsidR="005F75AC">
        <w:t>MG1363</w:t>
      </w:r>
      <w:r w:rsidR="00253E97" w:rsidRPr="00925371">
        <w:t xml:space="preserve">. In addition to metabolism, the model includes many processes in </w:t>
      </w:r>
      <w:r w:rsidR="00625D65">
        <w:t>protein</w:t>
      </w:r>
      <w:r w:rsidR="00253E97" w:rsidRPr="00925371">
        <w:t xml:space="preserve"> expression: </w:t>
      </w:r>
      <w:r w:rsidR="00F60367" w:rsidRPr="00925371">
        <w:t xml:space="preserve">transcription, stable RNA cleavage, </w:t>
      </w:r>
      <w:r w:rsidR="00253E97" w:rsidRPr="00925371">
        <w:t xml:space="preserve">mRNA degradation, </w:t>
      </w:r>
      <w:r w:rsidR="00892913" w:rsidRPr="00925371">
        <w:t xml:space="preserve">tRNA modification, rRNA modification, tRNA charging, </w:t>
      </w:r>
      <w:r w:rsidR="00C638D0">
        <w:t>ribosomal</w:t>
      </w:r>
      <w:r w:rsidR="00892913" w:rsidRPr="00925371">
        <w:t xml:space="preserve"> assembly, t</w:t>
      </w:r>
      <w:r w:rsidR="00346B0F" w:rsidRPr="00925371">
        <w:t xml:space="preserve">ranslation, protein maturation, </w:t>
      </w:r>
      <w:r w:rsidR="00253E97" w:rsidRPr="00925371">
        <w:t>protein assembly</w:t>
      </w:r>
      <w:r w:rsidR="00346B0F" w:rsidRPr="00925371">
        <w:t>, enzyme formation, and protein degradation</w:t>
      </w:r>
      <w:r w:rsidR="00B23EAC" w:rsidRPr="00925371">
        <w:t xml:space="preserve">. Besides, some other reactions </w:t>
      </w:r>
      <w:r w:rsidR="00272086">
        <w:t>have been</w:t>
      </w:r>
      <w:r w:rsidR="00B23EAC" w:rsidRPr="00925371">
        <w:t xml:space="preserve"> formulated for modelling purpose, including generic RNA renaming</w:t>
      </w:r>
      <w:r w:rsidR="0073492A" w:rsidRPr="00925371">
        <w:t>,</w:t>
      </w:r>
      <w:r w:rsidR="00E66F6F" w:rsidRPr="00925371">
        <w:t xml:space="preserve"> enzyme dilution</w:t>
      </w:r>
      <w:r w:rsidR="00B23EAC" w:rsidRPr="00925371">
        <w:t xml:space="preserve"> </w:t>
      </w:r>
      <w:r w:rsidR="0073492A" w:rsidRPr="00925371">
        <w:t xml:space="preserve">and RNA dilution </w:t>
      </w:r>
      <w:r w:rsidR="00B23EAC" w:rsidRPr="00925371">
        <w:t>reactions.</w:t>
      </w:r>
      <w:r w:rsidR="00B90CDC" w:rsidRPr="00925371">
        <w:t xml:space="preserve"> </w:t>
      </w:r>
      <w:r w:rsidR="00785091" w:rsidRPr="00925371">
        <w:t xml:space="preserve">We </w:t>
      </w:r>
      <w:r w:rsidR="008B7B78">
        <w:t xml:space="preserve">have </w:t>
      </w:r>
      <w:r w:rsidR="00785091" w:rsidRPr="00925371">
        <w:t>developed a Matlab package to construct the model</w:t>
      </w:r>
      <w:r w:rsidR="00B42459" w:rsidRPr="00925371">
        <w:t>,</w:t>
      </w:r>
      <w:r w:rsidR="007241C3" w:rsidRPr="00925371">
        <w:t xml:space="preserve"> </w:t>
      </w:r>
      <w:r w:rsidR="00BF1EDB" w:rsidRPr="00925371">
        <w:t>which</w:t>
      </w:r>
      <w:r w:rsidR="007241C3" w:rsidRPr="00925371">
        <w:t xml:space="preserve"> </w:t>
      </w:r>
      <w:r w:rsidR="00BF1EDB" w:rsidRPr="00925371">
        <w:t xml:space="preserve">requires the </w:t>
      </w:r>
      <w:r w:rsidR="00297777" w:rsidRPr="00925371">
        <w:t>COBRA toolbox (</w:t>
      </w:r>
      <w:r w:rsidR="00140456" w:rsidRPr="00925371">
        <w:rPr>
          <w:highlight w:val="yellow"/>
        </w:rPr>
        <w:t>PMID: 30787451</w:t>
      </w:r>
      <w:r w:rsidR="00297777" w:rsidRPr="00925371">
        <w:t>).</w:t>
      </w:r>
      <w:r w:rsidR="008B367A" w:rsidRPr="00925371">
        <w:t xml:space="preserve"> The package as well as the modelling approach are only for </w:t>
      </w:r>
      <w:r w:rsidR="008B367A" w:rsidRPr="00925371">
        <w:rPr>
          <w:i/>
        </w:rPr>
        <w:t>L. lactis</w:t>
      </w:r>
      <w:r w:rsidR="008B367A" w:rsidRPr="00925371">
        <w:t xml:space="preserve"> here but expected to be used </w:t>
      </w:r>
      <w:r w:rsidR="00667649" w:rsidRPr="00925371">
        <w:t xml:space="preserve">in future </w:t>
      </w:r>
      <w:r w:rsidR="008B367A" w:rsidRPr="00925371">
        <w:t xml:space="preserve">for other </w:t>
      </w:r>
      <w:r w:rsidR="00417583" w:rsidRPr="00925371">
        <w:t xml:space="preserve">prokaryotes with existing </w:t>
      </w:r>
      <w:r w:rsidR="006215B4" w:rsidRPr="00925371">
        <w:t>genome-scale metabolic models (</w:t>
      </w:r>
      <w:r w:rsidR="00417583" w:rsidRPr="00925371">
        <w:t>M models</w:t>
      </w:r>
      <w:r w:rsidR="006215B4" w:rsidRPr="00925371">
        <w:t>)</w:t>
      </w:r>
      <w:r w:rsidR="00417583" w:rsidRPr="00925371">
        <w:t>.</w:t>
      </w:r>
      <w:r w:rsidR="00EB4AEA" w:rsidRPr="00925371">
        <w:t xml:space="preserve"> </w:t>
      </w:r>
      <w:r w:rsidR="00BF1EDB" w:rsidRPr="00925371">
        <w:t xml:space="preserve">The </w:t>
      </w:r>
      <w:r w:rsidR="008B7B78">
        <w:t>construction process</w:t>
      </w:r>
      <w:r w:rsidR="00BF1EDB" w:rsidRPr="00925371">
        <w:t xml:space="preserve"> </w:t>
      </w:r>
      <w:r w:rsidR="0044493F" w:rsidRPr="00925371">
        <w:t>is</w:t>
      </w:r>
      <w:r w:rsidR="00BF1EDB" w:rsidRPr="00925371">
        <w:t xml:space="preserve"> divided into </w:t>
      </w:r>
      <w:r w:rsidR="00037C73">
        <w:t>five</w:t>
      </w:r>
      <w:r w:rsidR="00BF1EDB" w:rsidRPr="00925371">
        <w:t xml:space="preserve"> </w:t>
      </w:r>
      <w:r w:rsidR="008B7B78">
        <w:t>steps</w:t>
      </w:r>
      <w:r w:rsidR="00BF1EDB" w:rsidRPr="00925371">
        <w:t xml:space="preserve">: information collection, reformulation </w:t>
      </w:r>
      <w:r w:rsidR="006215B4" w:rsidRPr="00925371">
        <w:t>of M model</w:t>
      </w:r>
      <w:r w:rsidR="00FE7ACB">
        <w:t xml:space="preserve">, </w:t>
      </w:r>
      <w:r w:rsidR="006215B4" w:rsidRPr="00925371">
        <w:t>construction of protein expression</w:t>
      </w:r>
      <w:r w:rsidR="00BF1EDB" w:rsidRPr="00925371">
        <w:t xml:space="preserve"> model (</w:t>
      </w:r>
      <w:r w:rsidR="006215B4" w:rsidRPr="00925371">
        <w:t>E</w:t>
      </w:r>
      <w:r w:rsidR="00BF1EDB" w:rsidRPr="00925371">
        <w:t xml:space="preserve"> model)</w:t>
      </w:r>
      <w:r w:rsidR="00FE7ACB">
        <w:t xml:space="preserve">, formulation of </w:t>
      </w:r>
      <w:r w:rsidR="008B7B78">
        <w:t>pseudo</w:t>
      </w:r>
      <w:r w:rsidR="00FE7ACB">
        <w:t xml:space="preserve"> reactions for modelling purpose</w:t>
      </w:r>
      <w:r w:rsidR="00D846A8">
        <w:t xml:space="preserve">, and determination of </w:t>
      </w:r>
      <w:r w:rsidR="00903C5E">
        <w:t>constraints</w:t>
      </w:r>
      <w:r w:rsidR="00862677">
        <w:t>.</w:t>
      </w:r>
    </w:p>
    <w:sdt>
      <w:sdtPr>
        <w:rPr>
          <w:rFonts w:asciiTheme="minorHAnsi" w:eastAsiaTheme="minorEastAsia" w:hAnsiTheme="minorHAnsi" w:cstheme="minorBidi"/>
          <w:color w:val="auto"/>
          <w:sz w:val="24"/>
          <w:szCs w:val="24"/>
          <w:lang w:val="en-GB" w:eastAsia="zh-CN"/>
        </w:rPr>
        <w:id w:val="1488213490"/>
        <w:docPartObj>
          <w:docPartGallery w:val="Table of Contents"/>
          <w:docPartUnique/>
        </w:docPartObj>
      </w:sdtPr>
      <w:sdtEndPr>
        <w:rPr>
          <w:b/>
          <w:bCs/>
          <w:noProof/>
        </w:rPr>
      </w:sdtEndPr>
      <w:sdtContent>
        <w:p w14:paraId="6B3ADB37" w14:textId="022DA68A" w:rsidR="00732AE6" w:rsidRDefault="00732AE6">
          <w:pPr>
            <w:pStyle w:val="TOCHeading"/>
          </w:pPr>
          <w:r>
            <w:t>Contents</w:t>
          </w:r>
        </w:p>
        <w:p w14:paraId="03E60BC3" w14:textId="31A1FD3B" w:rsidR="00B03A2F" w:rsidRDefault="00732AE6">
          <w:pPr>
            <w:pStyle w:val="TOC1"/>
            <w:tabs>
              <w:tab w:val="left" w:pos="480"/>
              <w:tab w:val="right" w:leader="dot" w:pos="9056"/>
            </w:tabs>
            <w:rPr>
              <w:noProof/>
              <w:sz w:val="22"/>
              <w:szCs w:val="22"/>
              <w:lang w:val="en-US" w:eastAsia="en-US"/>
            </w:rPr>
          </w:pPr>
          <w:r>
            <w:fldChar w:fldCharType="begin"/>
          </w:r>
          <w:r>
            <w:instrText xml:space="preserve"> TOC \o "1-3" \h \z \u </w:instrText>
          </w:r>
          <w:r>
            <w:fldChar w:fldCharType="separate"/>
          </w:r>
          <w:hyperlink w:anchor="_Toc13217541" w:history="1">
            <w:r w:rsidR="00B03A2F" w:rsidRPr="00466E80">
              <w:rPr>
                <w:rStyle w:val="Hyperlink"/>
                <w:noProof/>
              </w:rPr>
              <w:t>1</w:t>
            </w:r>
            <w:r w:rsidR="00B03A2F">
              <w:rPr>
                <w:noProof/>
                <w:sz w:val="22"/>
                <w:szCs w:val="22"/>
                <w:lang w:val="en-US" w:eastAsia="en-US"/>
              </w:rPr>
              <w:tab/>
            </w:r>
            <w:r w:rsidR="00B03A2F" w:rsidRPr="00466E80">
              <w:rPr>
                <w:rStyle w:val="Hyperlink"/>
                <w:noProof/>
              </w:rPr>
              <w:t>Information collection</w:t>
            </w:r>
            <w:r w:rsidR="00B03A2F">
              <w:rPr>
                <w:noProof/>
                <w:webHidden/>
              </w:rPr>
              <w:tab/>
            </w:r>
            <w:r w:rsidR="00B03A2F">
              <w:rPr>
                <w:noProof/>
                <w:webHidden/>
              </w:rPr>
              <w:fldChar w:fldCharType="begin"/>
            </w:r>
            <w:r w:rsidR="00B03A2F">
              <w:rPr>
                <w:noProof/>
                <w:webHidden/>
              </w:rPr>
              <w:instrText xml:space="preserve"> PAGEREF _Toc13217541 \h </w:instrText>
            </w:r>
            <w:r w:rsidR="00B03A2F">
              <w:rPr>
                <w:noProof/>
                <w:webHidden/>
              </w:rPr>
            </w:r>
            <w:r w:rsidR="00B03A2F">
              <w:rPr>
                <w:noProof/>
                <w:webHidden/>
              </w:rPr>
              <w:fldChar w:fldCharType="separate"/>
            </w:r>
            <w:r w:rsidR="00B03A2F">
              <w:rPr>
                <w:noProof/>
                <w:webHidden/>
              </w:rPr>
              <w:t>2</w:t>
            </w:r>
            <w:r w:rsidR="00B03A2F">
              <w:rPr>
                <w:noProof/>
                <w:webHidden/>
              </w:rPr>
              <w:fldChar w:fldCharType="end"/>
            </w:r>
          </w:hyperlink>
        </w:p>
        <w:p w14:paraId="2B5DDA4F" w14:textId="2DA22E97" w:rsidR="00B03A2F" w:rsidRDefault="00915086">
          <w:pPr>
            <w:pStyle w:val="TOC2"/>
            <w:tabs>
              <w:tab w:val="left" w:pos="880"/>
              <w:tab w:val="right" w:leader="dot" w:pos="9056"/>
            </w:tabs>
            <w:rPr>
              <w:noProof/>
              <w:sz w:val="22"/>
              <w:szCs w:val="22"/>
              <w:lang w:val="en-US" w:eastAsia="en-US"/>
            </w:rPr>
          </w:pPr>
          <w:hyperlink w:anchor="_Toc13217542" w:history="1">
            <w:r w:rsidR="00B03A2F" w:rsidRPr="00466E80">
              <w:rPr>
                <w:rStyle w:val="Hyperlink"/>
                <w:noProof/>
              </w:rPr>
              <w:t>1.1</w:t>
            </w:r>
            <w:r w:rsidR="00B03A2F">
              <w:rPr>
                <w:noProof/>
                <w:sz w:val="22"/>
                <w:szCs w:val="22"/>
                <w:lang w:val="en-US" w:eastAsia="en-US"/>
              </w:rPr>
              <w:tab/>
            </w:r>
            <w:r w:rsidR="00B03A2F" w:rsidRPr="00466E80">
              <w:rPr>
                <w:rStyle w:val="Hyperlink"/>
                <w:noProof/>
              </w:rPr>
              <w:t>Coverage of E model</w:t>
            </w:r>
            <w:r w:rsidR="00B03A2F">
              <w:rPr>
                <w:noProof/>
                <w:webHidden/>
              </w:rPr>
              <w:tab/>
            </w:r>
            <w:r w:rsidR="00B03A2F">
              <w:rPr>
                <w:noProof/>
                <w:webHidden/>
              </w:rPr>
              <w:fldChar w:fldCharType="begin"/>
            </w:r>
            <w:r w:rsidR="00B03A2F">
              <w:rPr>
                <w:noProof/>
                <w:webHidden/>
              </w:rPr>
              <w:instrText xml:space="preserve"> PAGEREF _Toc13217542 \h </w:instrText>
            </w:r>
            <w:r w:rsidR="00B03A2F">
              <w:rPr>
                <w:noProof/>
                <w:webHidden/>
              </w:rPr>
            </w:r>
            <w:r w:rsidR="00B03A2F">
              <w:rPr>
                <w:noProof/>
                <w:webHidden/>
              </w:rPr>
              <w:fldChar w:fldCharType="separate"/>
            </w:r>
            <w:r w:rsidR="00B03A2F">
              <w:rPr>
                <w:noProof/>
                <w:webHidden/>
              </w:rPr>
              <w:t>2</w:t>
            </w:r>
            <w:r w:rsidR="00B03A2F">
              <w:rPr>
                <w:noProof/>
                <w:webHidden/>
              </w:rPr>
              <w:fldChar w:fldCharType="end"/>
            </w:r>
          </w:hyperlink>
        </w:p>
        <w:p w14:paraId="4A8CD174" w14:textId="488D4454" w:rsidR="00B03A2F" w:rsidRDefault="00915086">
          <w:pPr>
            <w:pStyle w:val="TOC2"/>
            <w:tabs>
              <w:tab w:val="left" w:pos="880"/>
              <w:tab w:val="right" w:leader="dot" w:pos="9056"/>
            </w:tabs>
            <w:rPr>
              <w:noProof/>
              <w:sz w:val="22"/>
              <w:szCs w:val="22"/>
              <w:lang w:val="en-US" w:eastAsia="en-US"/>
            </w:rPr>
          </w:pPr>
          <w:hyperlink w:anchor="_Toc13217543" w:history="1">
            <w:r w:rsidR="00B03A2F" w:rsidRPr="00466E80">
              <w:rPr>
                <w:rStyle w:val="Hyperlink"/>
                <w:noProof/>
              </w:rPr>
              <w:t>1.2</w:t>
            </w:r>
            <w:r w:rsidR="00B03A2F">
              <w:rPr>
                <w:noProof/>
                <w:sz w:val="22"/>
                <w:szCs w:val="22"/>
                <w:lang w:val="en-US" w:eastAsia="en-US"/>
              </w:rPr>
              <w:tab/>
            </w:r>
            <w:r w:rsidR="00B03A2F" w:rsidRPr="00466E80">
              <w:rPr>
                <w:rStyle w:val="Hyperlink"/>
                <w:noProof/>
              </w:rPr>
              <w:t>RNA</w:t>
            </w:r>
            <w:r w:rsidR="00B03A2F">
              <w:rPr>
                <w:noProof/>
                <w:webHidden/>
              </w:rPr>
              <w:tab/>
            </w:r>
            <w:r w:rsidR="00B03A2F">
              <w:rPr>
                <w:noProof/>
                <w:webHidden/>
              </w:rPr>
              <w:fldChar w:fldCharType="begin"/>
            </w:r>
            <w:r w:rsidR="00B03A2F">
              <w:rPr>
                <w:noProof/>
                <w:webHidden/>
              </w:rPr>
              <w:instrText xml:space="preserve"> PAGEREF _Toc13217543 \h </w:instrText>
            </w:r>
            <w:r w:rsidR="00B03A2F">
              <w:rPr>
                <w:noProof/>
                <w:webHidden/>
              </w:rPr>
            </w:r>
            <w:r w:rsidR="00B03A2F">
              <w:rPr>
                <w:noProof/>
                <w:webHidden/>
              </w:rPr>
              <w:fldChar w:fldCharType="separate"/>
            </w:r>
            <w:r w:rsidR="00B03A2F">
              <w:rPr>
                <w:noProof/>
                <w:webHidden/>
              </w:rPr>
              <w:t>3</w:t>
            </w:r>
            <w:r w:rsidR="00B03A2F">
              <w:rPr>
                <w:noProof/>
                <w:webHidden/>
              </w:rPr>
              <w:fldChar w:fldCharType="end"/>
            </w:r>
          </w:hyperlink>
        </w:p>
        <w:p w14:paraId="174C374B" w14:textId="6D5038E0" w:rsidR="00B03A2F" w:rsidRDefault="00915086">
          <w:pPr>
            <w:pStyle w:val="TOC2"/>
            <w:tabs>
              <w:tab w:val="left" w:pos="880"/>
              <w:tab w:val="right" w:leader="dot" w:pos="9056"/>
            </w:tabs>
            <w:rPr>
              <w:noProof/>
              <w:sz w:val="22"/>
              <w:szCs w:val="22"/>
              <w:lang w:val="en-US" w:eastAsia="en-US"/>
            </w:rPr>
          </w:pPr>
          <w:hyperlink w:anchor="_Toc13217544" w:history="1">
            <w:r w:rsidR="00B03A2F" w:rsidRPr="00466E80">
              <w:rPr>
                <w:rStyle w:val="Hyperlink"/>
                <w:noProof/>
              </w:rPr>
              <w:t>1.3</w:t>
            </w:r>
            <w:r w:rsidR="00B03A2F">
              <w:rPr>
                <w:noProof/>
                <w:sz w:val="22"/>
                <w:szCs w:val="22"/>
                <w:lang w:val="en-US" w:eastAsia="en-US"/>
              </w:rPr>
              <w:tab/>
            </w:r>
            <w:r w:rsidR="00B03A2F" w:rsidRPr="00466E80">
              <w:rPr>
                <w:rStyle w:val="Hyperlink"/>
                <w:noProof/>
              </w:rPr>
              <w:t>Sequence information</w:t>
            </w:r>
            <w:r w:rsidR="00B03A2F">
              <w:rPr>
                <w:noProof/>
                <w:webHidden/>
              </w:rPr>
              <w:tab/>
            </w:r>
            <w:r w:rsidR="00B03A2F">
              <w:rPr>
                <w:noProof/>
                <w:webHidden/>
              </w:rPr>
              <w:fldChar w:fldCharType="begin"/>
            </w:r>
            <w:r w:rsidR="00B03A2F">
              <w:rPr>
                <w:noProof/>
                <w:webHidden/>
              </w:rPr>
              <w:instrText xml:space="preserve"> PAGEREF _Toc13217544 \h </w:instrText>
            </w:r>
            <w:r w:rsidR="00B03A2F">
              <w:rPr>
                <w:noProof/>
                <w:webHidden/>
              </w:rPr>
            </w:r>
            <w:r w:rsidR="00B03A2F">
              <w:rPr>
                <w:noProof/>
                <w:webHidden/>
              </w:rPr>
              <w:fldChar w:fldCharType="separate"/>
            </w:r>
            <w:r w:rsidR="00B03A2F">
              <w:rPr>
                <w:noProof/>
                <w:webHidden/>
              </w:rPr>
              <w:t>3</w:t>
            </w:r>
            <w:r w:rsidR="00B03A2F">
              <w:rPr>
                <w:noProof/>
                <w:webHidden/>
              </w:rPr>
              <w:fldChar w:fldCharType="end"/>
            </w:r>
          </w:hyperlink>
        </w:p>
        <w:p w14:paraId="61F1FE27" w14:textId="2EA5EEA1" w:rsidR="00B03A2F" w:rsidRDefault="00915086">
          <w:pPr>
            <w:pStyle w:val="TOC2"/>
            <w:tabs>
              <w:tab w:val="left" w:pos="880"/>
              <w:tab w:val="right" w:leader="dot" w:pos="9056"/>
            </w:tabs>
            <w:rPr>
              <w:noProof/>
              <w:sz w:val="22"/>
              <w:szCs w:val="22"/>
              <w:lang w:val="en-US" w:eastAsia="en-US"/>
            </w:rPr>
          </w:pPr>
          <w:hyperlink w:anchor="_Toc13217545" w:history="1">
            <w:r w:rsidR="00B03A2F" w:rsidRPr="00466E80">
              <w:rPr>
                <w:rStyle w:val="Hyperlink"/>
                <w:noProof/>
              </w:rPr>
              <w:t>1.4</w:t>
            </w:r>
            <w:r w:rsidR="00B03A2F">
              <w:rPr>
                <w:noProof/>
                <w:sz w:val="22"/>
                <w:szCs w:val="22"/>
                <w:lang w:val="en-US" w:eastAsia="en-US"/>
              </w:rPr>
              <w:tab/>
            </w:r>
            <w:r w:rsidR="00B03A2F" w:rsidRPr="00466E80">
              <w:rPr>
                <w:rStyle w:val="Hyperlink"/>
                <w:noProof/>
              </w:rPr>
              <w:t>Transcription unit</w:t>
            </w:r>
            <w:r w:rsidR="00B03A2F">
              <w:rPr>
                <w:noProof/>
                <w:webHidden/>
              </w:rPr>
              <w:tab/>
            </w:r>
            <w:r w:rsidR="00B03A2F">
              <w:rPr>
                <w:noProof/>
                <w:webHidden/>
              </w:rPr>
              <w:fldChar w:fldCharType="begin"/>
            </w:r>
            <w:r w:rsidR="00B03A2F">
              <w:rPr>
                <w:noProof/>
                <w:webHidden/>
              </w:rPr>
              <w:instrText xml:space="preserve"> PAGEREF _Toc13217545 \h </w:instrText>
            </w:r>
            <w:r w:rsidR="00B03A2F">
              <w:rPr>
                <w:noProof/>
                <w:webHidden/>
              </w:rPr>
            </w:r>
            <w:r w:rsidR="00B03A2F">
              <w:rPr>
                <w:noProof/>
                <w:webHidden/>
              </w:rPr>
              <w:fldChar w:fldCharType="separate"/>
            </w:r>
            <w:r w:rsidR="00B03A2F">
              <w:rPr>
                <w:noProof/>
                <w:webHidden/>
              </w:rPr>
              <w:t>3</w:t>
            </w:r>
            <w:r w:rsidR="00B03A2F">
              <w:rPr>
                <w:noProof/>
                <w:webHidden/>
              </w:rPr>
              <w:fldChar w:fldCharType="end"/>
            </w:r>
          </w:hyperlink>
        </w:p>
        <w:p w14:paraId="1BB00A11" w14:textId="17397D86" w:rsidR="00B03A2F" w:rsidRDefault="00915086">
          <w:pPr>
            <w:pStyle w:val="TOC2"/>
            <w:tabs>
              <w:tab w:val="left" w:pos="880"/>
              <w:tab w:val="right" w:leader="dot" w:pos="9056"/>
            </w:tabs>
            <w:rPr>
              <w:noProof/>
              <w:sz w:val="22"/>
              <w:szCs w:val="22"/>
              <w:lang w:val="en-US" w:eastAsia="en-US"/>
            </w:rPr>
          </w:pPr>
          <w:hyperlink w:anchor="_Toc13217546" w:history="1">
            <w:r w:rsidR="00B03A2F" w:rsidRPr="00466E80">
              <w:rPr>
                <w:rStyle w:val="Hyperlink"/>
                <w:noProof/>
              </w:rPr>
              <w:t>1.5</w:t>
            </w:r>
            <w:r w:rsidR="00B03A2F">
              <w:rPr>
                <w:noProof/>
                <w:sz w:val="22"/>
                <w:szCs w:val="22"/>
                <w:lang w:val="en-US" w:eastAsia="en-US"/>
              </w:rPr>
              <w:tab/>
            </w:r>
            <w:r w:rsidR="00B03A2F" w:rsidRPr="00466E80">
              <w:rPr>
                <w:rStyle w:val="Hyperlink"/>
                <w:noProof/>
              </w:rPr>
              <w:t>RNA modification</w:t>
            </w:r>
            <w:r w:rsidR="00B03A2F">
              <w:rPr>
                <w:noProof/>
                <w:webHidden/>
              </w:rPr>
              <w:tab/>
            </w:r>
            <w:r w:rsidR="00B03A2F">
              <w:rPr>
                <w:noProof/>
                <w:webHidden/>
              </w:rPr>
              <w:fldChar w:fldCharType="begin"/>
            </w:r>
            <w:r w:rsidR="00B03A2F">
              <w:rPr>
                <w:noProof/>
                <w:webHidden/>
              </w:rPr>
              <w:instrText xml:space="preserve"> PAGEREF _Toc13217546 \h </w:instrText>
            </w:r>
            <w:r w:rsidR="00B03A2F">
              <w:rPr>
                <w:noProof/>
                <w:webHidden/>
              </w:rPr>
            </w:r>
            <w:r w:rsidR="00B03A2F">
              <w:rPr>
                <w:noProof/>
                <w:webHidden/>
              </w:rPr>
              <w:fldChar w:fldCharType="separate"/>
            </w:r>
            <w:r w:rsidR="00B03A2F">
              <w:rPr>
                <w:noProof/>
                <w:webHidden/>
              </w:rPr>
              <w:t>4</w:t>
            </w:r>
            <w:r w:rsidR="00B03A2F">
              <w:rPr>
                <w:noProof/>
                <w:webHidden/>
              </w:rPr>
              <w:fldChar w:fldCharType="end"/>
            </w:r>
          </w:hyperlink>
        </w:p>
        <w:p w14:paraId="4B7EF73B" w14:textId="2CEC02BE" w:rsidR="00B03A2F" w:rsidRDefault="00915086">
          <w:pPr>
            <w:pStyle w:val="TOC2"/>
            <w:tabs>
              <w:tab w:val="left" w:pos="880"/>
              <w:tab w:val="right" w:leader="dot" w:pos="9056"/>
            </w:tabs>
            <w:rPr>
              <w:noProof/>
              <w:sz w:val="22"/>
              <w:szCs w:val="22"/>
              <w:lang w:val="en-US" w:eastAsia="en-US"/>
            </w:rPr>
          </w:pPr>
          <w:hyperlink w:anchor="_Toc13217547" w:history="1">
            <w:r w:rsidR="00B03A2F" w:rsidRPr="00466E80">
              <w:rPr>
                <w:rStyle w:val="Hyperlink"/>
                <w:noProof/>
              </w:rPr>
              <w:t>1.6</w:t>
            </w:r>
            <w:r w:rsidR="00B03A2F">
              <w:rPr>
                <w:noProof/>
                <w:sz w:val="22"/>
                <w:szCs w:val="22"/>
                <w:lang w:val="en-US" w:eastAsia="en-US"/>
              </w:rPr>
              <w:tab/>
            </w:r>
            <w:r w:rsidR="00B03A2F" w:rsidRPr="00466E80">
              <w:rPr>
                <w:rStyle w:val="Hyperlink"/>
                <w:noProof/>
              </w:rPr>
              <w:t>Protein stoichiometry</w:t>
            </w:r>
            <w:r w:rsidR="00B03A2F">
              <w:rPr>
                <w:noProof/>
                <w:webHidden/>
              </w:rPr>
              <w:tab/>
            </w:r>
            <w:r w:rsidR="00B03A2F">
              <w:rPr>
                <w:noProof/>
                <w:webHidden/>
              </w:rPr>
              <w:fldChar w:fldCharType="begin"/>
            </w:r>
            <w:r w:rsidR="00B03A2F">
              <w:rPr>
                <w:noProof/>
                <w:webHidden/>
              </w:rPr>
              <w:instrText xml:space="preserve"> PAGEREF _Toc13217547 \h </w:instrText>
            </w:r>
            <w:r w:rsidR="00B03A2F">
              <w:rPr>
                <w:noProof/>
                <w:webHidden/>
              </w:rPr>
            </w:r>
            <w:r w:rsidR="00B03A2F">
              <w:rPr>
                <w:noProof/>
                <w:webHidden/>
              </w:rPr>
              <w:fldChar w:fldCharType="separate"/>
            </w:r>
            <w:r w:rsidR="00B03A2F">
              <w:rPr>
                <w:noProof/>
                <w:webHidden/>
              </w:rPr>
              <w:t>4</w:t>
            </w:r>
            <w:r w:rsidR="00B03A2F">
              <w:rPr>
                <w:noProof/>
                <w:webHidden/>
              </w:rPr>
              <w:fldChar w:fldCharType="end"/>
            </w:r>
          </w:hyperlink>
        </w:p>
        <w:p w14:paraId="60DF7018" w14:textId="0E8653B0" w:rsidR="00B03A2F" w:rsidRDefault="00915086">
          <w:pPr>
            <w:pStyle w:val="TOC2"/>
            <w:tabs>
              <w:tab w:val="left" w:pos="880"/>
              <w:tab w:val="right" w:leader="dot" w:pos="9056"/>
            </w:tabs>
            <w:rPr>
              <w:noProof/>
              <w:sz w:val="22"/>
              <w:szCs w:val="22"/>
              <w:lang w:val="en-US" w:eastAsia="en-US"/>
            </w:rPr>
          </w:pPr>
          <w:hyperlink w:anchor="_Toc13217548" w:history="1">
            <w:r w:rsidR="00B03A2F" w:rsidRPr="00466E80">
              <w:rPr>
                <w:rStyle w:val="Hyperlink"/>
                <w:noProof/>
              </w:rPr>
              <w:t>1.7</w:t>
            </w:r>
            <w:r w:rsidR="00B03A2F">
              <w:rPr>
                <w:noProof/>
                <w:sz w:val="22"/>
                <w:szCs w:val="22"/>
                <w:lang w:val="en-US" w:eastAsia="en-US"/>
              </w:rPr>
              <w:tab/>
            </w:r>
            <w:r w:rsidR="00B03A2F" w:rsidRPr="00466E80">
              <w:rPr>
                <w:rStyle w:val="Hyperlink"/>
                <w:noProof/>
              </w:rPr>
              <w:t>EC number</w:t>
            </w:r>
            <w:r w:rsidR="00B03A2F">
              <w:rPr>
                <w:noProof/>
                <w:webHidden/>
              </w:rPr>
              <w:tab/>
            </w:r>
            <w:r w:rsidR="00B03A2F">
              <w:rPr>
                <w:noProof/>
                <w:webHidden/>
              </w:rPr>
              <w:fldChar w:fldCharType="begin"/>
            </w:r>
            <w:r w:rsidR="00B03A2F">
              <w:rPr>
                <w:noProof/>
                <w:webHidden/>
              </w:rPr>
              <w:instrText xml:space="preserve"> PAGEREF _Toc13217548 \h </w:instrText>
            </w:r>
            <w:r w:rsidR="00B03A2F">
              <w:rPr>
                <w:noProof/>
                <w:webHidden/>
              </w:rPr>
            </w:r>
            <w:r w:rsidR="00B03A2F">
              <w:rPr>
                <w:noProof/>
                <w:webHidden/>
              </w:rPr>
              <w:fldChar w:fldCharType="separate"/>
            </w:r>
            <w:r w:rsidR="00B03A2F">
              <w:rPr>
                <w:noProof/>
                <w:webHidden/>
              </w:rPr>
              <w:t>5</w:t>
            </w:r>
            <w:r w:rsidR="00B03A2F">
              <w:rPr>
                <w:noProof/>
                <w:webHidden/>
              </w:rPr>
              <w:fldChar w:fldCharType="end"/>
            </w:r>
          </w:hyperlink>
        </w:p>
        <w:p w14:paraId="76DC2481" w14:textId="7E44B4F1" w:rsidR="00B03A2F" w:rsidRDefault="00915086">
          <w:pPr>
            <w:pStyle w:val="TOC2"/>
            <w:tabs>
              <w:tab w:val="left" w:pos="880"/>
              <w:tab w:val="right" w:leader="dot" w:pos="9056"/>
            </w:tabs>
            <w:rPr>
              <w:noProof/>
              <w:sz w:val="22"/>
              <w:szCs w:val="22"/>
              <w:lang w:val="en-US" w:eastAsia="en-US"/>
            </w:rPr>
          </w:pPr>
          <w:hyperlink w:anchor="_Toc13217549" w:history="1">
            <w:r w:rsidR="00B03A2F" w:rsidRPr="00466E80">
              <w:rPr>
                <w:rStyle w:val="Hyperlink"/>
                <w:noProof/>
              </w:rPr>
              <w:t>1.8</w:t>
            </w:r>
            <w:r w:rsidR="00B03A2F">
              <w:rPr>
                <w:noProof/>
                <w:sz w:val="22"/>
                <w:szCs w:val="22"/>
                <w:lang w:val="en-US" w:eastAsia="en-US"/>
              </w:rPr>
              <w:tab/>
            </w:r>
            <w:r w:rsidR="00B03A2F" w:rsidRPr="00466E80">
              <w:rPr>
                <w:rStyle w:val="Hyperlink"/>
                <w:noProof/>
              </w:rPr>
              <w:t>N-terminus prediction</w:t>
            </w:r>
            <w:r w:rsidR="00B03A2F">
              <w:rPr>
                <w:noProof/>
                <w:webHidden/>
              </w:rPr>
              <w:tab/>
            </w:r>
            <w:r w:rsidR="00B03A2F">
              <w:rPr>
                <w:noProof/>
                <w:webHidden/>
              </w:rPr>
              <w:fldChar w:fldCharType="begin"/>
            </w:r>
            <w:r w:rsidR="00B03A2F">
              <w:rPr>
                <w:noProof/>
                <w:webHidden/>
              </w:rPr>
              <w:instrText xml:space="preserve"> PAGEREF _Toc13217549 \h </w:instrText>
            </w:r>
            <w:r w:rsidR="00B03A2F">
              <w:rPr>
                <w:noProof/>
                <w:webHidden/>
              </w:rPr>
            </w:r>
            <w:r w:rsidR="00B03A2F">
              <w:rPr>
                <w:noProof/>
                <w:webHidden/>
              </w:rPr>
              <w:fldChar w:fldCharType="separate"/>
            </w:r>
            <w:r w:rsidR="00B03A2F">
              <w:rPr>
                <w:noProof/>
                <w:webHidden/>
              </w:rPr>
              <w:t>5</w:t>
            </w:r>
            <w:r w:rsidR="00B03A2F">
              <w:rPr>
                <w:noProof/>
                <w:webHidden/>
              </w:rPr>
              <w:fldChar w:fldCharType="end"/>
            </w:r>
          </w:hyperlink>
        </w:p>
        <w:p w14:paraId="76715641" w14:textId="6BA2D44B" w:rsidR="00B03A2F" w:rsidRDefault="00915086">
          <w:pPr>
            <w:pStyle w:val="TOC1"/>
            <w:tabs>
              <w:tab w:val="left" w:pos="480"/>
              <w:tab w:val="right" w:leader="dot" w:pos="9056"/>
            </w:tabs>
            <w:rPr>
              <w:noProof/>
              <w:sz w:val="22"/>
              <w:szCs w:val="22"/>
              <w:lang w:val="en-US" w:eastAsia="en-US"/>
            </w:rPr>
          </w:pPr>
          <w:hyperlink w:anchor="_Toc13217550" w:history="1">
            <w:r w:rsidR="00B03A2F" w:rsidRPr="00466E80">
              <w:rPr>
                <w:rStyle w:val="Hyperlink"/>
                <w:noProof/>
              </w:rPr>
              <w:t>2</w:t>
            </w:r>
            <w:r w:rsidR="00B03A2F">
              <w:rPr>
                <w:noProof/>
                <w:sz w:val="22"/>
                <w:szCs w:val="22"/>
                <w:lang w:val="en-US" w:eastAsia="en-US"/>
              </w:rPr>
              <w:tab/>
            </w:r>
            <w:r w:rsidR="00B03A2F" w:rsidRPr="00466E80">
              <w:rPr>
                <w:rStyle w:val="Hyperlink"/>
                <w:noProof/>
              </w:rPr>
              <w:t>M model reformulation</w:t>
            </w:r>
            <w:r w:rsidR="00B03A2F">
              <w:rPr>
                <w:noProof/>
                <w:webHidden/>
              </w:rPr>
              <w:tab/>
            </w:r>
            <w:r w:rsidR="00B03A2F">
              <w:rPr>
                <w:noProof/>
                <w:webHidden/>
              </w:rPr>
              <w:fldChar w:fldCharType="begin"/>
            </w:r>
            <w:r w:rsidR="00B03A2F">
              <w:rPr>
                <w:noProof/>
                <w:webHidden/>
              </w:rPr>
              <w:instrText xml:space="preserve"> PAGEREF _Toc13217550 \h </w:instrText>
            </w:r>
            <w:r w:rsidR="00B03A2F">
              <w:rPr>
                <w:noProof/>
                <w:webHidden/>
              </w:rPr>
            </w:r>
            <w:r w:rsidR="00B03A2F">
              <w:rPr>
                <w:noProof/>
                <w:webHidden/>
              </w:rPr>
              <w:fldChar w:fldCharType="separate"/>
            </w:r>
            <w:r w:rsidR="00B03A2F">
              <w:rPr>
                <w:noProof/>
                <w:webHidden/>
              </w:rPr>
              <w:t>5</w:t>
            </w:r>
            <w:r w:rsidR="00B03A2F">
              <w:rPr>
                <w:noProof/>
                <w:webHidden/>
              </w:rPr>
              <w:fldChar w:fldCharType="end"/>
            </w:r>
          </w:hyperlink>
        </w:p>
        <w:p w14:paraId="7507034E" w14:textId="7A74D509" w:rsidR="00B03A2F" w:rsidRDefault="00915086">
          <w:pPr>
            <w:pStyle w:val="TOC2"/>
            <w:tabs>
              <w:tab w:val="left" w:pos="880"/>
              <w:tab w:val="right" w:leader="dot" w:pos="9056"/>
            </w:tabs>
            <w:rPr>
              <w:noProof/>
              <w:sz w:val="22"/>
              <w:szCs w:val="22"/>
              <w:lang w:val="en-US" w:eastAsia="en-US"/>
            </w:rPr>
          </w:pPr>
          <w:hyperlink w:anchor="_Toc13217551" w:history="1">
            <w:r w:rsidR="00B03A2F" w:rsidRPr="00466E80">
              <w:rPr>
                <w:rStyle w:val="Hyperlink"/>
                <w:noProof/>
              </w:rPr>
              <w:t>2.1</w:t>
            </w:r>
            <w:r w:rsidR="00B03A2F">
              <w:rPr>
                <w:noProof/>
                <w:sz w:val="22"/>
                <w:szCs w:val="22"/>
                <w:lang w:val="en-US" w:eastAsia="en-US"/>
              </w:rPr>
              <w:tab/>
            </w:r>
            <w:r w:rsidR="00B03A2F" w:rsidRPr="00466E80">
              <w:rPr>
                <w:rStyle w:val="Hyperlink"/>
                <w:noProof/>
              </w:rPr>
              <w:t>Reconstructing the M model</w:t>
            </w:r>
            <w:r w:rsidR="00B03A2F">
              <w:rPr>
                <w:noProof/>
                <w:webHidden/>
              </w:rPr>
              <w:tab/>
            </w:r>
            <w:r w:rsidR="00B03A2F">
              <w:rPr>
                <w:noProof/>
                <w:webHidden/>
              </w:rPr>
              <w:fldChar w:fldCharType="begin"/>
            </w:r>
            <w:r w:rsidR="00B03A2F">
              <w:rPr>
                <w:noProof/>
                <w:webHidden/>
              </w:rPr>
              <w:instrText xml:space="preserve"> PAGEREF _Toc13217551 \h </w:instrText>
            </w:r>
            <w:r w:rsidR="00B03A2F">
              <w:rPr>
                <w:noProof/>
                <w:webHidden/>
              </w:rPr>
            </w:r>
            <w:r w:rsidR="00B03A2F">
              <w:rPr>
                <w:noProof/>
                <w:webHidden/>
              </w:rPr>
              <w:fldChar w:fldCharType="separate"/>
            </w:r>
            <w:r w:rsidR="00B03A2F">
              <w:rPr>
                <w:noProof/>
                <w:webHidden/>
              </w:rPr>
              <w:t>6</w:t>
            </w:r>
            <w:r w:rsidR="00B03A2F">
              <w:rPr>
                <w:noProof/>
                <w:webHidden/>
              </w:rPr>
              <w:fldChar w:fldCharType="end"/>
            </w:r>
          </w:hyperlink>
        </w:p>
        <w:p w14:paraId="2916C5BE" w14:textId="2981AAFA" w:rsidR="00B03A2F" w:rsidRDefault="00915086">
          <w:pPr>
            <w:pStyle w:val="TOC2"/>
            <w:tabs>
              <w:tab w:val="left" w:pos="880"/>
              <w:tab w:val="right" w:leader="dot" w:pos="9056"/>
            </w:tabs>
            <w:rPr>
              <w:noProof/>
              <w:sz w:val="22"/>
              <w:szCs w:val="22"/>
              <w:lang w:val="en-US" w:eastAsia="en-US"/>
            </w:rPr>
          </w:pPr>
          <w:hyperlink w:anchor="_Toc13217552" w:history="1">
            <w:r w:rsidR="00B03A2F" w:rsidRPr="00466E80">
              <w:rPr>
                <w:rStyle w:val="Hyperlink"/>
                <w:noProof/>
              </w:rPr>
              <w:t>2.2</w:t>
            </w:r>
            <w:r w:rsidR="00B03A2F">
              <w:rPr>
                <w:noProof/>
                <w:sz w:val="22"/>
                <w:szCs w:val="22"/>
                <w:lang w:val="en-US" w:eastAsia="en-US"/>
              </w:rPr>
              <w:tab/>
            </w:r>
            <w:r w:rsidR="00B03A2F" w:rsidRPr="00466E80">
              <w:rPr>
                <w:rStyle w:val="Hyperlink"/>
                <w:noProof/>
              </w:rPr>
              <w:t>Changing unknown genes</w:t>
            </w:r>
            <w:r w:rsidR="00B03A2F">
              <w:rPr>
                <w:noProof/>
                <w:webHidden/>
              </w:rPr>
              <w:tab/>
            </w:r>
            <w:r w:rsidR="00B03A2F">
              <w:rPr>
                <w:noProof/>
                <w:webHidden/>
              </w:rPr>
              <w:fldChar w:fldCharType="begin"/>
            </w:r>
            <w:r w:rsidR="00B03A2F">
              <w:rPr>
                <w:noProof/>
                <w:webHidden/>
              </w:rPr>
              <w:instrText xml:space="preserve"> PAGEREF _Toc13217552 \h </w:instrText>
            </w:r>
            <w:r w:rsidR="00B03A2F">
              <w:rPr>
                <w:noProof/>
                <w:webHidden/>
              </w:rPr>
            </w:r>
            <w:r w:rsidR="00B03A2F">
              <w:rPr>
                <w:noProof/>
                <w:webHidden/>
              </w:rPr>
              <w:fldChar w:fldCharType="separate"/>
            </w:r>
            <w:r w:rsidR="00B03A2F">
              <w:rPr>
                <w:noProof/>
                <w:webHidden/>
              </w:rPr>
              <w:t>6</w:t>
            </w:r>
            <w:r w:rsidR="00B03A2F">
              <w:rPr>
                <w:noProof/>
                <w:webHidden/>
              </w:rPr>
              <w:fldChar w:fldCharType="end"/>
            </w:r>
          </w:hyperlink>
        </w:p>
        <w:p w14:paraId="69ACCDFB" w14:textId="1DCC5756" w:rsidR="00B03A2F" w:rsidRDefault="00915086">
          <w:pPr>
            <w:pStyle w:val="TOC2"/>
            <w:tabs>
              <w:tab w:val="left" w:pos="880"/>
              <w:tab w:val="right" w:leader="dot" w:pos="9056"/>
            </w:tabs>
            <w:rPr>
              <w:noProof/>
              <w:sz w:val="22"/>
              <w:szCs w:val="22"/>
              <w:lang w:val="en-US" w:eastAsia="en-US"/>
            </w:rPr>
          </w:pPr>
          <w:hyperlink w:anchor="_Toc13217553" w:history="1">
            <w:r w:rsidR="00B03A2F" w:rsidRPr="00466E80">
              <w:rPr>
                <w:rStyle w:val="Hyperlink"/>
                <w:noProof/>
              </w:rPr>
              <w:t>2.3</w:t>
            </w:r>
            <w:r w:rsidR="00B03A2F">
              <w:rPr>
                <w:noProof/>
                <w:sz w:val="22"/>
                <w:szCs w:val="22"/>
                <w:lang w:val="en-US" w:eastAsia="en-US"/>
              </w:rPr>
              <w:tab/>
            </w:r>
            <w:r w:rsidR="00B03A2F" w:rsidRPr="00466E80">
              <w:rPr>
                <w:rStyle w:val="Hyperlink"/>
                <w:noProof/>
              </w:rPr>
              <w:t>Adding dummy GPR (Gene-Protein-Reaction association)</w:t>
            </w:r>
            <w:r w:rsidR="00B03A2F">
              <w:rPr>
                <w:noProof/>
                <w:webHidden/>
              </w:rPr>
              <w:tab/>
            </w:r>
            <w:r w:rsidR="00B03A2F">
              <w:rPr>
                <w:noProof/>
                <w:webHidden/>
              </w:rPr>
              <w:fldChar w:fldCharType="begin"/>
            </w:r>
            <w:r w:rsidR="00B03A2F">
              <w:rPr>
                <w:noProof/>
                <w:webHidden/>
              </w:rPr>
              <w:instrText xml:space="preserve"> PAGEREF _Toc13217553 \h </w:instrText>
            </w:r>
            <w:r w:rsidR="00B03A2F">
              <w:rPr>
                <w:noProof/>
                <w:webHidden/>
              </w:rPr>
            </w:r>
            <w:r w:rsidR="00B03A2F">
              <w:rPr>
                <w:noProof/>
                <w:webHidden/>
              </w:rPr>
              <w:fldChar w:fldCharType="separate"/>
            </w:r>
            <w:r w:rsidR="00B03A2F">
              <w:rPr>
                <w:noProof/>
                <w:webHidden/>
              </w:rPr>
              <w:t>7</w:t>
            </w:r>
            <w:r w:rsidR="00B03A2F">
              <w:rPr>
                <w:noProof/>
                <w:webHidden/>
              </w:rPr>
              <w:fldChar w:fldCharType="end"/>
            </w:r>
          </w:hyperlink>
        </w:p>
        <w:p w14:paraId="25670CB9" w14:textId="280271D3" w:rsidR="00B03A2F" w:rsidRDefault="00915086">
          <w:pPr>
            <w:pStyle w:val="TOC2"/>
            <w:tabs>
              <w:tab w:val="left" w:pos="880"/>
              <w:tab w:val="right" w:leader="dot" w:pos="9056"/>
            </w:tabs>
            <w:rPr>
              <w:noProof/>
              <w:sz w:val="22"/>
              <w:szCs w:val="22"/>
              <w:lang w:val="en-US" w:eastAsia="en-US"/>
            </w:rPr>
          </w:pPr>
          <w:hyperlink w:anchor="_Toc13217554" w:history="1">
            <w:r w:rsidR="00B03A2F" w:rsidRPr="00466E80">
              <w:rPr>
                <w:rStyle w:val="Hyperlink"/>
                <w:noProof/>
              </w:rPr>
              <w:t>2.4</w:t>
            </w:r>
            <w:r w:rsidR="00B03A2F">
              <w:rPr>
                <w:noProof/>
                <w:sz w:val="22"/>
                <w:szCs w:val="22"/>
                <w:lang w:val="en-US" w:eastAsia="en-US"/>
              </w:rPr>
              <w:tab/>
            </w:r>
            <w:r w:rsidR="00B03A2F" w:rsidRPr="00466E80">
              <w:rPr>
                <w:rStyle w:val="Hyperlink"/>
                <w:noProof/>
              </w:rPr>
              <w:t>Splitting isozymes and reversible reactions</w:t>
            </w:r>
            <w:r w:rsidR="00B03A2F">
              <w:rPr>
                <w:noProof/>
                <w:webHidden/>
              </w:rPr>
              <w:tab/>
            </w:r>
            <w:r w:rsidR="00B03A2F">
              <w:rPr>
                <w:noProof/>
                <w:webHidden/>
              </w:rPr>
              <w:fldChar w:fldCharType="begin"/>
            </w:r>
            <w:r w:rsidR="00B03A2F">
              <w:rPr>
                <w:noProof/>
                <w:webHidden/>
              </w:rPr>
              <w:instrText xml:space="preserve"> PAGEREF _Toc13217554 \h </w:instrText>
            </w:r>
            <w:r w:rsidR="00B03A2F">
              <w:rPr>
                <w:noProof/>
                <w:webHidden/>
              </w:rPr>
            </w:r>
            <w:r w:rsidR="00B03A2F">
              <w:rPr>
                <w:noProof/>
                <w:webHidden/>
              </w:rPr>
              <w:fldChar w:fldCharType="separate"/>
            </w:r>
            <w:r w:rsidR="00B03A2F">
              <w:rPr>
                <w:noProof/>
                <w:webHidden/>
              </w:rPr>
              <w:t>7</w:t>
            </w:r>
            <w:r w:rsidR="00B03A2F">
              <w:rPr>
                <w:noProof/>
                <w:webHidden/>
              </w:rPr>
              <w:fldChar w:fldCharType="end"/>
            </w:r>
          </w:hyperlink>
        </w:p>
        <w:p w14:paraId="7D5FD651" w14:textId="51FC3B6E" w:rsidR="00B03A2F" w:rsidRDefault="00915086">
          <w:pPr>
            <w:pStyle w:val="TOC1"/>
            <w:tabs>
              <w:tab w:val="left" w:pos="480"/>
              <w:tab w:val="right" w:leader="dot" w:pos="9056"/>
            </w:tabs>
            <w:rPr>
              <w:noProof/>
              <w:sz w:val="22"/>
              <w:szCs w:val="22"/>
              <w:lang w:val="en-US" w:eastAsia="en-US"/>
            </w:rPr>
          </w:pPr>
          <w:hyperlink w:anchor="_Toc13217555" w:history="1">
            <w:r w:rsidR="00B03A2F" w:rsidRPr="00466E80">
              <w:rPr>
                <w:rStyle w:val="Hyperlink"/>
                <w:noProof/>
              </w:rPr>
              <w:t>3</w:t>
            </w:r>
            <w:r w:rsidR="00B03A2F">
              <w:rPr>
                <w:noProof/>
                <w:sz w:val="22"/>
                <w:szCs w:val="22"/>
                <w:lang w:val="en-US" w:eastAsia="en-US"/>
              </w:rPr>
              <w:tab/>
            </w:r>
            <w:r w:rsidR="00B03A2F" w:rsidRPr="00466E80">
              <w:rPr>
                <w:rStyle w:val="Hyperlink"/>
                <w:noProof/>
              </w:rPr>
              <w:t>E model construction</w:t>
            </w:r>
            <w:r w:rsidR="00B03A2F">
              <w:rPr>
                <w:noProof/>
                <w:webHidden/>
              </w:rPr>
              <w:tab/>
            </w:r>
            <w:r w:rsidR="00B03A2F">
              <w:rPr>
                <w:noProof/>
                <w:webHidden/>
              </w:rPr>
              <w:fldChar w:fldCharType="begin"/>
            </w:r>
            <w:r w:rsidR="00B03A2F">
              <w:rPr>
                <w:noProof/>
                <w:webHidden/>
              </w:rPr>
              <w:instrText xml:space="preserve"> PAGEREF _Toc13217555 \h </w:instrText>
            </w:r>
            <w:r w:rsidR="00B03A2F">
              <w:rPr>
                <w:noProof/>
                <w:webHidden/>
              </w:rPr>
            </w:r>
            <w:r w:rsidR="00B03A2F">
              <w:rPr>
                <w:noProof/>
                <w:webHidden/>
              </w:rPr>
              <w:fldChar w:fldCharType="separate"/>
            </w:r>
            <w:r w:rsidR="00B03A2F">
              <w:rPr>
                <w:noProof/>
                <w:webHidden/>
              </w:rPr>
              <w:t>9</w:t>
            </w:r>
            <w:r w:rsidR="00B03A2F">
              <w:rPr>
                <w:noProof/>
                <w:webHidden/>
              </w:rPr>
              <w:fldChar w:fldCharType="end"/>
            </w:r>
          </w:hyperlink>
        </w:p>
        <w:p w14:paraId="60ADDBB5" w14:textId="2689828A" w:rsidR="00B03A2F" w:rsidRDefault="00915086">
          <w:pPr>
            <w:pStyle w:val="TOC2"/>
            <w:tabs>
              <w:tab w:val="left" w:pos="880"/>
              <w:tab w:val="right" w:leader="dot" w:pos="9056"/>
            </w:tabs>
            <w:rPr>
              <w:noProof/>
              <w:sz w:val="22"/>
              <w:szCs w:val="22"/>
              <w:lang w:val="en-US" w:eastAsia="en-US"/>
            </w:rPr>
          </w:pPr>
          <w:hyperlink w:anchor="_Toc13217556" w:history="1">
            <w:r w:rsidR="00B03A2F" w:rsidRPr="00466E80">
              <w:rPr>
                <w:rStyle w:val="Hyperlink"/>
                <w:noProof/>
              </w:rPr>
              <w:t>3.1</w:t>
            </w:r>
            <w:r w:rsidR="00B03A2F">
              <w:rPr>
                <w:noProof/>
                <w:sz w:val="22"/>
                <w:szCs w:val="22"/>
                <w:lang w:val="en-US" w:eastAsia="en-US"/>
              </w:rPr>
              <w:tab/>
            </w:r>
            <w:r w:rsidR="00B03A2F" w:rsidRPr="00466E80">
              <w:rPr>
                <w:rStyle w:val="Hyperlink"/>
                <w:noProof/>
              </w:rPr>
              <w:t>Transcription</w:t>
            </w:r>
            <w:r w:rsidR="00B03A2F">
              <w:rPr>
                <w:noProof/>
                <w:webHidden/>
              </w:rPr>
              <w:tab/>
            </w:r>
            <w:r w:rsidR="00B03A2F">
              <w:rPr>
                <w:noProof/>
                <w:webHidden/>
              </w:rPr>
              <w:fldChar w:fldCharType="begin"/>
            </w:r>
            <w:r w:rsidR="00B03A2F">
              <w:rPr>
                <w:noProof/>
                <w:webHidden/>
              </w:rPr>
              <w:instrText xml:space="preserve"> PAGEREF _Toc13217556 \h </w:instrText>
            </w:r>
            <w:r w:rsidR="00B03A2F">
              <w:rPr>
                <w:noProof/>
                <w:webHidden/>
              </w:rPr>
            </w:r>
            <w:r w:rsidR="00B03A2F">
              <w:rPr>
                <w:noProof/>
                <w:webHidden/>
              </w:rPr>
              <w:fldChar w:fldCharType="separate"/>
            </w:r>
            <w:r w:rsidR="00B03A2F">
              <w:rPr>
                <w:noProof/>
                <w:webHidden/>
              </w:rPr>
              <w:t>10</w:t>
            </w:r>
            <w:r w:rsidR="00B03A2F">
              <w:rPr>
                <w:noProof/>
                <w:webHidden/>
              </w:rPr>
              <w:fldChar w:fldCharType="end"/>
            </w:r>
          </w:hyperlink>
        </w:p>
        <w:p w14:paraId="08D29961" w14:textId="13AD333A" w:rsidR="00B03A2F" w:rsidRDefault="00915086">
          <w:pPr>
            <w:pStyle w:val="TOC3"/>
            <w:tabs>
              <w:tab w:val="left" w:pos="1320"/>
              <w:tab w:val="right" w:leader="dot" w:pos="9056"/>
            </w:tabs>
            <w:rPr>
              <w:noProof/>
              <w:sz w:val="22"/>
              <w:szCs w:val="22"/>
              <w:lang w:val="en-US" w:eastAsia="en-US"/>
            </w:rPr>
          </w:pPr>
          <w:hyperlink w:anchor="_Toc13217557" w:history="1">
            <w:r w:rsidR="00B03A2F" w:rsidRPr="00466E80">
              <w:rPr>
                <w:rStyle w:val="Hyperlink"/>
                <w:noProof/>
              </w:rPr>
              <w:t>3.1.1</w:t>
            </w:r>
            <w:r w:rsidR="00B03A2F">
              <w:rPr>
                <w:noProof/>
                <w:sz w:val="22"/>
                <w:szCs w:val="22"/>
                <w:lang w:val="en-US" w:eastAsia="en-US"/>
              </w:rPr>
              <w:tab/>
            </w:r>
            <w:r w:rsidR="00B03A2F" w:rsidRPr="00466E80">
              <w:rPr>
                <w:rStyle w:val="Hyperlink"/>
                <w:noProof/>
              </w:rPr>
              <w:t>Transcription initiation</w:t>
            </w:r>
            <w:r w:rsidR="00B03A2F">
              <w:rPr>
                <w:noProof/>
                <w:webHidden/>
              </w:rPr>
              <w:tab/>
            </w:r>
            <w:r w:rsidR="00B03A2F">
              <w:rPr>
                <w:noProof/>
                <w:webHidden/>
              </w:rPr>
              <w:fldChar w:fldCharType="begin"/>
            </w:r>
            <w:r w:rsidR="00B03A2F">
              <w:rPr>
                <w:noProof/>
                <w:webHidden/>
              </w:rPr>
              <w:instrText xml:space="preserve"> PAGEREF _Toc13217557 \h </w:instrText>
            </w:r>
            <w:r w:rsidR="00B03A2F">
              <w:rPr>
                <w:noProof/>
                <w:webHidden/>
              </w:rPr>
            </w:r>
            <w:r w:rsidR="00B03A2F">
              <w:rPr>
                <w:noProof/>
                <w:webHidden/>
              </w:rPr>
              <w:fldChar w:fldCharType="separate"/>
            </w:r>
            <w:r w:rsidR="00B03A2F">
              <w:rPr>
                <w:noProof/>
                <w:webHidden/>
              </w:rPr>
              <w:t>10</w:t>
            </w:r>
            <w:r w:rsidR="00B03A2F">
              <w:rPr>
                <w:noProof/>
                <w:webHidden/>
              </w:rPr>
              <w:fldChar w:fldCharType="end"/>
            </w:r>
          </w:hyperlink>
        </w:p>
        <w:p w14:paraId="1252E3ED" w14:textId="726A3A00" w:rsidR="00B03A2F" w:rsidRDefault="00915086">
          <w:pPr>
            <w:pStyle w:val="TOC3"/>
            <w:tabs>
              <w:tab w:val="left" w:pos="1320"/>
              <w:tab w:val="right" w:leader="dot" w:pos="9056"/>
            </w:tabs>
            <w:rPr>
              <w:noProof/>
              <w:sz w:val="22"/>
              <w:szCs w:val="22"/>
              <w:lang w:val="en-US" w:eastAsia="en-US"/>
            </w:rPr>
          </w:pPr>
          <w:hyperlink w:anchor="_Toc13217558" w:history="1">
            <w:r w:rsidR="00B03A2F" w:rsidRPr="00466E80">
              <w:rPr>
                <w:rStyle w:val="Hyperlink"/>
                <w:noProof/>
              </w:rPr>
              <w:t>3.1.2</w:t>
            </w:r>
            <w:r w:rsidR="00B03A2F">
              <w:rPr>
                <w:noProof/>
                <w:sz w:val="22"/>
                <w:szCs w:val="22"/>
                <w:lang w:val="en-US" w:eastAsia="en-US"/>
              </w:rPr>
              <w:tab/>
            </w:r>
            <w:r w:rsidR="00B03A2F" w:rsidRPr="00466E80">
              <w:rPr>
                <w:rStyle w:val="Hyperlink"/>
                <w:noProof/>
              </w:rPr>
              <w:t>Transcription elongation and termination</w:t>
            </w:r>
            <w:r w:rsidR="00B03A2F">
              <w:rPr>
                <w:noProof/>
                <w:webHidden/>
              </w:rPr>
              <w:tab/>
            </w:r>
            <w:r w:rsidR="00B03A2F">
              <w:rPr>
                <w:noProof/>
                <w:webHidden/>
              </w:rPr>
              <w:fldChar w:fldCharType="begin"/>
            </w:r>
            <w:r w:rsidR="00B03A2F">
              <w:rPr>
                <w:noProof/>
                <w:webHidden/>
              </w:rPr>
              <w:instrText xml:space="preserve"> PAGEREF _Toc13217558 \h </w:instrText>
            </w:r>
            <w:r w:rsidR="00B03A2F">
              <w:rPr>
                <w:noProof/>
                <w:webHidden/>
              </w:rPr>
            </w:r>
            <w:r w:rsidR="00B03A2F">
              <w:rPr>
                <w:noProof/>
                <w:webHidden/>
              </w:rPr>
              <w:fldChar w:fldCharType="separate"/>
            </w:r>
            <w:r w:rsidR="00B03A2F">
              <w:rPr>
                <w:noProof/>
                <w:webHidden/>
              </w:rPr>
              <w:t>10</w:t>
            </w:r>
            <w:r w:rsidR="00B03A2F">
              <w:rPr>
                <w:noProof/>
                <w:webHidden/>
              </w:rPr>
              <w:fldChar w:fldCharType="end"/>
            </w:r>
          </w:hyperlink>
        </w:p>
        <w:p w14:paraId="10FEABBB" w14:textId="4E88F128" w:rsidR="00B03A2F" w:rsidRDefault="00915086">
          <w:pPr>
            <w:pStyle w:val="TOC2"/>
            <w:tabs>
              <w:tab w:val="left" w:pos="880"/>
              <w:tab w:val="right" w:leader="dot" w:pos="9056"/>
            </w:tabs>
            <w:rPr>
              <w:noProof/>
              <w:sz w:val="22"/>
              <w:szCs w:val="22"/>
              <w:lang w:val="en-US" w:eastAsia="en-US"/>
            </w:rPr>
          </w:pPr>
          <w:hyperlink w:anchor="_Toc13217559" w:history="1">
            <w:r w:rsidR="00B03A2F" w:rsidRPr="00466E80">
              <w:rPr>
                <w:rStyle w:val="Hyperlink"/>
                <w:noProof/>
              </w:rPr>
              <w:t>3.2</w:t>
            </w:r>
            <w:r w:rsidR="00B03A2F">
              <w:rPr>
                <w:noProof/>
                <w:sz w:val="22"/>
                <w:szCs w:val="22"/>
                <w:lang w:val="en-US" w:eastAsia="en-US"/>
              </w:rPr>
              <w:tab/>
            </w:r>
            <w:r w:rsidR="00B03A2F" w:rsidRPr="00466E80">
              <w:rPr>
                <w:rStyle w:val="Hyperlink"/>
                <w:noProof/>
              </w:rPr>
              <w:t>Stable RNA cleavage</w:t>
            </w:r>
            <w:r w:rsidR="00B03A2F">
              <w:rPr>
                <w:noProof/>
                <w:webHidden/>
              </w:rPr>
              <w:tab/>
            </w:r>
            <w:r w:rsidR="00B03A2F">
              <w:rPr>
                <w:noProof/>
                <w:webHidden/>
              </w:rPr>
              <w:fldChar w:fldCharType="begin"/>
            </w:r>
            <w:r w:rsidR="00B03A2F">
              <w:rPr>
                <w:noProof/>
                <w:webHidden/>
              </w:rPr>
              <w:instrText xml:space="preserve"> PAGEREF _Toc13217559 \h </w:instrText>
            </w:r>
            <w:r w:rsidR="00B03A2F">
              <w:rPr>
                <w:noProof/>
                <w:webHidden/>
              </w:rPr>
            </w:r>
            <w:r w:rsidR="00B03A2F">
              <w:rPr>
                <w:noProof/>
                <w:webHidden/>
              </w:rPr>
              <w:fldChar w:fldCharType="separate"/>
            </w:r>
            <w:r w:rsidR="00B03A2F">
              <w:rPr>
                <w:noProof/>
                <w:webHidden/>
              </w:rPr>
              <w:t>11</w:t>
            </w:r>
            <w:r w:rsidR="00B03A2F">
              <w:rPr>
                <w:noProof/>
                <w:webHidden/>
              </w:rPr>
              <w:fldChar w:fldCharType="end"/>
            </w:r>
          </w:hyperlink>
        </w:p>
        <w:p w14:paraId="150ED3FE" w14:textId="2AFE19E5" w:rsidR="00B03A2F" w:rsidRDefault="00915086">
          <w:pPr>
            <w:pStyle w:val="TOC2"/>
            <w:tabs>
              <w:tab w:val="left" w:pos="880"/>
              <w:tab w:val="right" w:leader="dot" w:pos="9056"/>
            </w:tabs>
            <w:rPr>
              <w:noProof/>
              <w:sz w:val="22"/>
              <w:szCs w:val="22"/>
              <w:lang w:val="en-US" w:eastAsia="en-US"/>
            </w:rPr>
          </w:pPr>
          <w:hyperlink w:anchor="_Toc13217560" w:history="1">
            <w:r w:rsidR="00B03A2F" w:rsidRPr="00466E80">
              <w:rPr>
                <w:rStyle w:val="Hyperlink"/>
                <w:noProof/>
              </w:rPr>
              <w:t>3.3</w:t>
            </w:r>
            <w:r w:rsidR="00B03A2F">
              <w:rPr>
                <w:noProof/>
                <w:sz w:val="22"/>
                <w:szCs w:val="22"/>
                <w:lang w:val="en-US" w:eastAsia="en-US"/>
              </w:rPr>
              <w:tab/>
            </w:r>
            <w:r w:rsidR="00B03A2F" w:rsidRPr="00466E80">
              <w:rPr>
                <w:rStyle w:val="Hyperlink"/>
                <w:noProof/>
              </w:rPr>
              <w:t>mRNA degradation</w:t>
            </w:r>
            <w:r w:rsidR="00B03A2F">
              <w:rPr>
                <w:noProof/>
                <w:webHidden/>
              </w:rPr>
              <w:tab/>
            </w:r>
            <w:r w:rsidR="00B03A2F">
              <w:rPr>
                <w:noProof/>
                <w:webHidden/>
              </w:rPr>
              <w:fldChar w:fldCharType="begin"/>
            </w:r>
            <w:r w:rsidR="00B03A2F">
              <w:rPr>
                <w:noProof/>
                <w:webHidden/>
              </w:rPr>
              <w:instrText xml:space="preserve"> PAGEREF _Toc13217560 \h </w:instrText>
            </w:r>
            <w:r w:rsidR="00B03A2F">
              <w:rPr>
                <w:noProof/>
                <w:webHidden/>
              </w:rPr>
            </w:r>
            <w:r w:rsidR="00B03A2F">
              <w:rPr>
                <w:noProof/>
                <w:webHidden/>
              </w:rPr>
              <w:fldChar w:fldCharType="separate"/>
            </w:r>
            <w:r w:rsidR="00B03A2F">
              <w:rPr>
                <w:noProof/>
                <w:webHidden/>
              </w:rPr>
              <w:t>12</w:t>
            </w:r>
            <w:r w:rsidR="00B03A2F">
              <w:rPr>
                <w:noProof/>
                <w:webHidden/>
              </w:rPr>
              <w:fldChar w:fldCharType="end"/>
            </w:r>
          </w:hyperlink>
        </w:p>
        <w:p w14:paraId="74E76D72" w14:textId="53E9FE51" w:rsidR="00B03A2F" w:rsidRDefault="00915086">
          <w:pPr>
            <w:pStyle w:val="TOC2"/>
            <w:tabs>
              <w:tab w:val="left" w:pos="880"/>
              <w:tab w:val="right" w:leader="dot" w:pos="9056"/>
            </w:tabs>
            <w:rPr>
              <w:noProof/>
              <w:sz w:val="22"/>
              <w:szCs w:val="22"/>
              <w:lang w:val="en-US" w:eastAsia="en-US"/>
            </w:rPr>
          </w:pPr>
          <w:hyperlink w:anchor="_Toc13217561" w:history="1">
            <w:r w:rsidR="00B03A2F" w:rsidRPr="00466E80">
              <w:rPr>
                <w:rStyle w:val="Hyperlink"/>
                <w:noProof/>
              </w:rPr>
              <w:t>3.4</w:t>
            </w:r>
            <w:r w:rsidR="00B03A2F">
              <w:rPr>
                <w:noProof/>
                <w:sz w:val="22"/>
                <w:szCs w:val="22"/>
                <w:lang w:val="en-US" w:eastAsia="en-US"/>
              </w:rPr>
              <w:tab/>
            </w:r>
            <w:r w:rsidR="00B03A2F" w:rsidRPr="00466E80">
              <w:rPr>
                <w:rStyle w:val="Hyperlink"/>
                <w:noProof/>
              </w:rPr>
              <w:t>tRNA modification</w:t>
            </w:r>
            <w:r w:rsidR="00B03A2F">
              <w:rPr>
                <w:noProof/>
                <w:webHidden/>
              </w:rPr>
              <w:tab/>
            </w:r>
            <w:r w:rsidR="00B03A2F">
              <w:rPr>
                <w:noProof/>
                <w:webHidden/>
              </w:rPr>
              <w:fldChar w:fldCharType="begin"/>
            </w:r>
            <w:r w:rsidR="00B03A2F">
              <w:rPr>
                <w:noProof/>
                <w:webHidden/>
              </w:rPr>
              <w:instrText xml:space="preserve"> PAGEREF _Toc13217561 \h </w:instrText>
            </w:r>
            <w:r w:rsidR="00B03A2F">
              <w:rPr>
                <w:noProof/>
                <w:webHidden/>
              </w:rPr>
            </w:r>
            <w:r w:rsidR="00B03A2F">
              <w:rPr>
                <w:noProof/>
                <w:webHidden/>
              </w:rPr>
              <w:fldChar w:fldCharType="separate"/>
            </w:r>
            <w:r w:rsidR="00B03A2F">
              <w:rPr>
                <w:noProof/>
                <w:webHidden/>
              </w:rPr>
              <w:t>13</w:t>
            </w:r>
            <w:r w:rsidR="00B03A2F">
              <w:rPr>
                <w:noProof/>
                <w:webHidden/>
              </w:rPr>
              <w:fldChar w:fldCharType="end"/>
            </w:r>
          </w:hyperlink>
        </w:p>
        <w:p w14:paraId="6D5E94C4" w14:textId="4DBDDE01" w:rsidR="00B03A2F" w:rsidRDefault="00915086">
          <w:pPr>
            <w:pStyle w:val="TOC2"/>
            <w:tabs>
              <w:tab w:val="left" w:pos="880"/>
              <w:tab w:val="right" w:leader="dot" w:pos="9056"/>
            </w:tabs>
            <w:rPr>
              <w:noProof/>
              <w:sz w:val="22"/>
              <w:szCs w:val="22"/>
              <w:lang w:val="en-US" w:eastAsia="en-US"/>
            </w:rPr>
          </w:pPr>
          <w:hyperlink w:anchor="_Toc13217562" w:history="1">
            <w:r w:rsidR="00B03A2F" w:rsidRPr="00466E80">
              <w:rPr>
                <w:rStyle w:val="Hyperlink"/>
                <w:noProof/>
              </w:rPr>
              <w:t>3.5</w:t>
            </w:r>
            <w:r w:rsidR="00B03A2F">
              <w:rPr>
                <w:noProof/>
                <w:sz w:val="22"/>
                <w:szCs w:val="22"/>
                <w:lang w:val="en-US" w:eastAsia="en-US"/>
              </w:rPr>
              <w:tab/>
            </w:r>
            <w:r w:rsidR="00B03A2F" w:rsidRPr="00466E80">
              <w:rPr>
                <w:rStyle w:val="Hyperlink"/>
                <w:noProof/>
              </w:rPr>
              <w:t>Generic RNA renaming</w:t>
            </w:r>
            <w:r w:rsidR="00B03A2F">
              <w:rPr>
                <w:noProof/>
                <w:webHidden/>
              </w:rPr>
              <w:tab/>
            </w:r>
            <w:r w:rsidR="00B03A2F">
              <w:rPr>
                <w:noProof/>
                <w:webHidden/>
              </w:rPr>
              <w:fldChar w:fldCharType="begin"/>
            </w:r>
            <w:r w:rsidR="00B03A2F">
              <w:rPr>
                <w:noProof/>
                <w:webHidden/>
              </w:rPr>
              <w:instrText xml:space="preserve"> PAGEREF _Toc13217562 \h </w:instrText>
            </w:r>
            <w:r w:rsidR="00B03A2F">
              <w:rPr>
                <w:noProof/>
                <w:webHidden/>
              </w:rPr>
            </w:r>
            <w:r w:rsidR="00B03A2F">
              <w:rPr>
                <w:noProof/>
                <w:webHidden/>
              </w:rPr>
              <w:fldChar w:fldCharType="separate"/>
            </w:r>
            <w:r w:rsidR="00B03A2F">
              <w:rPr>
                <w:noProof/>
                <w:webHidden/>
              </w:rPr>
              <w:t>14</w:t>
            </w:r>
            <w:r w:rsidR="00B03A2F">
              <w:rPr>
                <w:noProof/>
                <w:webHidden/>
              </w:rPr>
              <w:fldChar w:fldCharType="end"/>
            </w:r>
          </w:hyperlink>
        </w:p>
        <w:p w14:paraId="607E01D6" w14:textId="746BAA2A" w:rsidR="00B03A2F" w:rsidRDefault="00915086">
          <w:pPr>
            <w:pStyle w:val="TOC2"/>
            <w:tabs>
              <w:tab w:val="left" w:pos="880"/>
              <w:tab w:val="right" w:leader="dot" w:pos="9056"/>
            </w:tabs>
            <w:rPr>
              <w:noProof/>
              <w:sz w:val="22"/>
              <w:szCs w:val="22"/>
              <w:lang w:val="en-US" w:eastAsia="en-US"/>
            </w:rPr>
          </w:pPr>
          <w:hyperlink w:anchor="_Toc13217563" w:history="1">
            <w:r w:rsidR="00B03A2F" w:rsidRPr="00466E80">
              <w:rPr>
                <w:rStyle w:val="Hyperlink"/>
                <w:noProof/>
              </w:rPr>
              <w:t>3.6</w:t>
            </w:r>
            <w:r w:rsidR="00B03A2F">
              <w:rPr>
                <w:noProof/>
                <w:sz w:val="22"/>
                <w:szCs w:val="22"/>
                <w:lang w:val="en-US" w:eastAsia="en-US"/>
              </w:rPr>
              <w:tab/>
            </w:r>
            <w:r w:rsidR="00B03A2F" w:rsidRPr="00466E80">
              <w:rPr>
                <w:rStyle w:val="Hyperlink"/>
                <w:noProof/>
              </w:rPr>
              <w:t>rRNA modification</w:t>
            </w:r>
            <w:r w:rsidR="00B03A2F">
              <w:rPr>
                <w:noProof/>
                <w:webHidden/>
              </w:rPr>
              <w:tab/>
            </w:r>
            <w:r w:rsidR="00B03A2F">
              <w:rPr>
                <w:noProof/>
                <w:webHidden/>
              </w:rPr>
              <w:fldChar w:fldCharType="begin"/>
            </w:r>
            <w:r w:rsidR="00B03A2F">
              <w:rPr>
                <w:noProof/>
                <w:webHidden/>
              </w:rPr>
              <w:instrText xml:space="preserve"> PAGEREF _Toc13217563 \h </w:instrText>
            </w:r>
            <w:r w:rsidR="00B03A2F">
              <w:rPr>
                <w:noProof/>
                <w:webHidden/>
              </w:rPr>
            </w:r>
            <w:r w:rsidR="00B03A2F">
              <w:rPr>
                <w:noProof/>
                <w:webHidden/>
              </w:rPr>
              <w:fldChar w:fldCharType="separate"/>
            </w:r>
            <w:r w:rsidR="00B03A2F">
              <w:rPr>
                <w:noProof/>
                <w:webHidden/>
              </w:rPr>
              <w:t>15</w:t>
            </w:r>
            <w:r w:rsidR="00B03A2F">
              <w:rPr>
                <w:noProof/>
                <w:webHidden/>
              </w:rPr>
              <w:fldChar w:fldCharType="end"/>
            </w:r>
          </w:hyperlink>
        </w:p>
        <w:p w14:paraId="5D195877" w14:textId="0360D5BF" w:rsidR="00B03A2F" w:rsidRDefault="00915086">
          <w:pPr>
            <w:pStyle w:val="TOC2"/>
            <w:tabs>
              <w:tab w:val="left" w:pos="880"/>
              <w:tab w:val="right" w:leader="dot" w:pos="9056"/>
            </w:tabs>
            <w:rPr>
              <w:noProof/>
              <w:sz w:val="22"/>
              <w:szCs w:val="22"/>
              <w:lang w:val="en-US" w:eastAsia="en-US"/>
            </w:rPr>
          </w:pPr>
          <w:hyperlink w:anchor="_Toc13217564" w:history="1">
            <w:r w:rsidR="00B03A2F" w:rsidRPr="00466E80">
              <w:rPr>
                <w:rStyle w:val="Hyperlink"/>
                <w:noProof/>
              </w:rPr>
              <w:t>3.7</w:t>
            </w:r>
            <w:r w:rsidR="00B03A2F">
              <w:rPr>
                <w:noProof/>
                <w:sz w:val="22"/>
                <w:szCs w:val="22"/>
                <w:lang w:val="en-US" w:eastAsia="en-US"/>
              </w:rPr>
              <w:tab/>
            </w:r>
            <w:r w:rsidR="00B03A2F" w:rsidRPr="00466E80">
              <w:rPr>
                <w:rStyle w:val="Hyperlink"/>
                <w:noProof/>
              </w:rPr>
              <w:t>Ribosomal assembly</w:t>
            </w:r>
            <w:r w:rsidR="00B03A2F">
              <w:rPr>
                <w:noProof/>
                <w:webHidden/>
              </w:rPr>
              <w:tab/>
            </w:r>
            <w:r w:rsidR="00B03A2F">
              <w:rPr>
                <w:noProof/>
                <w:webHidden/>
              </w:rPr>
              <w:fldChar w:fldCharType="begin"/>
            </w:r>
            <w:r w:rsidR="00B03A2F">
              <w:rPr>
                <w:noProof/>
                <w:webHidden/>
              </w:rPr>
              <w:instrText xml:space="preserve"> PAGEREF _Toc13217564 \h </w:instrText>
            </w:r>
            <w:r w:rsidR="00B03A2F">
              <w:rPr>
                <w:noProof/>
                <w:webHidden/>
              </w:rPr>
            </w:r>
            <w:r w:rsidR="00B03A2F">
              <w:rPr>
                <w:noProof/>
                <w:webHidden/>
              </w:rPr>
              <w:fldChar w:fldCharType="separate"/>
            </w:r>
            <w:r w:rsidR="00B03A2F">
              <w:rPr>
                <w:noProof/>
                <w:webHidden/>
              </w:rPr>
              <w:t>15</w:t>
            </w:r>
            <w:r w:rsidR="00B03A2F">
              <w:rPr>
                <w:noProof/>
                <w:webHidden/>
              </w:rPr>
              <w:fldChar w:fldCharType="end"/>
            </w:r>
          </w:hyperlink>
        </w:p>
        <w:p w14:paraId="3063B263" w14:textId="6218F136" w:rsidR="00B03A2F" w:rsidRDefault="00915086">
          <w:pPr>
            <w:pStyle w:val="TOC2"/>
            <w:tabs>
              <w:tab w:val="left" w:pos="880"/>
              <w:tab w:val="right" w:leader="dot" w:pos="9056"/>
            </w:tabs>
            <w:rPr>
              <w:noProof/>
              <w:sz w:val="22"/>
              <w:szCs w:val="22"/>
              <w:lang w:val="en-US" w:eastAsia="en-US"/>
            </w:rPr>
          </w:pPr>
          <w:hyperlink w:anchor="_Toc13217565" w:history="1">
            <w:r w:rsidR="00B03A2F" w:rsidRPr="00466E80">
              <w:rPr>
                <w:rStyle w:val="Hyperlink"/>
                <w:noProof/>
              </w:rPr>
              <w:t>3.8</w:t>
            </w:r>
            <w:r w:rsidR="00B03A2F">
              <w:rPr>
                <w:noProof/>
                <w:sz w:val="22"/>
                <w:szCs w:val="22"/>
                <w:lang w:val="en-US" w:eastAsia="en-US"/>
              </w:rPr>
              <w:tab/>
            </w:r>
            <w:r w:rsidR="00B03A2F" w:rsidRPr="00466E80">
              <w:rPr>
                <w:rStyle w:val="Hyperlink"/>
                <w:noProof/>
              </w:rPr>
              <w:t>tRNA charging</w:t>
            </w:r>
            <w:r w:rsidR="00B03A2F">
              <w:rPr>
                <w:noProof/>
                <w:webHidden/>
              </w:rPr>
              <w:tab/>
            </w:r>
            <w:r w:rsidR="00B03A2F">
              <w:rPr>
                <w:noProof/>
                <w:webHidden/>
              </w:rPr>
              <w:fldChar w:fldCharType="begin"/>
            </w:r>
            <w:r w:rsidR="00B03A2F">
              <w:rPr>
                <w:noProof/>
                <w:webHidden/>
              </w:rPr>
              <w:instrText xml:space="preserve"> PAGEREF _Toc13217565 \h </w:instrText>
            </w:r>
            <w:r w:rsidR="00B03A2F">
              <w:rPr>
                <w:noProof/>
                <w:webHidden/>
              </w:rPr>
            </w:r>
            <w:r w:rsidR="00B03A2F">
              <w:rPr>
                <w:noProof/>
                <w:webHidden/>
              </w:rPr>
              <w:fldChar w:fldCharType="separate"/>
            </w:r>
            <w:r w:rsidR="00B03A2F">
              <w:rPr>
                <w:noProof/>
                <w:webHidden/>
              </w:rPr>
              <w:t>18</w:t>
            </w:r>
            <w:r w:rsidR="00B03A2F">
              <w:rPr>
                <w:noProof/>
                <w:webHidden/>
              </w:rPr>
              <w:fldChar w:fldCharType="end"/>
            </w:r>
          </w:hyperlink>
        </w:p>
        <w:p w14:paraId="7BBF3BAE" w14:textId="626C31BD" w:rsidR="00B03A2F" w:rsidRDefault="00915086">
          <w:pPr>
            <w:pStyle w:val="TOC2"/>
            <w:tabs>
              <w:tab w:val="left" w:pos="880"/>
              <w:tab w:val="right" w:leader="dot" w:pos="9056"/>
            </w:tabs>
            <w:rPr>
              <w:noProof/>
              <w:sz w:val="22"/>
              <w:szCs w:val="22"/>
              <w:lang w:val="en-US" w:eastAsia="en-US"/>
            </w:rPr>
          </w:pPr>
          <w:hyperlink w:anchor="_Toc13217566" w:history="1">
            <w:r w:rsidR="00B03A2F" w:rsidRPr="00466E80">
              <w:rPr>
                <w:rStyle w:val="Hyperlink"/>
                <w:noProof/>
              </w:rPr>
              <w:t>3.9</w:t>
            </w:r>
            <w:r w:rsidR="00B03A2F">
              <w:rPr>
                <w:noProof/>
                <w:sz w:val="22"/>
                <w:szCs w:val="22"/>
                <w:lang w:val="en-US" w:eastAsia="en-US"/>
              </w:rPr>
              <w:tab/>
            </w:r>
            <w:r w:rsidR="00B03A2F" w:rsidRPr="00466E80">
              <w:rPr>
                <w:rStyle w:val="Hyperlink"/>
                <w:noProof/>
              </w:rPr>
              <w:t>Translation</w:t>
            </w:r>
            <w:r w:rsidR="00B03A2F">
              <w:rPr>
                <w:noProof/>
                <w:webHidden/>
              </w:rPr>
              <w:tab/>
            </w:r>
            <w:r w:rsidR="00B03A2F">
              <w:rPr>
                <w:noProof/>
                <w:webHidden/>
              </w:rPr>
              <w:fldChar w:fldCharType="begin"/>
            </w:r>
            <w:r w:rsidR="00B03A2F">
              <w:rPr>
                <w:noProof/>
                <w:webHidden/>
              </w:rPr>
              <w:instrText xml:space="preserve"> PAGEREF _Toc13217566 \h </w:instrText>
            </w:r>
            <w:r w:rsidR="00B03A2F">
              <w:rPr>
                <w:noProof/>
                <w:webHidden/>
              </w:rPr>
            </w:r>
            <w:r w:rsidR="00B03A2F">
              <w:rPr>
                <w:noProof/>
                <w:webHidden/>
              </w:rPr>
              <w:fldChar w:fldCharType="separate"/>
            </w:r>
            <w:r w:rsidR="00B03A2F">
              <w:rPr>
                <w:noProof/>
                <w:webHidden/>
              </w:rPr>
              <w:t>19</w:t>
            </w:r>
            <w:r w:rsidR="00B03A2F">
              <w:rPr>
                <w:noProof/>
                <w:webHidden/>
              </w:rPr>
              <w:fldChar w:fldCharType="end"/>
            </w:r>
          </w:hyperlink>
        </w:p>
        <w:p w14:paraId="7261797E" w14:textId="66DC178D" w:rsidR="00B03A2F" w:rsidRDefault="00915086">
          <w:pPr>
            <w:pStyle w:val="TOC3"/>
            <w:tabs>
              <w:tab w:val="left" w:pos="1320"/>
              <w:tab w:val="right" w:leader="dot" w:pos="9056"/>
            </w:tabs>
            <w:rPr>
              <w:noProof/>
              <w:sz w:val="22"/>
              <w:szCs w:val="22"/>
              <w:lang w:val="en-US" w:eastAsia="en-US"/>
            </w:rPr>
          </w:pPr>
          <w:hyperlink w:anchor="_Toc13217567" w:history="1">
            <w:r w:rsidR="00B03A2F" w:rsidRPr="00466E80">
              <w:rPr>
                <w:rStyle w:val="Hyperlink"/>
                <w:noProof/>
              </w:rPr>
              <w:t>3.9.1</w:t>
            </w:r>
            <w:r w:rsidR="00B03A2F">
              <w:rPr>
                <w:noProof/>
                <w:sz w:val="22"/>
                <w:szCs w:val="22"/>
                <w:lang w:val="en-US" w:eastAsia="en-US"/>
              </w:rPr>
              <w:tab/>
            </w:r>
            <w:r w:rsidR="00B03A2F" w:rsidRPr="00466E80">
              <w:rPr>
                <w:rStyle w:val="Hyperlink"/>
                <w:noProof/>
              </w:rPr>
              <w:t>Translation initiation</w:t>
            </w:r>
            <w:r w:rsidR="00B03A2F">
              <w:rPr>
                <w:noProof/>
                <w:webHidden/>
              </w:rPr>
              <w:tab/>
            </w:r>
            <w:r w:rsidR="00B03A2F">
              <w:rPr>
                <w:noProof/>
                <w:webHidden/>
              </w:rPr>
              <w:fldChar w:fldCharType="begin"/>
            </w:r>
            <w:r w:rsidR="00B03A2F">
              <w:rPr>
                <w:noProof/>
                <w:webHidden/>
              </w:rPr>
              <w:instrText xml:space="preserve"> PAGEREF _Toc13217567 \h </w:instrText>
            </w:r>
            <w:r w:rsidR="00B03A2F">
              <w:rPr>
                <w:noProof/>
                <w:webHidden/>
              </w:rPr>
            </w:r>
            <w:r w:rsidR="00B03A2F">
              <w:rPr>
                <w:noProof/>
                <w:webHidden/>
              </w:rPr>
              <w:fldChar w:fldCharType="separate"/>
            </w:r>
            <w:r w:rsidR="00B03A2F">
              <w:rPr>
                <w:noProof/>
                <w:webHidden/>
              </w:rPr>
              <w:t>20</w:t>
            </w:r>
            <w:r w:rsidR="00B03A2F">
              <w:rPr>
                <w:noProof/>
                <w:webHidden/>
              </w:rPr>
              <w:fldChar w:fldCharType="end"/>
            </w:r>
          </w:hyperlink>
        </w:p>
        <w:p w14:paraId="207EDD92" w14:textId="76046CC9" w:rsidR="00B03A2F" w:rsidRDefault="00915086">
          <w:pPr>
            <w:pStyle w:val="TOC3"/>
            <w:tabs>
              <w:tab w:val="left" w:pos="1320"/>
              <w:tab w:val="right" w:leader="dot" w:pos="9056"/>
            </w:tabs>
            <w:rPr>
              <w:noProof/>
              <w:sz w:val="22"/>
              <w:szCs w:val="22"/>
              <w:lang w:val="en-US" w:eastAsia="en-US"/>
            </w:rPr>
          </w:pPr>
          <w:hyperlink w:anchor="_Toc13217568" w:history="1">
            <w:r w:rsidR="00B03A2F" w:rsidRPr="00466E80">
              <w:rPr>
                <w:rStyle w:val="Hyperlink"/>
                <w:noProof/>
              </w:rPr>
              <w:t>3.9.2</w:t>
            </w:r>
            <w:r w:rsidR="00B03A2F">
              <w:rPr>
                <w:noProof/>
                <w:sz w:val="22"/>
                <w:szCs w:val="22"/>
                <w:lang w:val="en-US" w:eastAsia="en-US"/>
              </w:rPr>
              <w:tab/>
            </w:r>
            <w:r w:rsidR="00B03A2F" w:rsidRPr="00466E80">
              <w:rPr>
                <w:rStyle w:val="Hyperlink"/>
                <w:noProof/>
              </w:rPr>
              <w:t>Translation elongation</w:t>
            </w:r>
            <w:r w:rsidR="00B03A2F">
              <w:rPr>
                <w:noProof/>
                <w:webHidden/>
              </w:rPr>
              <w:tab/>
            </w:r>
            <w:r w:rsidR="00B03A2F">
              <w:rPr>
                <w:noProof/>
                <w:webHidden/>
              </w:rPr>
              <w:fldChar w:fldCharType="begin"/>
            </w:r>
            <w:r w:rsidR="00B03A2F">
              <w:rPr>
                <w:noProof/>
                <w:webHidden/>
              </w:rPr>
              <w:instrText xml:space="preserve"> PAGEREF _Toc13217568 \h </w:instrText>
            </w:r>
            <w:r w:rsidR="00B03A2F">
              <w:rPr>
                <w:noProof/>
                <w:webHidden/>
              </w:rPr>
            </w:r>
            <w:r w:rsidR="00B03A2F">
              <w:rPr>
                <w:noProof/>
                <w:webHidden/>
              </w:rPr>
              <w:fldChar w:fldCharType="separate"/>
            </w:r>
            <w:r w:rsidR="00B03A2F">
              <w:rPr>
                <w:noProof/>
                <w:webHidden/>
              </w:rPr>
              <w:t>20</w:t>
            </w:r>
            <w:r w:rsidR="00B03A2F">
              <w:rPr>
                <w:noProof/>
                <w:webHidden/>
              </w:rPr>
              <w:fldChar w:fldCharType="end"/>
            </w:r>
          </w:hyperlink>
        </w:p>
        <w:p w14:paraId="3E06FB30" w14:textId="54AD5DBF" w:rsidR="00B03A2F" w:rsidRDefault="00915086">
          <w:pPr>
            <w:pStyle w:val="TOC3"/>
            <w:tabs>
              <w:tab w:val="left" w:pos="1320"/>
              <w:tab w:val="right" w:leader="dot" w:pos="9056"/>
            </w:tabs>
            <w:rPr>
              <w:noProof/>
              <w:sz w:val="22"/>
              <w:szCs w:val="22"/>
              <w:lang w:val="en-US" w:eastAsia="en-US"/>
            </w:rPr>
          </w:pPr>
          <w:hyperlink w:anchor="_Toc13217569" w:history="1">
            <w:r w:rsidR="00B03A2F" w:rsidRPr="00466E80">
              <w:rPr>
                <w:rStyle w:val="Hyperlink"/>
                <w:noProof/>
              </w:rPr>
              <w:t>3.9.3</w:t>
            </w:r>
            <w:r w:rsidR="00B03A2F">
              <w:rPr>
                <w:noProof/>
                <w:sz w:val="22"/>
                <w:szCs w:val="22"/>
                <w:lang w:val="en-US" w:eastAsia="en-US"/>
              </w:rPr>
              <w:tab/>
            </w:r>
            <w:r w:rsidR="00B03A2F" w:rsidRPr="00466E80">
              <w:rPr>
                <w:rStyle w:val="Hyperlink"/>
                <w:noProof/>
              </w:rPr>
              <w:t>Translation termination</w:t>
            </w:r>
            <w:r w:rsidR="00B03A2F">
              <w:rPr>
                <w:noProof/>
                <w:webHidden/>
              </w:rPr>
              <w:tab/>
            </w:r>
            <w:r w:rsidR="00B03A2F">
              <w:rPr>
                <w:noProof/>
                <w:webHidden/>
              </w:rPr>
              <w:fldChar w:fldCharType="begin"/>
            </w:r>
            <w:r w:rsidR="00B03A2F">
              <w:rPr>
                <w:noProof/>
                <w:webHidden/>
              </w:rPr>
              <w:instrText xml:space="preserve"> PAGEREF _Toc13217569 \h </w:instrText>
            </w:r>
            <w:r w:rsidR="00B03A2F">
              <w:rPr>
                <w:noProof/>
                <w:webHidden/>
              </w:rPr>
            </w:r>
            <w:r w:rsidR="00B03A2F">
              <w:rPr>
                <w:noProof/>
                <w:webHidden/>
              </w:rPr>
              <w:fldChar w:fldCharType="separate"/>
            </w:r>
            <w:r w:rsidR="00B03A2F">
              <w:rPr>
                <w:noProof/>
                <w:webHidden/>
              </w:rPr>
              <w:t>22</w:t>
            </w:r>
            <w:r w:rsidR="00B03A2F">
              <w:rPr>
                <w:noProof/>
                <w:webHidden/>
              </w:rPr>
              <w:fldChar w:fldCharType="end"/>
            </w:r>
          </w:hyperlink>
        </w:p>
        <w:p w14:paraId="2CDF2F6A" w14:textId="01813873" w:rsidR="00B03A2F" w:rsidRDefault="00915086">
          <w:pPr>
            <w:pStyle w:val="TOC2"/>
            <w:tabs>
              <w:tab w:val="left" w:pos="1100"/>
              <w:tab w:val="right" w:leader="dot" w:pos="9056"/>
            </w:tabs>
            <w:rPr>
              <w:noProof/>
              <w:sz w:val="22"/>
              <w:szCs w:val="22"/>
              <w:lang w:val="en-US" w:eastAsia="en-US"/>
            </w:rPr>
          </w:pPr>
          <w:hyperlink w:anchor="_Toc13217570" w:history="1">
            <w:r w:rsidR="00B03A2F" w:rsidRPr="00466E80">
              <w:rPr>
                <w:rStyle w:val="Hyperlink"/>
                <w:noProof/>
              </w:rPr>
              <w:t>3.10</w:t>
            </w:r>
            <w:r w:rsidR="00B03A2F">
              <w:rPr>
                <w:noProof/>
                <w:sz w:val="22"/>
                <w:szCs w:val="22"/>
                <w:lang w:val="en-US" w:eastAsia="en-US"/>
              </w:rPr>
              <w:tab/>
            </w:r>
            <w:r w:rsidR="00B03A2F" w:rsidRPr="00466E80">
              <w:rPr>
                <w:rStyle w:val="Hyperlink"/>
                <w:noProof/>
              </w:rPr>
              <w:t>Protein maturation</w:t>
            </w:r>
            <w:r w:rsidR="00B03A2F">
              <w:rPr>
                <w:noProof/>
                <w:webHidden/>
              </w:rPr>
              <w:tab/>
            </w:r>
            <w:r w:rsidR="00B03A2F">
              <w:rPr>
                <w:noProof/>
                <w:webHidden/>
              </w:rPr>
              <w:fldChar w:fldCharType="begin"/>
            </w:r>
            <w:r w:rsidR="00B03A2F">
              <w:rPr>
                <w:noProof/>
                <w:webHidden/>
              </w:rPr>
              <w:instrText xml:space="preserve"> PAGEREF _Toc13217570 \h </w:instrText>
            </w:r>
            <w:r w:rsidR="00B03A2F">
              <w:rPr>
                <w:noProof/>
                <w:webHidden/>
              </w:rPr>
            </w:r>
            <w:r w:rsidR="00B03A2F">
              <w:rPr>
                <w:noProof/>
                <w:webHidden/>
              </w:rPr>
              <w:fldChar w:fldCharType="separate"/>
            </w:r>
            <w:r w:rsidR="00B03A2F">
              <w:rPr>
                <w:noProof/>
                <w:webHidden/>
              </w:rPr>
              <w:t>23</w:t>
            </w:r>
            <w:r w:rsidR="00B03A2F">
              <w:rPr>
                <w:noProof/>
                <w:webHidden/>
              </w:rPr>
              <w:fldChar w:fldCharType="end"/>
            </w:r>
          </w:hyperlink>
        </w:p>
        <w:p w14:paraId="092ABA39" w14:textId="7273F298" w:rsidR="00B03A2F" w:rsidRDefault="00915086">
          <w:pPr>
            <w:pStyle w:val="TOC2"/>
            <w:tabs>
              <w:tab w:val="left" w:pos="1100"/>
              <w:tab w:val="right" w:leader="dot" w:pos="9056"/>
            </w:tabs>
            <w:rPr>
              <w:noProof/>
              <w:sz w:val="22"/>
              <w:szCs w:val="22"/>
              <w:lang w:val="en-US" w:eastAsia="en-US"/>
            </w:rPr>
          </w:pPr>
          <w:hyperlink w:anchor="_Toc13217571" w:history="1">
            <w:r w:rsidR="00B03A2F" w:rsidRPr="00466E80">
              <w:rPr>
                <w:rStyle w:val="Hyperlink"/>
                <w:noProof/>
              </w:rPr>
              <w:t>3.11</w:t>
            </w:r>
            <w:r w:rsidR="00B03A2F">
              <w:rPr>
                <w:noProof/>
                <w:sz w:val="22"/>
                <w:szCs w:val="22"/>
                <w:lang w:val="en-US" w:eastAsia="en-US"/>
              </w:rPr>
              <w:tab/>
            </w:r>
            <w:r w:rsidR="00B03A2F" w:rsidRPr="00466E80">
              <w:rPr>
                <w:rStyle w:val="Hyperlink"/>
                <w:noProof/>
              </w:rPr>
              <w:t>Protein assembly</w:t>
            </w:r>
            <w:r w:rsidR="00B03A2F">
              <w:rPr>
                <w:noProof/>
                <w:webHidden/>
              </w:rPr>
              <w:tab/>
            </w:r>
            <w:r w:rsidR="00B03A2F">
              <w:rPr>
                <w:noProof/>
                <w:webHidden/>
              </w:rPr>
              <w:fldChar w:fldCharType="begin"/>
            </w:r>
            <w:r w:rsidR="00B03A2F">
              <w:rPr>
                <w:noProof/>
                <w:webHidden/>
              </w:rPr>
              <w:instrText xml:space="preserve"> PAGEREF _Toc13217571 \h </w:instrText>
            </w:r>
            <w:r w:rsidR="00B03A2F">
              <w:rPr>
                <w:noProof/>
                <w:webHidden/>
              </w:rPr>
            </w:r>
            <w:r w:rsidR="00B03A2F">
              <w:rPr>
                <w:noProof/>
                <w:webHidden/>
              </w:rPr>
              <w:fldChar w:fldCharType="separate"/>
            </w:r>
            <w:r w:rsidR="00B03A2F">
              <w:rPr>
                <w:noProof/>
                <w:webHidden/>
              </w:rPr>
              <w:t>24</w:t>
            </w:r>
            <w:r w:rsidR="00B03A2F">
              <w:rPr>
                <w:noProof/>
                <w:webHidden/>
              </w:rPr>
              <w:fldChar w:fldCharType="end"/>
            </w:r>
          </w:hyperlink>
        </w:p>
        <w:p w14:paraId="4736BF79" w14:textId="157355AA" w:rsidR="00B03A2F" w:rsidRDefault="00915086">
          <w:pPr>
            <w:pStyle w:val="TOC2"/>
            <w:tabs>
              <w:tab w:val="left" w:pos="1100"/>
              <w:tab w:val="right" w:leader="dot" w:pos="9056"/>
            </w:tabs>
            <w:rPr>
              <w:noProof/>
              <w:sz w:val="22"/>
              <w:szCs w:val="22"/>
              <w:lang w:val="en-US" w:eastAsia="en-US"/>
            </w:rPr>
          </w:pPr>
          <w:hyperlink w:anchor="_Toc13217572" w:history="1">
            <w:r w:rsidR="00B03A2F" w:rsidRPr="00466E80">
              <w:rPr>
                <w:rStyle w:val="Hyperlink"/>
                <w:noProof/>
              </w:rPr>
              <w:t>3.12</w:t>
            </w:r>
            <w:r w:rsidR="00B03A2F">
              <w:rPr>
                <w:noProof/>
                <w:sz w:val="22"/>
                <w:szCs w:val="22"/>
                <w:lang w:val="en-US" w:eastAsia="en-US"/>
              </w:rPr>
              <w:tab/>
            </w:r>
            <w:r w:rsidR="00B03A2F" w:rsidRPr="00466E80">
              <w:rPr>
                <w:rStyle w:val="Hyperlink"/>
                <w:noProof/>
              </w:rPr>
              <w:t>Enzyme formation</w:t>
            </w:r>
            <w:r w:rsidR="00B03A2F">
              <w:rPr>
                <w:noProof/>
                <w:webHidden/>
              </w:rPr>
              <w:tab/>
            </w:r>
            <w:r w:rsidR="00B03A2F">
              <w:rPr>
                <w:noProof/>
                <w:webHidden/>
              </w:rPr>
              <w:fldChar w:fldCharType="begin"/>
            </w:r>
            <w:r w:rsidR="00B03A2F">
              <w:rPr>
                <w:noProof/>
                <w:webHidden/>
              </w:rPr>
              <w:instrText xml:space="preserve"> PAGEREF _Toc13217572 \h </w:instrText>
            </w:r>
            <w:r w:rsidR="00B03A2F">
              <w:rPr>
                <w:noProof/>
                <w:webHidden/>
              </w:rPr>
            </w:r>
            <w:r w:rsidR="00B03A2F">
              <w:rPr>
                <w:noProof/>
                <w:webHidden/>
              </w:rPr>
              <w:fldChar w:fldCharType="separate"/>
            </w:r>
            <w:r w:rsidR="00B03A2F">
              <w:rPr>
                <w:noProof/>
                <w:webHidden/>
              </w:rPr>
              <w:t>25</w:t>
            </w:r>
            <w:r w:rsidR="00B03A2F">
              <w:rPr>
                <w:noProof/>
                <w:webHidden/>
              </w:rPr>
              <w:fldChar w:fldCharType="end"/>
            </w:r>
          </w:hyperlink>
        </w:p>
        <w:p w14:paraId="1A5C6997" w14:textId="53B7235D" w:rsidR="00B03A2F" w:rsidRDefault="00915086">
          <w:pPr>
            <w:pStyle w:val="TOC2"/>
            <w:tabs>
              <w:tab w:val="left" w:pos="1100"/>
              <w:tab w:val="right" w:leader="dot" w:pos="9056"/>
            </w:tabs>
            <w:rPr>
              <w:noProof/>
              <w:sz w:val="22"/>
              <w:szCs w:val="22"/>
              <w:lang w:val="en-US" w:eastAsia="en-US"/>
            </w:rPr>
          </w:pPr>
          <w:hyperlink w:anchor="_Toc13217573" w:history="1">
            <w:r w:rsidR="00B03A2F" w:rsidRPr="00466E80">
              <w:rPr>
                <w:rStyle w:val="Hyperlink"/>
                <w:noProof/>
              </w:rPr>
              <w:t>3.13</w:t>
            </w:r>
            <w:r w:rsidR="00B03A2F">
              <w:rPr>
                <w:noProof/>
                <w:sz w:val="22"/>
                <w:szCs w:val="22"/>
                <w:lang w:val="en-US" w:eastAsia="en-US"/>
              </w:rPr>
              <w:tab/>
            </w:r>
            <w:r w:rsidR="00B03A2F" w:rsidRPr="00466E80">
              <w:rPr>
                <w:rStyle w:val="Hyperlink"/>
                <w:noProof/>
              </w:rPr>
              <w:t>Protein degradation</w:t>
            </w:r>
            <w:r w:rsidR="00B03A2F">
              <w:rPr>
                <w:noProof/>
                <w:webHidden/>
              </w:rPr>
              <w:tab/>
            </w:r>
            <w:r w:rsidR="00B03A2F">
              <w:rPr>
                <w:noProof/>
                <w:webHidden/>
              </w:rPr>
              <w:fldChar w:fldCharType="begin"/>
            </w:r>
            <w:r w:rsidR="00B03A2F">
              <w:rPr>
                <w:noProof/>
                <w:webHidden/>
              </w:rPr>
              <w:instrText xml:space="preserve"> PAGEREF _Toc13217573 \h </w:instrText>
            </w:r>
            <w:r w:rsidR="00B03A2F">
              <w:rPr>
                <w:noProof/>
                <w:webHidden/>
              </w:rPr>
            </w:r>
            <w:r w:rsidR="00B03A2F">
              <w:rPr>
                <w:noProof/>
                <w:webHidden/>
              </w:rPr>
              <w:fldChar w:fldCharType="separate"/>
            </w:r>
            <w:r w:rsidR="00B03A2F">
              <w:rPr>
                <w:noProof/>
                <w:webHidden/>
              </w:rPr>
              <w:t>25</w:t>
            </w:r>
            <w:r w:rsidR="00B03A2F">
              <w:rPr>
                <w:noProof/>
                <w:webHidden/>
              </w:rPr>
              <w:fldChar w:fldCharType="end"/>
            </w:r>
          </w:hyperlink>
        </w:p>
        <w:p w14:paraId="664B7728" w14:textId="33945172" w:rsidR="00B03A2F" w:rsidRDefault="00915086">
          <w:pPr>
            <w:pStyle w:val="TOC2"/>
            <w:tabs>
              <w:tab w:val="left" w:pos="1100"/>
              <w:tab w:val="right" w:leader="dot" w:pos="9056"/>
            </w:tabs>
            <w:rPr>
              <w:noProof/>
              <w:sz w:val="22"/>
              <w:szCs w:val="22"/>
              <w:lang w:val="en-US" w:eastAsia="en-US"/>
            </w:rPr>
          </w:pPr>
          <w:hyperlink w:anchor="_Toc13217574" w:history="1">
            <w:r w:rsidR="00B03A2F" w:rsidRPr="00466E80">
              <w:rPr>
                <w:rStyle w:val="Hyperlink"/>
                <w:noProof/>
              </w:rPr>
              <w:t>3.14</w:t>
            </w:r>
            <w:r w:rsidR="00B03A2F">
              <w:rPr>
                <w:noProof/>
                <w:sz w:val="22"/>
                <w:szCs w:val="22"/>
                <w:lang w:val="en-US" w:eastAsia="en-US"/>
              </w:rPr>
              <w:tab/>
            </w:r>
            <w:r w:rsidR="00B03A2F" w:rsidRPr="00466E80">
              <w:rPr>
                <w:rStyle w:val="Hyperlink"/>
                <w:noProof/>
              </w:rPr>
              <w:t>Enzyme dilution</w:t>
            </w:r>
            <w:r w:rsidR="00B03A2F">
              <w:rPr>
                <w:noProof/>
                <w:webHidden/>
              </w:rPr>
              <w:tab/>
            </w:r>
            <w:r w:rsidR="00B03A2F">
              <w:rPr>
                <w:noProof/>
                <w:webHidden/>
              </w:rPr>
              <w:fldChar w:fldCharType="begin"/>
            </w:r>
            <w:r w:rsidR="00B03A2F">
              <w:rPr>
                <w:noProof/>
                <w:webHidden/>
              </w:rPr>
              <w:instrText xml:space="preserve"> PAGEREF _Toc13217574 \h </w:instrText>
            </w:r>
            <w:r w:rsidR="00B03A2F">
              <w:rPr>
                <w:noProof/>
                <w:webHidden/>
              </w:rPr>
            </w:r>
            <w:r w:rsidR="00B03A2F">
              <w:rPr>
                <w:noProof/>
                <w:webHidden/>
              </w:rPr>
              <w:fldChar w:fldCharType="separate"/>
            </w:r>
            <w:r w:rsidR="00B03A2F">
              <w:rPr>
                <w:noProof/>
                <w:webHidden/>
              </w:rPr>
              <w:t>28</w:t>
            </w:r>
            <w:r w:rsidR="00B03A2F">
              <w:rPr>
                <w:noProof/>
                <w:webHidden/>
              </w:rPr>
              <w:fldChar w:fldCharType="end"/>
            </w:r>
          </w:hyperlink>
        </w:p>
        <w:p w14:paraId="7827274C" w14:textId="209DF664" w:rsidR="00B03A2F" w:rsidRDefault="00915086">
          <w:pPr>
            <w:pStyle w:val="TOC2"/>
            <w:tabs>
              <w:tab w:val="left" w:pos="1100"/>
              <w:tab w:val="right" w:leader="dot" w:pos="9056"/>
            </w:tabs>
            <w:rPr>
              <w:noProof/>
              <w:sz w:val="22"/>
              <w:szCs w:val="22"/>
              <w:lang w:val="en-US" w:eastAsia="en-US"/>
            </w:rPr>
          </w:pPr>
          <w:hyperlink w:anchor="_Toc13217575" w:history="1">
            <w:r w:rsidR="00B03A2F" w:rsidRPr="00466E80">
              <w:rPr>
                <w:rStyle w:val="Hyperlink"/>
                <w:noProof/>
              </w:rPr>
              <w:t>3.15</w:t>
            </w:r>
            <w:r w:rsidR="00B03A2F">
              <w:rPr>
                <w:noProof/>
                <w:sz w:val="22"/>
                <w:szCs w:val="22"/>
                <w:lang w:val="en-US" w:eastAsia="en-US"/>
              </w:rPr>
              <w:tab/>
            </w:r>
            <w:r w:rsidR="00B03A2F" w:rsidRPr="00466E80">
              <w:rPr>
                <w:rStyle w:val="Hyperlink"/>
                <w:noProof/>
              </w:rPr>
              <w:t>RNA dilution</w:t>
            </w:r>
            <w:r w:rsidR="00B03A2F">
              <w:rPr>
                <w:noProof/>
                <w:webHidden/>
              </w:rPr>
              <w:tab/>
            </w:r>
            <w:r w:rsidR="00B03A2F">
              <w:rPr>
                <w:noProof/>
                <w:webHidden/>
              </w:rPr>
              <w:fldChar w:fldCharType="begin"/>
            </w:r>
            <w:r w:rsidR="00B03A2F">
              <w:rPr>
                <w:noProof/>
                <w:webHidden/>
              </w:rPr>
              <w:instrText xml:space="preserve"> PAGEREF _Toc13217575 \h </w:instrText>
            </w:r>
            <w:r w:rsidR="00B03A2F">
              <w:rPr>
                <w:noProof/>
                <w:webHidden/>
              </w:rPr>
            </w:r>
            <w:r w:rsidR="00B03A2F">
              <w:rPr>
                <w:noProof/>
                <w:webHidden/>
              </w:rPr>
              <w:fldChar w:fldCharType="separate"/>
            </w:r>
            <w:r w:rsidR="00B03A2F">
              <w:rPr>
                <w:noProof/>
                <w:webHidden/>
              </w:rPr>
              <w:t>28</w:t>
            </w:r>
            <w:r w:rsidR="00B03A2F">
              <w:rPr>
                <w:noProof/>
                <w:webHidden/>
              </w:rPr>
              <w:fldChar w:fldCharType="end"/>
            </w:r>
          </w:hyperlink>
        </w:p>
        <w:p w14:paraId="111B92C9" w14:textId="29348A12" w:rsidR="00B03A2F" w:rsidRDefault="00915086">
          <w:pPr>
            <w:pStyle w:val="TOC1"/>
            <w:tabs>
              <w:tab w:val="left" w:pos="480"/>
              <w:tab w:val="right" w:leader="dot" w:pos="9056"/>
            </w:tabs>
            <w:rPr>
              <w:noProof/>
              <w:sz w:val="22"/>
              <w:szCs w:val="22"/>
              <w:lang w:val="en-US" w:eastAsia="en-US"/>
            </w:rPr>
          </w:pPr>
          <w:hyperlink w:anchor="_Toc13217576" w:history="1">
            <w:r w:rsidR="00B03A2F" w:rsidRPr="00466E80">
              <w:rPr>
                <w:rStyle w:val="Hyperlink"/>
                <w:noProof/>
              </w:rPr>
              <w:t>4</w:t>
            </w:r>
            <w:r w:rsidR="00B03A2F">
              <w:rPr>
                <w:noProof/>
                <w:sz w:val="22"/>
                <w:szCs w:val="22"/>
                <w:lang w:val="en-US" w:eastAsia="en-US"/>
              </w:rPr>
              <w:tab/>
            </w:r>
            <w:r w:rsidR="00B03A2F" w:rsidRPr="00466E80">
              <w:rPr>
                <w:rStyle w:val="Hyperlink"/>
                <w:noProof/>
              </w:rPr>
              <w:t>Formulation of other reactions</w:t>
            </w:r>
            <w:r w:rsidR="00B03A2F">
              <w:rPr>
                <w:noProof/>
                <w:webHidden/>
              </w:rPr>
              <w:tab/>
            </w:r>
            <w:r w:rsidR="00B03A2F">
              <w:rPr>
                <w:noProof/>
                <w:webHidden/>
              </w:rPr>
              <w:fldChar w:fldCharType="begin"/>
            </w:r>
            <w:r w:rsidR="00B03A2F">
              <w:rPr>
                <w:noProof/>
                <w:webHidden/>
              </w:rPr>
              <w:instrText xml:space="preserve"> PAGEREF _Toc13217576 \h </w:instrText>
            </w:r>
            <w:r w:rsidR="00B03A2F">
              <w:rPr>
                <w:noProof/>
                <w:webHidden/>
              </w:rPr>
            </w:r>
            <w:r w:rsidR="00B03A2F">
              <w:rPr>
                <w:noProof/>
                <w:webHidden/>
              </w:rPr>
              <w:fldChar w:fldCharType="separate"/>
            </w:r>
            <w:r w:rsidR="00B03A2F">
              <w:rPr>
                <w:noProof/>
                <w:webHidden/>
              </w:rPr>
              <w:t>29</w:t>
            </w:r>
            <w:r w:rsidR="00B03A2F">
              <w:rPr>
                <w:noProof/>
                <w:webHidden/>
              </w:rPr>
              <w:fldChar w:fldCharType="end"/>
            </w:r>
          </w:hyperlink>
        </w:p>
        <w:p w14:paraId="69DAEC61" w14:textId="0731D321" w:rsidR="00B03A2F" w:rsidRDefault="00915086">
          <w:pPr>
            <w:pStyle w:val="TOC2"/>
            <w:tabs>
              <w:tab w:val="left" w:pos="880"/>
              <w:tab w:val="right" w:leader="dot" w:pos="9056"/>
            </w:tabs>
            <w:rPr>
              <w:noProof/>
              <w:sz w:val="22"/>
              <w:szCs w:val="22"/>
              <w:lang w:val="en-US" w:eastAsia="en-US"/>
            </w:rPr>
          </w:pPr>
          <w:hyperlink w:anchor="_Toc13217577" w:history="1">
            <w:r w:rsidR="00B03A2F" w:rsidRPr="00466E80">
              <w:rPr>
                <w:rStyle w:val="Hyperlink"/>
                <w:noProof/>
              </w:rPr>
              <w:t>4.1</w:t>
            </w:r>
            <w:r w:rsidR="00B03A2F">
              <w:rPr>
                <w:noProof/>
                <w:sz w:val="22"/>
                <w:szCs w:val="22"/>
                <w:lang w:val="en-US" w:eastAsia="en-US"/>
              </w:rPr>
              <w:tab/>
            </w:r>
            <w:r w:rsidR="00B03A2F" w:rsidRPr="00466E80">
              <w:rPr>
                <w:rStyle w:val="Hyperlink"/>
                <w:noProof/>
              </w:rPr>
              <w:t>Adding an unmodeled protein</w:t>
            </w:r>
            <w:r w:rsidR="00B03A2F">
              <w:rPr>
                <w:noProof/>
                <w:webHidden/>
              </w:rPr>
              <w:tab/>
            </w:r>
            <w:r w:rsidR="00B03A2F">
              <w:rPr>
                <w:noProof/>
                <w:webHidden/>
              </w:rPr>
              <w:fldChar w:fldCharType="begin"/>
            </w:r>
            <w:r w:rsidR="00B03A2F">
              <w:rPr>
                <w:noProof/>
                <w:webHidden/>
              </w:rPr>
              <w:instrText xml:space="preserve"> PAGEREF _Toc13217577 \h </w:instrText>
            </w:r>
            <w:r w:rsidR="00B03A2F">
              <w:rPr>
                <w:noProof/>
                <w:webHidden/>
              </w:rPr>
            </w:r>
            <w:r w:rsidR="00B03A2F">
              <w:rPr>
                <w:noProof/>
                <w:webHidden/>
              </w:rPr>
              <w:fldChar w:fldCharType="separate"/>
            </w:r>
            <w:r w:rsidR="00B03A2F">
              <w:rPr>
                <w:noProof/>
                <w:webHidden/>
              </w:rPr>
              <w:t>29</w:t>
            </w:r>
            <w:r w:rsidR="00B03A2F">
              <w:rPr>
                <w:noProof/>
                <w:webHidden/>
              </w:rPr>
              <w:fldChar w:fldCharType="end"/>
            </w:r>
          </w:hyperlink>
        </w:p>
        <w:p w14:paraId="0EAB2A65" w14:textId="10813EA3" w:rsidR="00B03A2F" w:rsidRDefault="00915086">
          <w:pPr>
            <w:pStyle w:val="TOC2"/>
            <w:tabs>
              <w:tab w:val="left" w:pos="880"/>
              <w:tab w:val="right" w:leader="dot" w:pos="9056"/>
            </w:tabs>
            <w:rPr>
              <w:noProof/>
              <w:sz w:val="22"/>
              <w:szCs w:val="22"/>
              <w:lang w:val="en-US" w:eastAsia="en-US"/>
            </w:rPr>
          </w:pPr>
          <w:hyperlink w:anchor="_Toc13217578" w:history="1">
            <w:r w:rsidR="00B03A2F" w:rsidRPr="00466E80">
              <w:rPr>
                <w:rStyle w:val="Hyperlink"/>
                <w:noProof/>
              </w:rPr>
              <w:t>4.2</w:t>
            </w:r>
            <w:r w:rsidR="00B03A2F">
              <w:rPr>
                <w:noProof/>
                <w:sz w:val="22"/>
                <w:szCs w:val="22"/>
                <w:lang w:val="en-US" w:eastAsia="en-US"/>
              </w:rPr>
              <w:tab/>
            </w:r>
            <w:r w:rsidR="00B03A2F" w:rsidRPr="00466E80">
              <w:rPr>
                <w:rStyle w:val="Hyperlink"/>
                <w:noProof/>
              </w:rPr>
              <w:t>Adding a biomass dilution reaction</w:t>
            </w:r>
            <w:r w:rsidR="00B03A2F">
              <w:rPr>
                <w:noProof/>
                <w:webHidden/>
              </w:rPr>
              <w:tab/>
            </w:r>
            <w:r w:rsidR="00B03A2F">
              <w:rPr>
                <w:noProof/>
                <w:webHidden/>
              </w:rPr>
              <w:fldChar w:fldCharType="begin"/>
            </w:r>
            <w:r w:rsidR="00B03A2F">
              <w:rPr>
                <w:noProof/>
                <w:webHidden/>
              </w:rPr>
              <w:instrText xml:space="preserve"> PAGEREF _Toc13217578 \h </w:instrText>
            </w:r>
            <w:r w:rsidR="00B03A2F">
              <w:rPr>
                <w:noProof/>
                <w:webHidden/>
              </w:rPr>
            </w:r>
            <w:r w:rsidR="00B03A2F">
              <w:rPr>
                <w:noProof/>
                <w:webHidden/>
              </w:rPr>
              <w:fldChar w:fldCharType="separate"/>
            </w:r>
            <w:r w:rsidR="00B03A2F">
              <w:rPr>
                <w:noProof/>
                <w:webHidden/>
              </w:rPr>
              <w:t>29</w:t>
            </w:r>
            <w:r w:rsidR="00B03A2F">
              <w:rPr>
                <w:noProof/>
                <w:webHidden/>
              </w:rPr>
              <w:fldChar w:fldCharType="end"/>
            </w:r>
          </w:hyperlink>
        </w:p>
        <w:p w14:paraId="57862068" w14:textId="1F9CD9C5" w:rsidR="00B03A2F" w:rsidRDefault="00915086">
          <w:pPr>
            <w:pStyle w:val="TOC1"/>
            <w:tabs>
              <w:tab w:val="left" w:pos="480"/>
              <w:tab w:val="right" w:leader="dot" w:pos="9056"/>
            </w:tabs>
            <w:rPr>
              <w:noProof/>
              <w:sz w:val="22"/>
              <w:szCs w:val="22"/>
              <w:lang w:val="en-US" w:eastAsia="en-US"/>
            </w:rPr>
          </w:pPr>
          <w:hyperlink w:anchor="_Toc13217579" w:history="1">
            <w:r w:rsidR="00B03A2F" w:rsidRPr="00466E80">
              <w:rPr>
                <w:rStyle w:val="Hyperlink"/>
                <w:noProof/>
              </w:rPr>
              <w:t>5</w:t>
            </w:r>
            <w:r w:rsidR="00B03A2F">
              <w:rPr>
                <w:noProof/>
                <w:sz w:val="22"/>
                <w:szCs w:val="22"/>
                <w:lang w:val="en-US" w:eastAsia="en-US"/>
              </w:rPr>
              <w:tab/>
            </w:r>
            <w:r w:rsidR="00B03A2F" w:rsidRPr="00466E80">
              <w:rPr>
                <w:rStyle w:val="Hyperlink"/>
                <w:noProof/>
              </w:rPr>
              <w:t>Constraints</w:t>
            </w:r>
            <w:r w:rsidR="00B03A2F">
              <w:rPr>
                <w:noProof/>
                <w:webHidden/>
              </w:rPr>
              <w:tab/>
            </w:r>
            <w:r w:rsidR="00B03A2F">
              <w:rPr>
                <w:noProof/>
                <w:webHidden/>
              </w:rPr>
              <w:fldChar w:fldCharType="begin"/>
            </w:r>
            <w:r w:rsidR="00B03A2F">
              <w:rPr>
                <w:noProof/>
                <w:webHidden/>
              </w:rPr>
              <w:instrText xml:space="preserve"> PAGEREF _Toc13217579 \h </w:instrText>
            </w:r>
            <w:r w:rsidR="00B03A2F">
              <w:rPr>
                <w:noProof/>
                <w:webHidden/>
              </w:rPr>
            </w:r>
            <w:r w:rsidR="00B03A2F">
              <w:rPr>
                <w:noProof/>
                <w:webHidden/>
              </w:rPr>
              <w:fldChar w:fldCharType="separate"/>
            </w:r>
            <w:r w:rsidR="00B03A2F">
              <w:rPr>
                <w:noProof/>
                <w:webHidden/>
              </w:rPr>
              <w:t>31</w:t>
            </w:r>
            <w:r w:rsidR="00B03A2F">
              <w:rPr>
                <w:noProof/>
                <w:webHidden/>
              </w:rPr>
              <w:fldChar w:fldCharType="end"/>
            </w:r>
          </w:hyperlink>
        </w:p>
        <w:p w14:paraId="4F962D11" w14:textId="2329886D" w:rsidR="00B03A2F" w:rsidRDefault="00915086">
          <w:pPr>
            <w:pStyle w:val="TOC2"/>
            <w:tabs>
              <w:tab w:val="left" w:pos="880"/>
              <w:tab w:val="right" w:leader="dot" w:pos="9056"/>
            </w:tabs>
            <w:rPr>
              <w:noProof/>
              <w:sz w:val="22"/>
              <w:szCs w:val="22"/>
              <w:lang w:val="en-US" w:eastAsia="en-US"/>
            </w:rPr>
          </w:pPr>
          <w:hyperlink w:anchor="_Toc13217580" w:history="1">
            <w:r w:rsidR="00B03A2F" w:rsidRPr="00466E80">
              <w:rPr>
                <w:rStyle w:val="Hyperlink"/>
                <w:noProof/>
              </w:rPr>
              <w:t>5.1</w:t>
            </w:r>
            <w:r w:rsidR="00B03A2F">
              <w:rPr>
                <w:noProof/>
                <w:sz w:val="22"/>
                <w:szCs w:val="22"/>
                <w:lang w:val="en-US" w:eastAsia="en-US"/>
              </w:rPr>
              <w:tab/>
            </w:r>
            <w:r w:rsidR="00B03A2F" w:rsidRPr="00466E80">
              <w:rPr>
                <w:rStyle w:val="Hyperlink"/>
                <w:noProof/>
              </w:rPr>
              <w:t>Collection of turnover rates for metabolic reactions</w:t>
            </w:r>
            <w:r w:rsidR="00B03A2F">
              <w:rPr>
                <w:noProof/>
                <w:webHidden/>
              </w:rPr>
              <w:tab/>
            </w:r>
            <w:r w:rsidR="00B03A2F">
              <w:rPr>
                <w:noProof/>
                <w:webHidden/>
              </w:rPr>
              <w:fldChar w:fldCharType="begin"/>
            </w:r>
            <w:r w:rsidR="00B03A2F">
              <w:rPr>
                <w:noProof/>
                <w:webHidden/>
              </w:rPr>
              <w:instrText xml:space="preserve"> PAGEREF _Toc13217580 \h </w:instrText>
            </w:r>
            <w:r w:rsidR="00B03A2F">
              <w:rPr>
                <w:noProof/>
                <w:webHidden/>
              </w:rPr>
            </w:r>
            <w:r w:rsidR="00B03A2F">
              <w:rPr>
                <w:noProof/>
                <w:webHidden/>
              </w:rPr>
              <w:fldChar w:fldCharType="separate"/>
            </w:r>
            <w:r w:rsidR="00B03A2F">
              <w:rPr>
                <w:noProof/>
                <w:webHidden/>
              </w:rPr>
              <w:t>31</w:t>
            </w:r>
            <w:r w:rsidR="00B03A2F">
              <w:rPr>
                <w:noProof/>
                <w:webHidden/>
              </w:rPr>
              <w:fldChar w:fldCharType="end"/>
            </w:r>
          </w:hyperlink>
        </w:p>
        <w:p w14:paraId="4F4BC59C" w14:textId="18CAACF9" w:rsidR="00B03A2F" w:rsidRDefault="00915086">
          <w:pPr>
            <w:pStyle w:val="TOC2"/>
            <w:tabs>
              <w:tab w:val="left" w:pos="880"/>
              <w:tab w:val="right" w:leader="dot" w:pos="9056"/>
            </w:tabs>
            <w:rPr>
              <w:noProof/>
              <w:sz w:val="22"/>
              <w:szCs w:val="22"/>
              <w:lang w:val="en-US" w:eastAsia="en-US"/>
            </w:rPr>
          </w:pPr>
          <w:hyperlink w:anchor="_Toc13217581" w:history="1">
            <w:r w:rsidR="00B03A2F" w:rsidRPr="00466E80">
              <w:rPr>
                <w:rStyle w:val="Hyperlink"/>
                <w:noProof/>
              </w:rPr>
              <w:t>5.2</w:t>
            </w:r>
            <w:r w:rsidR="00B03A2F">
              <w:rPr>
                <w:noProof/>
                <w:sz w:val="22"/>
                <w:szCs w:val="22"/>
                <w:lang w:val="en-US" w:eastAsia="en-US"/>
              </w:rPr>
              <w:tab/>
            </w:r>
            <w:r w:rsidR="00B03A2F" w:rsidRPr="00466E80">
              <w:rPr>
                <w:rStyle w:val="Hyperlink"/>
                <w:noProof/>
              </w:rPr>
              <w:t>Estimation of catalytic rates for protein expression process</w:t>
            </w:r>
            <w:r w:rsidR="00B03A2F">
              <w:rPr>
                <w:noProof/>
                <w:webHidden/>
              </w:rPr>
              <w:tab/>
            </w:r>
            <w:r w:rsidR="00B03A2F">
              <w:rPr>
                <w:noProof/>
                <w:webHidden/>
              </w:rPr>
              <w:fldChar w:fldCharType="begin"/>
            </w:r>
            <w:r w:rsidR="00B03A2F">
              <w:rPr>
                <w:noProof/>
                <w:webHidden/>
              </w:rPr>
              <w:instrText xml:space="preserve"> PAGEREF _Toc13217581 \h </w:instrText>
            </w:r>
            <w:r w:rsidR="00B03A2F">
              <w:rPr>
                <w:noProof/>
                <w:webHidden/>
              </w:rPr>
            </w:r>
            <w:r w:rsidR="00B03A2F">
              <w:rPr>
                <w:noProof/>
                <w:webHidden/>
              </w:rPr>
              <w:fldChar w:fldCharType="separate"/>
            </w:r>
            <w:r w:rsidR="00B03A2F">
              <w:rPr>
                <w:noProof/>
                <w:webHidden/>
              </w:rPr>
              <w:t>31</w:t>
            </w:r>
            <w:r w:rsidR="00B03A2F">
              <w:rPr>
                <w:noProof/>
                <w:webHidden/>
              </w:rPr>
              <w:fldChar w:fldCharType="end"/>
            </w:r>
          </w:hyperlink>
        </w:p>
        <w:p w14:paraId="28E8C2BF" w14:textId="6C3BC8EB" w:rsidR="00B03A2F" w:rsidRDefault="00915086">
          <w:pPr>
            <w:pStyle w:val="TOC2"/>
            <w:tabs>
              <w:tab w:val="left" w:pos="880"/>
              <w:tab w:val="right" w:leader="dot" w:pos="9056"/>
            </w:tabs>
            <w:rPr>
              <w:noProof/>
              <w:sz w:val="22"/>
              <w:szCs w:val="22"/>
              <w:lang w:val="en-US" w:eastAsia="en-US"/>
            </w:rPr>
          </w:pPr>
          <w:hyperlink w:anchor="_Toc13217582" w:history="1">
            <w:r w:rsidR="00B03A2F" w:rsidRPr="00466E80">
              <w:rPr>
                <w:rStyle w:val="Hyperlink"/>
                <w:noProof/>
              </w:rPr>
              <w:t>5.3</w:t>
            </w:r>
            <w:r w:rsidR="00B03A2F">
              <w:rPr>
                <w:noProof/>
                <w:sz w:val="22"/>
                <w:szCs w:val="22"/>
                <w:lang w:val="en-US" w:eastAsia="en-US"/>
              </w:rPr>
              <w:tab/>
            </w:r>
            <w:r w:rsidR="00B03A2F" w:rsidRPr="00466E80">
              <w:rPr>
                <w:rStyle w:val="Hyperlink"/>
                <w:noProof/>
              </w:rPr>
              <w:t>Constraints</w:t>
            </w:r>
            <w:r w:rsidR="00B03A2F">
              <w:rPr>
                <w:noProof/>
                <w:webHidden/>
              </w:rPr>
              <w:tab/>
            </w:r>
            <w:r w:rsidR="00B03A2F">
              <w:rPr>
                <w:noProof/>
                <w:webHidden/>
              </w:rPr>
              <w:fldChar w:fldCharType="begin"/>
            </w:r>
            <w:r w:rsidR="00B03A2F">
              <w:rPr>
                <w:noProof/>
                <w:webHidden/>
              </w:rPr>
              <w:instrText xml:space="preserve"> PAGEREF _Toc13217582 \h </w:instrText>
            </w:r>
            <w:r w:rsidR="00B03A2F">
              <w:rPr>
                <w:noProof/>
                <w:webHidden/>
              </w:rPr>
            </w:r>
            <w:r w:rsidR="00B03A2F">
              <w:rPr>
                <w:noProof/>
                <w:webHidden/>
              </w:rPr>
              <w:fldChar w:fldCharType="separate"/>
            </w:r>
            <w:r w:rsidR="00B03A2F">
              <w:rPr>
                <w:noProof/>
                <w:webHidden/>
              </w:rPr>
              <w:t>33</w:t>
            </w:r>
            <w:r w:rsidR="00B03A2F">
              <w:rPr>
                <w:noProof/>
                <w:webHidden/>
              </w:rPr>
              <w:fldChar w:fldCharType="end"/>
            </w:r>
          </w:hyperlink>
        </w:p>
        <w:p w14:paraId="2CB68ABD" w14:textId="6FD5C886" w:rsidR="00732AE6" w:rsidRPr="00925371" w:rsidRDefault="00732AE6" w:rsidP="00D668DA">
          <w:r>
            <w:rPr>
              <w:b/>
              <w:bCs/>
              <w:noProof/>
            </w:rPr>
            <w:fldChar w:fldCharType="end"/>
          </w:r>
        </w:p>
      </w:sdtContent>
    </w:sdt>
    <w:p w14:paraId="4F306493" w14:textId="77777777" w:rsidR="002C50FC" w:rsidRPr="00925371" w:rsidRDefault="00860B3A" w:rsidP="00732AE6">
      <w:pPr>
        <w:pStyle w:val="Heading1"/>
      </w:pPr>
      <w:bookmarkStart w:id="0" w:name="_Toc13217541"/>
      <w:r w:rsidRPr="00925371">
        <w:t>Information collection</w:t>
      </w:r>
      <w:bookmarkEnd w:id="0"/>
    </w:p>
    <w:p w14:paraId="0E8F4761" w14:textId="77777777" w:rsidR="007075E2" w:rsidRPr="00925371" w:rsidRDefault="007075E2" w:rsidP="00732AE6">
      <w:pPr>
        <w:pStyle w:val="Heading2"/>
      </w:pPr>
      <w:bookmarkStart w:id="1" w:name="_Toc13217542"/>
      <w:r w:rsidRPr="00107EC1">
        <w:t>Coverage</w:t>
      </w:r>
      <w:r w:rsidRPr="00925371">
        <w:t xml:space="preserve"> of E model</w:t>
      </w:r>
      <w:bookmarkEnd w:id="1"/>
    </w:p>
    <w:p w14:paraId="29B1FDE6" w14:textId="3270E23A" w:rsidR="007075E2" w:rsidRPr="00925371" w:rsidRDefault="0084644F" w:rsidP="00533709">
      <w:pPr>
        <w:spacing w:line="400" w:lineRule="exact"/>
        <w:ind w:firstLine="360"/>
        <w:jc w:val="both"/>
      </w:pPr>
      <w:r w:rsidRPr="00925371">
        <w:t>We determined the coverage (</w:t>
      </w:r>
      <w:r w:rsidR="007034D4" w:rsidRPr="00925371">
        <w:t xml:space="preserve">the number of </w:t>
      </w:r>
      <w:r w:rsidRPr="00925371">
        <w:t xml:space="preserve">proteins and RNA) of E model using two methods. The first method is comparative genomics analysis. </w:t>
      </w:r>
      <w:r w:rsidR="001D15BD" w:rsidRPr="00925371">
        <w:t xml:space="preserve">We </w:t>
      </w:r>
      <w:r w:rsidRPr="00925371">
        <w:t xml:space="preserve">used </w:t>
      </w:r>
      <w:r w:rsidR="001D15BD" w:rsidRPr="00925371">
        <w:t>published ME models</w:t>
      </w:r>
      <w:r w:rsidR="000036BF" w:rsidRPr="00925371">
        <w:t xml:space="preserve"> for </w:t>
      </w:r>
      <w:r w:rsidR="000036BF" w:rsidRPr="00925371">
        <w:rPr>
          <w:i/>
        </w:rPr>
        <w:t xml:space="preserve">Escherichia coli </w:t>
      </w:r>
      <w:r w:rsidR="00285629" w:rsidRPr="00925371">
        <w:t>(</w:t>
      </w:r>
      <w:r w:rsidR="00285629" w:rsidRPr="00925371">
        <w:rPr>
          <w:highlight w:val="yellow"/>
        </w:rPr>
        <w:t>PMID: ﻿24084808</w:t>
      </w:r>
      <w:r w:rsidR="00285629" w:rsidRPr="00925371">
        <w:t xml:space="preserve">) </w:t>
      </w:r>
      <w:r w:rsidR="000036BF" w:rsidRPr="00925371">
        <w:t xml:space="preserve">and </w:t>
      </w:r>
      <w:r w:rsidR="000036BF" w:rsidRPr="00925371">
        <w:rPr>
          <w:i/>
        </w:rPr>
        <w:t>Thermotoga maritima</w:t>
      </w:r>
      <w:r w:rsidR="00285629" w:rsidRPr="00925371">
        <w:t xml:space="preserve"> (</w:t>
      </w:r>
      <w:r w:rsidR="00285629" w:rsidRPr="00925371">
        <w:rPr>
          <w:highlight w:val="yellow"/>
        </w:rPr>
        <w:t>PMID: ﻿22760628</w:t>
      </w:r>
      <w:r w:rsidR="00285629" w:rsidRPr="00925371">
        <w:t>)</w:t>
      </w:r>
      <w:r w:rsidR="001D15BD" w:rsidRPr="00925371">
        <w:t xml:space="preserve"> </w:t>
      </w:r>
      <w:r w:rsidRPr="00925371">
        <w:t xml:space="preserve">as templates </w:t>
      </w:r>
      <w:r w:rsidR="00BA1B3B" w:rsidRPr="00925371">
        <w:t>for</w:t>
      </w:r>
      <w:r w:rsidRPr="00925371">
        <w:t xml:space="preserve"> gene orthology analysis</w:t>
      </w:r>
      <w:r w:rsidR="00733D9F" w:rsidRPr="00925371">
        <w:t xml:space="preserve"> using </w:t>
      </w:r>
      <w:r w:rsidR="00BA1B3B" w:rsidRPr="00925371">
        <w:t xml:space="preserve">the </w:t>
      </w:r>
      <w:r w:rsidR="00733D9F" w:rsidRPr="00925371">
        <w:t xml:space="preserve">EggNOG database </w:t>
      </w:r>
      <w:r w:rsidR="00D931B8" w:rsidRPr="00925371">
        <w:t>(</w:t>
      </w:r>
      <w:r w:rsidR="00D931B8" w:rsidRPr="00925371">
        <w:rPr>
          <w:highlight w:val="yellow"/>
        </w:rPr>
        <w:t>PMID: 26582926</w:t>
      </w:r>
      <w:r w:rsidR="00D931B8" w:rsidRPr="00925371">
        <w:t xml:space="preserve">) </w:t>
      </w:r>
      <w:r w:rsidR="00733D9F" w:rsidRPr="00925371">
        <w:t>(</w:t>
      </w:r>
      <w:r w:rsidR="00F76B3E">
        <w:t xml:space="preserve">download </w:t>
      </w:r>
      <w:r w:rsidR="00733D9F" w:rsidRPr="00925371">
        <w:t>15-Apr-2015 09:03).</w:t>
      </w:r>
      <w:r w:rsidRPr="00925371">
        <w:t xml:space="preserve"> </w:t>
      </w:r>
      <w:r w:rsidR="00733D9F" w:rsidRPr="00925371">
        <w:t>Briefly, we i</w:t>
      </w:r>
      <w:r w:rsidR="00C572E2" w:rsidRPr="00925371">
        <w:t>mported all the protein genes from</w:t>
      </w:r>
      <w:r w:rsidR="00B05884" w:rsidRPr="00925371">
        <w:t xml:space="preserve"> E models of</w:t>
      </w:r>
      <w:r w:rsidR="00733D9F" w:rsidRPr="00925371">
        <w:t xml:space="preserve"> </w:t>
      </w:r>
      <w:r w:rsidR="000036BF" w:rsidRPr="00925371">
        <w:rPr>
          <w:i/>
        </w:rPr>
        <w:t xml:space="preserve">E. coli </w:t>
      </w:r>
      <w:r w:rsidR="000036BF" w:rsidRPr="00925371">
        <w:t xml:space="preserve">and </w:t>
      </w:r>
      <w:r w:rsidR="000036BF" w:rsidRPr="00925371">
        <w:rPr>
          <w:i/>
        </w:rPr>
        <w:t>T. maritima</w:t>
      </w:r>
      <w:r w:rsidR="000036BF" w:rsidRPr="00925371">
        <w:t xml:space="preserve"> </w:t>
      </w:r>
      <w:r w:rsidR="00733D9F" w:rsidRPr="00925371">
        <w:t>and then searched in the database the</w:t>
      </w:r>
      <w:r w:rsidR="00C572E2" w:rsidRPr="00925371">
        <w:t xml:space="preserve"> orghologous genes in </w:t>
      </w:r>
      <w:r w:rsidR="00C572E2" w:rsidRPr="00925371">
        <w:rPr>
          <w:i/>
        </w:rPr>
        <w:t>L. lactis</w:t>
      </w:r>
      <w:r w:rsidR="00C572E2" w:rsidRPr="00925371">
        <w:t xml:space="preserve">. As a result, we collected 108 orthologous genes in </w:t>
      </w:r>
      <w:r w:rsidR="00C572E2" w:rsidRPr="00925371">
        <w:rPr>
          <w:i/>
        </w:rPr>
        <w:t>L. lactis</w:t>
      </w:r>
      <w:r w:rsidR="00C572E2" w:rsidRPr="00925371">
        <w:t xml:space="preserve"> compared to </w:t>
      </w:r>
      <w:r w:rsidR="00C572E2" w:rsidRPr="00925371">
        <w:rPr>
          <w:i/>
        </w:rPr>
        <w:t>E. coli</w:t>
      </w:r>
      <w:r w:rsidR="00C572E2" w:rsidRPr="00925371">
        <w:t xml:space="preserve"> (194) and 112 compared to </w:t>
      </w:r>
      <w:r w:rsidR="00C572E2" w:rsidRPr="00925371">
        <w:rPr>
          <w:i/>
        </w:rPr>
        <w:t>T. maritima</w:t>
      </w:r>
      <w:r w:rsidR="00C572E2" w:rsidRPr="00925371">
        <w:t xml:space="preserve"> (159). By combining </w:t>
      </w:r>
      <w:r w:rsidR="00B03A2F">
        <w:t xml:space="preserve">these </w:t>
      </w:r>
      <w:r w:rsidR="00C572E2" w:rsidRPr="00925371">
        <w:t xml:space="preserve">two, we obtained 134 protein genes. The second method is subsystem analysis. We used </w:t>
      </w:r>
      <w:r w:rsidR="00EC0CDD" w:rsidRPr="00925371">
        <w:t xml:space="preserve">the </w:t>
      </w:r>
      <w:r w:rsidR="00C572E2" w:rsidRPr="00925371">
        <w:t xml:space="preserve">SEED subsystem </w:t>
      </w:r>
      <w:r w:rsidR="00C572E2" w:rsidRPr="00925371">
        <w:lastRenderedPageBreak/>
        <w:t>(</w:t>
      </w:r>
      <w:hyperlink r:id="rId8" w:history="1">
        <w:r w:rsidR="00C572E2" w:rsidRPr="00925371">
          <w:rPr>
            <w:rStyle w:val="Hyperlink"/>
          </w:rPr>
          <w:t>http://pubseed.theseed.org/</w:t>
        </w:r>
      </w:hyperlink>
      <w:r w:rsidR="00C572E2" w:rsidRPr="00925371">
        <w:t xml:space="preserve">) to collect protein genes in </w:t>
      </w:r>
      <w:r w:rsidR="00B03A2F">
        <w:t xml:space="preserve">the </w:t>
      </w:r>
      <w:r w:rsidR="00EC0CDD" w:rsidRPr="00925371">
        <w:t>protein</w:t>
      </w:r>
      <w:r w:rsidR="00C572E2" w:rsidRPr="00925371">
        <w:t xml:space="preserve"> expression process.</w:t>
      </w:r>
      <w:r w:rsidR="00E87B39" w:rsidRPr="00925371">
        <w:t xml:space="preserve"> We searched for </w:t>
      </w:r>
      <w:r w:rsidR="003C40B1">
        <w:t>“</w:t>
      </w:r>
      <w:r w:rsidR="00E87B39" w:rsidRPr="00925371">
        <w:t>Lactococcus lactis subsp. cremoris MG1363</w:t>
      </w:r>
      <w:r w:rsidR="003C40B1">
        <w:t>”</w:t>
      </w:r>
      <w:r w:rsidR="00E87B39" w:rsidRPr="00925371">
        <w:t xml:space="preserve">, chose the latest genome annotation version (416870.9), exported subsystem information, and selected all the annotated genes in the category </w:t>
      </w:r>
      <w:r w:rsidR="003C40B1">
        <w:t>“</w:t>
      </w:r>
      <w:r w:rsidR="00E87B39" w:rsidRPr="00925371">
        <w:t>RNA metabolism</w:t>
      </w:r>
      <w:r w:rsidR="003C40B1">
        <w:t>”</w:t>
      </w:r>
      <w:r w:rsidR="00E87B39" w:rsidRPr="00925371">
        <w:t xml:space="preserve"> and </w:t>
      </w:r>
      <w:r w:rsidR="003C40B1">
        <w:t>“</w:t>
      </w:r>
      <w:r w:rsidR="00E87B39" w:rsidRPr="00925371">
        <w:t>Protein metabolism</w:t>
      </w:r>
      <w:r w:rsidR="003C40B1">
        <w:t>”</w:t>
      </w:r>
      <w:r w:rsidR="00E87B39" w:rsidRPr="00925371">
        <w:t xml:space="preserve"> (choosing these two categories is because most of the selected genes based on the first step are located in the</w:t>
      </w:r>
      <w:r w:rsidR="00B03A2F">
        <w:t>se two</w:t>
      </w:r>
      <w:r w:rsidR="00E87B39" w:rsidRPr="00925371">
        <w:t xml:space="preserve"> categories). The subsystem analysis resulted in 187 </w:t>
      </w:r>
      <w:r w:rsidR="00615F37" w:rsidRPr="00925371">
        <w:t xml:space="preserve">protein </w:t>
      </w:r>
      <w:r w:rsidR="00E87B39" w:rsidRPr="00925371">
        <w:t>genes.</w:t>
      </w:r>
      <w:r w:rsidR="00615F37" w:rsidRPr="00925371">
        <w:t xml:space="preserve"> </w:t>
      </w:r>
      <w:r w:rsidR="00CA430C" w:rsidRPr="00925371">
        <w:t>Combining the results from two methods, we obtained in total 218 protein genes.</w:t>
      </w:r>
    </w:p>
    <w:p w14:paraId="68CF86E1" w14:textId="64885EC3" w:rsidR="00DD3282" w:rsidRPr="00925371" w:rsidRDefault="00AA0F7E" w:rsidP="00625D65">
      <w:pPr>
        <w:spacing w:line="400" w:lineRule="exact"/>
        <w:ind w:firstLine="360"/>
        <w:jc w:val="both"/>
      </w:pPr>
      <w:r w:rsidRPr="00925371">
        <w:t>Next</w:t>
      </w:r>
      <w:r w:rsidR="00CA430C" w:rsidRPr="00925371">
        <w:t>,</w:t>
      </w:r>
      <w:r w:rsidRPr="00925371">
        <w:t xml:space="preserve"> we manually </w:t>
      </w:r>
      <w:r w:rsidR="00BB55EC" w:rsidRPr="00925371">
        <w:t xml:space="preserve">selected </w:t>
      </w:r>
      <w:r w:rsidR="00B03A2F">
        <w:t xml:space="preserve">protein genes </w:t>
      </w:r>
      <w:r w:rsidR="00BB55EC" w:rsidRPr="00925371">
        <w:t>and then assigned the</w:t>
      </w:r>
      <w:r w:rsidR="00B03A2F">
        <w:t>m</w:t>
      </w:r>
      <w:r w:rsidR="00625D65">
        <w:t xml:space="preserve"> </w:t>
      </w:r>
      <w:r w:rsidR="00B03A2F">
        <w:t xml:space="preserve">to </w:t>
      </w:r>
      <w:r w:rsidR="00BB55EC" w:rsidRPr="00925371">
        <w:t xml:space="preserve">each process or functional </w:t>
      </w:r>
      <w:r w:rsidR="00CA430C" w:rsidRPr="00925371">
        <w:t>machinery</w:t>
      </w:r>
      <w:r w:rsidR="00BB55EC" w:rsidRPr="00925371">
        <w:t xml:space="preserve"> in the E model. </w:t>
      </w:r>
      <w:r w:rsidR="00CA430C" w:rsidRPr="00925371">
        <w:t>As a result, we determined 15</w:t>
      </w:r>
      <w:r w:rsidR="008A7C5D" w:rsidRPr="00925371">
        <w:t>7</w:t>
      </w:r>
      <w:r w:rsidR="00CA430C" w:rsidRPr="00925371">
        <w:t xml:space="preserve"> protein genes </w:t>
      </w:r>
      <w:r w:rsidR="008A2AA3" w:rsidRPr="00925371">
        <w:t>for</w:t>
      </w:r>
      <w:r w:rsidR="00CA430C" w:rsidRPr="00925371">
        <w:t xml:space="preserve"> </w:t>
      </w:r>
      <w:r w:rsidR="00B03A2F">
        <w:t xml:space="preserve">the </w:t>
      </w:r>
      <w:r w:rsidR="00625D65">
        <w:t>protein</w:t>
      </w:r>
      <w:r w:rsidR="00EC0CDD" w:rsidRPr="00925371">
        <w:t xml:space="preserve"> expression </w:t>
      </w:r>
      <w:r w:rsidR="00CA430C" w:rsidRPr="00925371">
        <w:t xml:space="preserve">process in </w:t>
      </w:r>
      <w:r w:rsidR="00CA430C" w:rsidRPr="00925371">
        <w:rPr>
          <w:i/>
        </w:rPr>
        <w:t>L. lactis</w:t>
      </w:r>
      <w:r w:rsidR="00CA430C" w:rsidRPr="00925371">
        <w:t xml:space="preserve">. </w:t>
      </w:r>
    </w:p>
    <w:p w14:paraId="7C764F9C" w14:textId="77777777" w:rsidR="00E74A9F" w:rsidRPr="00925371" w:rsidRDefault="00E74A9F" w:rsidP="00732AE6">
      <w:pPr>
        <w:pStyle w:val="Heading2"/>
      </w:pPr>
      <w:bookmarkStart w:id="2" w:name="_Toc13217543"/>
      <w:r w:rsidRPr="00925371">
        <w:t>RNA</w:t>
      </w:r>
      <w:bookmarkEnd w:id="2"/>
    </w:p>
    <w:p w14:paraId="5DE540AD" w14:textId="29583848" w:rsidR="00DD3282" w:rsidRPr="00925371" w:rsidRDefault="00E74A9F" w:rsidP="00625D65">
      <w:pPr>
        <w:spacing w:line="400" w:lineRule="exact"/>
        <w:ind w:firstLine="360"/>
        <w:jc w:val="both"/>
      </w:pPr>
      <w:r w:rsidRPr="00925371">
        <w:t xml:space="preserve">Besides protein genes, RNA genes are essential in </w:t>
      </w:r>
      <w:r w:rsidR="00EC0CDD" w:rsidRPr="00925371">
        <w:t xml:space="preserve">protein expression </w:t>
      </w:r>
      <w:r w:rsidRPr="00925371">
        <w:t xml:space="preserve">process as they make mRNA and tRNA as transcription and translation machineries. We collected RNA genes from NCBI database. </w:t>
      </w:r>
      <w:r w:rsidR="003657A0" w:rsidRPr="00925371">
        <w:t>T</w:t>
      </w:r>
      <w:r w:rsidRPr="00925371">
        <w:t xml:space="preserve">here are </w:t>
      </w:r>
      <w:r w:rsidR="003657A0" w:rsidRPr="00925371">
        <w:t xml:space="preserve">19 rRNA and 62 tRNA genes in </w:t>
      </w:r>
      <w:r w:rsidR="003657A0" w:rsidRPr="00925371">
        <w:rPr>
          <w:i/>
        </w:rPr>
        <w:t>L. lactis</w:t>
      </w:r>
      <w:r w:rsidR="003657A0" w:rsidRPr="00925371">
        <w:t xml:space="preserve"> </w:t>
      </w:r>
      <w:r w:rsidR="00B03A2F">
        <w:t>MG1363</w:t>
      </w:r>
      <w:r w:rsidR="003657A0" w:rsidRPr="00925371">
        <w:t xml:space="preserve">, in total </w:t>
      </w:r>
      <w:r w:rsidRPr="00925371">
        <w:t>81 RNA genes</w:t>
      </w:r>
      <w:r w:rsidR="003657A0" w:rsidRPr="00925371">
        <w:t>.</w:t>
      </w:r>
    </w:p>
    <w:p w14:paraId="3EEF24E2" w14:textId="77777777" w:rsidR="00A33B3C" w:rsidRPr="00925371" w:rsidRDefault="00A33B3C" w:rsidP="00732AE6">
      <w:pPr>
        <w:pStyle w:val="Heading2"/>
      </w:pPr>
      <w:bookmarkStart w:id="3" w:name="_Toc13217544"/>
      <w:r w:rsidRPr="00925371">
        <w:t>Sequence information</w:t>
      </w:r>
      <w:bookmarkEnd w:id="3"/>
    </w:p>
    <w:p w14:paraId="784941DA" w14:textId="48CDF127" w:rsidR="00DD3282" w:rsidRPr="00925371" w:rsidRDefault="007C7B8A" w:rsidP="00A222FC">
      <w:pPr>
        <w:spacing w:line="400" w:lineRule="exact"/>
        <w:ind w:firstLine="360"/>
        <w:jc w:val="both"/>
      </w:pPr>
      <w:r w:rsidRPr="00925371">
        <w:t xml:space="preserve">We downloaded </w:t>
      </w:r>
      <w:r w:rsidR="00552C1A" w:rsidRPr="00925371">
        <w:t xml:space="preserve">chromosome </w:t>
      </w:r>
      <w:r w:rsidRPr="00925371">
        <w:t xml:space="preserve">sequence information from NCBI database: </w:t>
      </w:r>
      <w:hyperlink r:id="rId9" w:history="1">
        <w:r w:rsidR="00552C1A" w:rsidRPr="00553C1B">
          <w:rPr>
            <w:rStyle w:val="Hyperlink"/>
          </w:rPr>
          <w:t>https://www.ncbi.nlm.nih.gov/nuccore/NC_009004.1</w:t>
        </w:r>
      </w:hyperlink>
      <w:r w:rsidR="00552C1A">
        <w:t xml:space="preserve">. </w:t>
      </w:r>
      <w:r w:rsidRPr="00925371">
        <w:t>All the base sequences correspond to the base sequences of the DNA coding strand, i.e., same as transcripts produced (with thymine replaced by uracil).</w:t>
      </w:r>
      <w:r w:rsidR="00552C1A">
        <w:t xml:space="preserve"> </w:t>
      </w:r>
      <w:r w:rsidRPr="00925371">
        <w:t xml:space="preserve">Besides, locus ID names should be collected as </w:t>
      </w:r>
      <w:r w:rsidR="006D44CF" w:rsidRPr="00925371">
        <w:t>there are two types of ID used in NCBI, i.e., old and new ID. We downloaded the ID relationship from BioCyc database</w:t>
      </w:r>
      <w:r w:rsidR="00482BE9" w:rsidRPr="00925371">
        <w:t xml:space="preserve"> (</w:t>
      </w:r>
      <w:r w:rsidR="00482BE9" w:rsidRPr="00925371">
        <w:rPr>
          <w:highlight w:val="yellow"/>
        </w:rPr>
        <w:t>PMID: 29447345</w:t>
      </w:r>
      <w:r w:rsidR="00482BE9" w:rsidRPr="00925371">
        <w:t>)</w:t>
      </w:r>
      <w:r w:rsidR="006D44CF" w:rsidRPr="00925371">
        <w:t xml:space="preserve">. </w:t>
      </w:r>
    </w:p>
    <w:p w14:paraId="2D7039A4" w14:textId="77777777" w:rsidR="00137217" w:rsidRPr="00925371" w:rsidRDefault="00137217" w:rsidP="00732AE6">
      <w:pPr>
        <w:pStyle w:val="Heading2"/>
      </w:pPr>
      <w:bookmarkStart w:id="4" w:name="_Toc13217545"/>
      <w:r w:rsidRPr="00925371">
        <w:t>Transcription unit</w:t>
      </w:r>
      <w:bookmarkEnd w:id="4"/>
    </w:p>
    <w:p w14:paraId="11D08EAB" w14:textId="71F862EC" w:rsidR="00223C7D" w:rsidRPr="00925371" w:rsidRDefault="000527CA" w:rsidP="004E3131">
      <w:pPr>
        <w:spacing w:line="400" w:lineRule="exact"/>
        <w:ind w:firstLine="360"/>
        <w:jc w:val="both"/>
      </w:pPr>
      <w:r w:rsidRPr="00925371">
        <w:t xml:space="preserve">We collected all the transcription units (TUs) for </w:t>
      </w:r>
      <w:r w:rsidR="00A222FC" w:rsidRPr="00925371">
        <w:rPr>
          <w:i/>
        </w:rPr>
        <w:t>L. lactis</w:t>
      </w:r>
      <w:r w:rsidR="00A222FC" w:rsidRPr="00925371">
        <w:t xml:space="preserve"> </w:t>
      </w:r>
      <w:r w:rsidR="00A222FC">
        <w:t>MG1363</w:t>
      </w:r>
      <w:r w:rsidRPr="00925371">
        <w:t xml:space="preserve">. </w:t>
      </w:r>
      <w:r w:rsidR="0097772B" w:rsidRPr="00925371">
        <w:t>T</w:t>
      </w:r>
      <w:r w:rsidRPr="00925371">
        <w:t>he model produces TU as transcription product rather than transcript of a single gene.</w:t>
      </w:r>
      <w:r w:rsidR="00463611" w:rsidRPr="00925371">
        <w:t xml:space="preserve"> </w:t>
      </w:r>
      <w:r w:rsidR="00333867">
        <w:t>W</w:t>
      </w:r>
      <w:r w:rsidR="00463611" w:rsidRPr="00925371">
        <w:t xml:space="preserve">e downloaded </w:t>
      </w:r>
      <w:r w:rsidR="00333867">
        <w:t>all</w:t>
      </w:r>
      <w:r w:rsidR="00333867" w:rsidRPr="00925371">
        <w:t xml:space="preserve"> the TUs </w:t>
      </w:r>
      <w:r w:rsidR="00333867">
        <w:t>from</w:t>
      </w:r>
      <w:r w:rsidR="00333867" w:rsidRPr="00925371">
        <w:t xml:space="preserve"> BioCyc database </w:t>
      </w:r>
      <w:r w:rsidR="00463611" w:rsidRPr="00925371">
        <w:t xml:space="preserve">(Lactococcus lactis, Subspecies cremoris, Strain MG1363, version 21.5). </w:t>
      </w:r>
    </w:p>
    <w:p w14:paraId="08FE03FA" w14:textId="77777777" w:rsidR="002C50FC" w:rsidRPr="00925371" w:rsidRDefault="00223C7D" w:rsidP="00732AE6">
      <w:pPr>
        <w:pStyle w:val="Heading2"/>
      </w:pPr>
      <w:bookmarkStart w:id="5" w:name="_Toc13217546"/>
      <w:r w:rsidRPr="00925371">
        <w:t>RNA modification</w:t>
      </w:r>
      <w:bookmarkEnd w:id="5"/>
    </w:p>
    <w:p w14:paraId="13EB36BC" w14:textId="77777777" w:rsidR="000E37C6" w:rsidRPr="00925371" w:rsidRDefault="00223C7D" w:rsidP="00533709">
      <w:pPr>
        <w:spacing w:line="400" w:lineRule="exact"/>
        <w:ind w:firstLine="360"/>
        <w:jc w:val="both"/>
      </w:pPr>
      <w:r w:rsidRPr="00925371">
        <w:t xml:space="preserve">We assumed that </w:t>
      </w:r>
      <w:r w:rsidR="001B5A71" w:rsidRPr="00925371">
        <w:t xml:space="preserve">transcribed </w:t>
      </w:r>
      <w:r w:rsidR="007079CF" w:rsidRPr="00925371">
        <w:t>t</w:t>
      </w:r>
      <w:r w:rsidR="00B1488D" w:rsidRPr="00925371">
        <w:t>RNA</w:t>
      </w:r>
      <w:r w:rsidR="007079CF" w:rsidRPr="00925371">
        <w:t xml:space="preserve"> and rRNA</w:t>
      </w:r>
      <w:r w:rsidR="00B1488D" w:rsidRPr="00925371">
        <w:t xml:space="preserve"> should be modified before they participate in </w:t>
      </w:r>
      <w:r w:rsidR="00EC0CDD" w:rsidRPr="00925371">
        <w:t xml:space="preserve">protein expression </w:t>
      </w:r>
      <w:r w:rsidR="00B1488D" w:rsidRPr="00925371">
        <w:t>process.</w:t>
      </w:r>
      <w:r w:rsidR="00E03D8A" w:rsidRPr="00925371">
        <w:t xml:space="preserve"> </w:t>
      </w:r>
      <w:r w:rsidR="00E5288B" w:rsidRPr="00925371">
        <w:t xml:space="preserve">We collected </w:t>
      </w:r>
      <w:r w:rsidR="00C13703" w:rsidRPr="00925371">
        <w:t xml:space="preserve">a great number of post-transcriptional modifications of RNA, which is a comprehensive dataset for </w:t>
      </w:r>
      <w:r w:rsidR="00C13703" w:rsidRPr="00925371">
        <w:rPr>
          <w:i/>
        </w:rPr>
        <w:t>L. lactis</w:t>
      </w:r>
      <w:r w:rsidR="00C13703" w:rsidRPr="00925371">
        <w:t xml:space="preserve">. </w:t>
      </w:r>
    </w:p>
    <w:p w14:paraId="419F8484" w14:textId="38C88D6D" w:rsidR="002848C3" w:rsidRPr="00925371" w:rsidRDefault="000E37C6" w:rsidP="00533709">
      <w:pPr>
        <w:spacing w:line="400" w:lineRule="exact"/>
        <w:ind w:firstLine="360"/>
        <w:jc w:val="both"/>
      </w:pPr>
      <w:r w:rsidRPr="00925371">
        <w:t>We determined tRNA modifications based on a published paper (</w:t>
      </w:r>
      <w:r w:rsidRPr="00925371">
        <w:rPr>
          <w:highlight w:val="yellow"/>
        </w:rPr>
        <w:t>PMID: 25040919</w:t>
      </w:r>
      <w:r w:rsidRPr="00925371">
        <w:t>) and bioinformatics predictions (</w:t>
      </w:r>
      <w:r w:rsidRPr="00925371">
        <w:rPr>
          <w:highlight w:val="yellow"/>
        </w:rPr>
        <w:t>PMID: 27016142</w:t>
      </w:r>
      <w:r w:rsidRPr="00925371">
        <w:t xml:space="preserve">). The published paper </w:t>
      </w:r>
      <w:r w:rsidR="00E20B6A" w:rsidRPr="00925371">
        <w:t xml:space="preserve">experimentally </w:t>
      </w:r>
      <w:r w:rsidRPr="00925371">
        <w:t xml:space="preserve">identified 16 different </w:t>
      </w:r>
      <w:r w:rsidR="00B64474">
        <w:t xml:space="preserve">types of </w:t>
      </w:r>
      <w:r w:rsidRPr="00925371">
        <w:t xml:space="preserve">modifications </w:t>
      </w:r>
      <w:r w:rsidR="00F31594" w:rsidRPr="00925371">
        <w:t xml:space="preserve">in 40 tRNA </w:t>
      </w:r>
      <w:r w:rsidR="002B1A28" w:rsidRPr="00925371">
        <w:t xml:space="preserve">in </w:t>
      </w:r>
      <w:r w:rsidR="002B1A28" w:rsidRPr="00925371">
        <w:rPr>
          <w:i/>
        </w:rPr>
        <w:t>L. lactis</w:t>
      </w:r>
      <w:r w:rsidRPr="00925371">
        <w:t>.</w:t>
      </w:r>
      <w:r w:rsidR="00672F89" w:rsidRPr="00925371">
        <w:t xml:space="preserve"> </w:t>
      </w:r>
      <w:r w:rsidR="009964C3" w:rsidRPr="00925371">
        <w:t>Then, w</w:t>
      </w:r>
      <w:r w:rsidR="0066416B" w:rsidRPr="00925371">
        <w:t xml:space="preserve">e used </w:t>
      </w:r>
      <w:r w:rsidRPr="00925371">
        <w:t>the bioinformatics analysis on the website (</w:t>
      </w:r>
      <w:hyperlink r:id="rId10" w:history="1">
        <w:r w:rsidRPr="00925371">
          <w:rPr>
            <w:rStyle w:val="Hyperlink"/>
          </w:rPr>
          <w:t>http://genesilico.pl/trnamodpred/</w:t>
        </w:r>
      </w:hyperlink>
      <w:r w:rsidRPr="00925371">
        <w:t xml:space="preserve">) </w:t>
      </w:r>
      <w:r w:rsidR="0066416B" w:rsidRPr="00925371">
        <w:t xml:space="preserve">to predict </w:t>
      </w:r>
      <w:r w:rsidRPr="00925371">
        <w:t xml:space="preserve">the </w:t>
      </w:r>
      <w:r w:rsidR="00A5697C" w:rsidRPr="00925371">
        <w:t>remaining modification</w:t>
      </w:r>
      <w:r w:rsidR="00463AF0" w:rsidRPr="00925371">
        <w:t>s</w:t>
      </w:r>
      <w:r w:rsidRPr="00925371">
        <w:t xml:space="preserve"> </w:t>
      </w:r>
      <w:r w:rsidR="00463AF0" w:rsidRPr="00925371">
        <w:t>which</w:t>
      </w:r>
      <w:r w:rsidRPr="00925371">
        <w:t xml:space="preserve"> cannot be identified experimentally </w:t>
      </w:r>
      <w:r w:rsidR="00463AF0" w:rsidRPr="00925371">
        <w:t>or</w:t>
      </w:r>
      <w:r w:rsidRPr="00925371">
        <w:t xml:space="preserve"> detected by standard </w:t>
      </w:r>
      <w:r w:rsidR="00CA5004">
        <w:t>m</w:t>
      </w:r>
      <w:r w:rsidR="00CA5004" w:rsidRPr="00CA5004">
        <w:t xml:space="preserve">ass </w:t>
      </w:r>
      <w:r w:rsidR="00CA5004">
        <w:lastRenderedPageBreak/>
        <w:t>s</w:t>
      </w:r>
      <w:r w:rsidR="00CA5004" w:rsidRPr="00CA5004">
        <w:t>pectrometry</w:t>
      </w:r>
      <w:r w:rsidRPr="00925371">
        <w:t xml:space="preserve"> approaches</w:t>
      </w:r>
      <w:r w:rsidR="00C1198B">
        <w:t xml:space="preserve">, </w:t>
      </w:r>
      <w:r w:rsidRPr="00925371">
        <w:t>e.g.</w:t>
      </w:r>
      <w:r w:rsidR="00C1198B">
        <w:t>,</w:t>
      </w:r>
      <w:r w:rsidRPr="00925371">
        <w:t xml:space="preserve"> pseudouridine. </w:t>
      </w:r>
      <w:r w:rsidR="00AF6F1E" w:rsidRPr="00925371">
        <w:t xml:space="preserve">We filtered </w:t>
      </w:r>
      <w:r w:rsidR="00A0726D">
        <w:t xml:space="preserve">out </w:t>
      </w:r>
      <w:r w:rsidR="00AF6F1E" w:rsidRPr="00925371">
        <w:t>t</w:t>
      </w:r>
      <w:r w:rsidRPr="00925371">
        <w:t xml:space="preserve">he </w:t>
      </w:r>
      <w:r w:rsidR="00AF6F1E" w:rsidRPr="00925371">
        <w:t xml:space="preserve">resulting </w:t>
      </w:r>
      <w:r w:rsidRPr="00925371">
        <w:t xml:space="preserve">predictions </w:t>
      </w:r>
      <w:r w:rsidR="00AF6F1E" w:rsidRPr="00925371">
        <w:t xml:space="preserve">using the term </w:t>
      </w:r>
      <w:r w:rsidR="003C40B1">
        <w:t>“</w:t>
      </w:r>
      <w:r w:rsidR="00AF6F1E" w:rsidRPr="00925371">
        <w:t>gram positive bacteria</w:t>
      </w:r>
      <w:r w:rsidR="003C40B1">
        <w:t>”</w:t>
      </w:r>
      <w:r w:rsidRPr="00925371">
        <w:t xml:space="preserve">. </w:t>
      </w:r>
      <w:r w:rsidR="00787DF2" w:rsidRPr="00925371">
        <w:t>Subsequently</w:t>
      </w:r>
      <w:r w:rsidR="00216285" w:rsidRPr="00925371">
        <w:t>,</w:t>
      </w:r>
      <w:r w:rsidRPr="00925371">
        <w:t xml:space="preserve"> </w:t>
      </w:r>
      <w:r w:rsidR="00200FB4" w:rsidRPr="00925371">
        <w:t xml:space="preserve">we determined </w:t>
      </w:r>
      <w:r w:rsidRPr="00925371">
        <w:t xml:space="preserve">proteins </w:t>
      </w:r>
      <w:r w:rsidR="003A6677" w:rsidRPr="00925371">
        <w:t>responsible for</w:t>
      </w:r>
      <w:r w:rsidRPr="00925371">
        <w:t xml:space="preserve"> the modification </w:t>
      </w:r>
      <w:r w:rsidR="00007F18" w:rsidRPr="00925371">
        <w:t>events</w:t>
      </w:r>
      <w:r w:rsidRPr="00925371">
        <w:t xml:space="preserve"> based on the predicted enzymes and genome annotations. For </w:t>
      </w:r>
      <w:r w:rsidR="00007F18" w:rsidRPr="00925371">
        <w:t>most of the modification events we can find the</w:t>
      </w:r>
      <w:r w:rsidRPr="00925371">
        <w:t xml:space="preserve"> </w:t>
      </w:r>
      <w:r w:rsidR="00007F18" w:rsidRPr="00925371">
        <w:t xml:space="preserve">catalysts, but </w:t>
      </w:r>
      <w:r w:rsidRPr="00925371">
        <w:t xml:space="preserve">we cannot find genes responsible for C:ac4C and U:mo5U, </w:t>
      </w:r>
      <w:r w:rsidR="00007F18" w:rsidRPr="00925371">
        <w:t>so we assumed that these two modification events occur spontaneously</w:t>
      </w:r>
      <w:r w:rsidRPr="00925371">
        <w:t xml:space="preserve">. </w:t>
      </w:r>
      <w:r w:rsidR="00054E1E" w:rsidRPr="00925371">
        <w:t>At last, we formulated a</w:t>
      </w:r>
      <w:r w:rsidRPr="00925371">
        <w:t xml:space="preserve">ll the tRNA modification reactions </w:t>
      </w:r>
      <w:r w:rsidR="00A9709B" w:rsidRPr="00925371">
        <w:t xml:space="preserve">as done </w:t>
      </w:r>
      <w:r w:rsidR="00FF4016">
        <w:t>in the ME models of</w:t>
      </w:r>
      <w:r w:rsidRPr="00925371">
        <w:t xml:space="preserve"> </w:t>
      </w:r>
      <w:r w:rsidRPr="00925371">
        <w:rPr>
          <w:i/>
        </w:rPr>
        <w:t>E. coli</w:t>
      </w:r>
      <w:r w:rsidRPr="00925371">
        <w:t xml:space="preserve"> and </w:t>
      </w:r>
      <w:r w:rsidRPr="00925371">
        <w:rPr>
          <w:i/>
        </w:rPr>
        <w:t>T. maritima</w:t>
      </w:r>
      <w:r w:rsidRPr="00925371">
        <w:t xml:space="preserve">. </w:t>
      </w:r>
    </w:p>
    <w:p w14:paraId="1564B57F" w14:textId="20719D29" w:rsidR="00B1488D" w:rsidRPr="00925371" w:rsidRDefault="002848C3" w:rsidP="008E42E2">
      <w:pPr>
        <w:spacing w:line="400" w:lineRule="exact"/>
        <w:ind w:firstLine="360"/>
        <w:jc w:val="both"/>
      </w:pPr>
      <w:r w:rsidRPr="00925371">
        <w:t xml:space="preserve">Due to the fact that there are no organism-specific publications regarding rRNA modification in </w:t>
      </w:r>
      <w:r w:rsidRPr="00925371">
        <w:rPr>
          <w:i/>
        </w:rPr>
        <w:t>L. lactis</w:t>
      </w:r>
      <w:r w:rsidRPr="00925371">
        <w:t xml:space="preserve">, we determined rRNA modification events </w:t>
      </w:r>
      <w:r w:rsidR="005802D4" w:rsidRPr="00925371">
        <w:t xml:space="preserve">for </w:t>
      </w:r>
      <w:r w:rsidR="005802D4" w:rsidRPr="00925371">
        <w:rPr>
          <w:i/>
        </w:rPr>
        <w:t>L. lactis</w:t>
      </w:r>
      <w:r w:rsidR="005802D4" w:rsidRPr="00925371">
        <w:t xml:space="preserve"> based on the information from </w:t>
      </w:r>
      <w:r w:rsidRPr="00925371">
        <w:rPr>
          <w:i/>
        </w:rPr>
        <w:t>E. coli</w:t>
      </w:r>
      <w:r w:rsidR="00130874" w:rsidRPr="00925371">
        <w:t>.</w:t>
      </w:r>
      <w:r w:rsidR="005802D4" w:rsidRPr="00925371">
        <w:t xml:space="preserve"> We only </w:t>
      </w:r>
      <w:r w:rsidR="00647B22">
        <w:t>accounted for</w:t>
      </w:r>
      <w:r w:rsidR="005802D4" w:rsidRPr="00925371">
        <w:t xml:space="preserve"> modifications on 16S and 23S rRNA as 5S rRNA modifications are infrequent in bacteria. </w:t>
      </w:r>
      <w:r w:rsidR="00130874" w:rsidRPr="00925371">
        <w:t>We aligned rRNA</w:t>
      </w:r>
      <w:r w:rsidRPr="00925371">
        <w:t xml:space="preserve"> in </w:t>
      </w:r>
      <w:r w:rsidRPr="00925371">
        <w:rPr>
          <w:i/>
        </w:rPr>
        <w:t>L. lactis</w:t>
      </w:r>
      <w:r w:rsidRPr="00925371">
        <w:t xml:space="preserve"> and </w:t>
      </w:r>
      <w:r w:rsidRPr="00925371">
        <w:rPr>
          <w:i/>
        </w:rPr>
        <w:t>E. coli</w:t>
      </w:r>
      <w:r w:rsidRPr="00925371">
        <w:t xml:space="preserve"> using ClustalW2 (</w:t>
      </w:r>
      <w:r w:rsidRPr="00925371">
        <w:rPr>
          <w:highlight w:val="yellow"/>
        </w:rPr>
        <w:t>PMID: 17846036</w:t>
      </w:r>
      <w:r w:rsidRPr="00925371">
        <w:t>) a</w:t>
      </w:r>
      <w:r w:rsidR="008B285D" w:rsidRPr="00925371">
        <w:t>nd then determined modification types and sites</w:t>
      </w:r>
      <w:r w:rsidRPr="00925371">
        <w:t xml:space="preserve"> based on the </w:t>
      </w:r>
      <w:r w:rsidRPr="00925371">
        <w:rPr>
          <w:i/>
        </w:rPr>
        <w:t>E. coli</w:t>
      </w:r>
      <w:r w:rsidR="008B285D" w:rsidRPr="00925371">
        <w:t xml:space="preserve"> rRNA modification events</w:t>
      </w:r>
      <w:r w:rsidRPr="00925371">
        <w:t xml:space="preserve"> collected </w:t>
      </w:r>
      <w:r w:rsidR="00B82EF7" w:rsidRPr="00925371">
        <w:t xml:space="preserve">before </w:t>
      </w:r>
      <w:r w:rsidRPr="00925371">
        <w:t xml:space="preserve">(PMID: </w:t>
      </w:r>
      <w:r w:rsidRPr="00C73188">
        <w:rPr>
          <w:highlight w:val="yellow"/>
        </w:rPr>
        <w:t>19282977</w:t>
      </w:r>
      <w:r w:rsidRPr="00925371">
        <w:t xml:space="preserve">). As a result, we </w:t>
      </w:r>
      <w:r w:rsidR="00BD0A6C" w:rsidRPr="00925371">
        <w:t>obtained</w:t>
      </w:r>
      <w:r w:rsidRPr="00925371">
        <w:t xml:space="preserve"> </w:t>
      </w:r>
      <w:r w:rsidR="00BD0A6C" w:rsidRPr="00925371">
        <w:t>modification events</w:t>
      </w:r>
      <w:r w:rsidRPr="00925371">
        <w:t xml:space="preserve"> at 10 (11 in </w:t>
      </w:r>
      <w:r w:rsidRPr="00925371">
        <w:rPr>
          <w:i/>
        </w:rPr>
        <w:t>E. coli</w:t>
      </w:r>
      <w:r w:rsidRPr="00925371">
        <w:t xml:space="preserve">) positions for 16S rRNA </w:t>
      </w:r>
      <w:r w:rsidR="001A42F8" w:rsidRPr="00925371">
        <w:t>and</w:t>
      </w:r>
      <w:r w:rsidRPr="00925371">
        <w:t xml:space="preserve"> 24 (24 in </w:t>
      </w:r>
      <w:r w:rsidRPr="00925371">
        <w:rPr>
          <w:i/>
        </w:rPr>
        <w:t>E. coli</w:t>
      </w:r>
      <w:r w:rsidRPr="00925371">
        <w:t xml:space="preserve">) positions for 23S rRNA in </w:t>
      </w:r>
      <w:r w:rsidRPr="00925371">
        <w:rPr>
          <w:i/>
        </w:rPr>
        <w:t>L. lactis</w:t>
      </w:r>
      <w:r w:rsidRPr="00925371">
        <w:t xml:space="preserve">. </w:t>
      </w:r>
      <w:r w:rsidR="009D61A2" w:rsidRPr="00925371">
        <w:t>Using the same method as mentioned in tRNA modification determination process</w:t>
      </w:r>
      <w:r w:rsidRPr="00925371">
        <w:t xml:space="preserve">, we </w:t>
      </w:r>
      <w:r w:rsidR="009D61A2" w:rsidRPr="00925371">
        <w:t>collected</w:t>
      </w:r>
      <w:r w:rsidRPr="00925371">
        <w:t xml:space="preserve"> genes encoding catalysts based on KO, COG or KEGG </w:t>
      </w:r>
      <w:r w:rsidR="00214883" w:rsidRPr="00925371">
        <w:t>BLAST</w:t>
      </w:r>
      <w:r w:rsidRPr="00925371">
        <w:t xml:space="preserve">. </w:t>
      </w:r>
      <w:r w:rsidR="008E42E2" w:rsidRPr="00925371">
        <w:t xml:space="preserve">At last, we formulated all the </w:t>
      </w:r>
      <w:r w:rsidR="008E42E2">
        <w:t>r</w:t>
      </w:r>
      <w:r w:rsidR="008E42E2" w:rsidRPr="00925371">
        <w:t xml:space="preserve">RNA modification reactions as done </w:t>
      </w:r>
      <w:r w:rsidR="008E42E2">
        <w:t>in the ME models of</w:t>
      </w:r>
      <w:r w:rsidR="008E42E2" w:rsidRPr="00925371">
        <w:t xml:space="preserve"> </w:t>
      </w:r>
      <w:r w:rsidR="008E42E2" w:rsidRPr="00925371">
        <w:rPr>
          <w:i/>
        </w:rPr>
        <w:t>E. coli</w:t>
      </w:r>
      <w:r w:rsidR="008E42E2" w:rsidRPr="00925371">
        <w:t xml:space="preserve"> and </w:t>
      </w:r>
      <w:r w:rsidR="008E42E2" w:rsidRPr="00925371">
        <w:rPr>
          <w:i/>
        </w:rPr>
        <w:t>T. maritima</w:t>
      </w:r>
      <w:r w:rsidR="008E42E2" w:rsidRPr="00925371">
        <w:t>.</w:t>
      </w:r>
    </w:p>
    <w:p w14:paraId="539392B7" w14:textId="77777777" w:rsidR="00A03AA3" w:rsidRPr="00925371" w:rsidRDefault="00A03AA3" w:rsidP="00732AE6">
      <w:pPr>
        <w:pStyle w:val="Heading2"/>
      </w:pPr>
      <w:bookmarkStart w:id="6" w:name="_Toc13217547"/>
      <w:r w:rsidRPr="00925371">
        <w:t>Protein stoichiometry</w:t>
      </w:r>
      <w:bookmarkEnd w:id="6"/>
    </w:p>
    <w:p w14:paraId="74E852E3" w14:textId="1F7406DA" w:rsidR="00A03AA3" w:rsidRPr="00925371" w:rsidRDefault="00AD4208" w:rsidP="005402C6">
      <w:pPr>
        <w:spacing w:line="400" w:lineRule="exact"/>
        <w:ind w:firstLine="360"/>
        <w:jc w:val="both"/>
      </w:pPr>
      <w:r w:rsidRPr="00925371">
        <w:t xml:space="preserve">For each functional protein, we should determine whether its functional unit is a monomer or oligomer. Firstly, we downloaded all the </w:t>
      </w:r>
      <w:r w:rsidR="00AE0514">
        <w:t>protein</w:t>
      </w:r>
      <w:r w:rsidRPr="00925371">
        <w:t xml:space="preserve"> sequences from the RCSB Protein Data Bank </w:t>
      </w:r>
      <w:r w:rsidR="00046456" w:rsidRPr="00925371">
        <w:t>(</w:t>
      </w:r>
      <w:r w:rsidR="00046456" w:rsidRPr="00925371">
        <w:rPr>
          <w:highlight w:val="yellow"/>
        </w:rPr>
        <w:t>PMID: 30357364</w:t>
      </w:r>
      <w:r w:rsidR="00046456" w:rsidRPr="00925371">
        <w:t>)</w:t>
      </w:r>
      <w:r w:rsidR="008E741F" w:rsidRPr="00925371">
        <w:t xml:space="preserve"> </w:t>
      </w:r>
      <w:r w:rsidR="006A528A" w:rsidRPr="00925371">
        <w:t>(</w:t>
      </w:r>
      <w:r w:rsidR="00AE0514">
        <w:t xml:space="preserve">download </w:t>
      </w:r>
      <w:r w:rsidR="006A528A" w:rsidRPr="00925371">
        <w:t>2018.10.30)</w:t>
      </w:r>
      <w:r w:rsidRPr="00925371">
        <w:t>. Then, we used BLASTP to search the protein with reported protein stoichiometry information that closely related to a protein of interest</w:t>
      </w:r>
      <w:r w:rsidR="00D630A6" w:rsidRPr="00925371">
        <w:t xml:space="preserve">. </w:t>
      </w:r>
      <w:r w:rsidR="0089571C" w:rsidRPr="00925371">
        <w:t xml:space="preserve">For a protein in </w:t>
      </w:r>
      <w:r w:rsidR="0089571C" w:rsidRPr="00925371">
        <w:rPr>
          <w:i/>
        </w:rPr>
        <w:t>L. lactis</w:t>
      </w:r>
      <w:r w:rsidR="0089571C" w:rsidRPr="00925371">
        <w:t>, w</w:t>
      </w:r>
      <w:r w:rsidRPr="00925371">
        <w:t xml:space="preserve">e </w:t>
      </w:r>
      <w:r w:rsidR="00616808" w:rsidRPr="00925371">
        <w:t xml:space="preserve">normally </w:t>
      </w:r>
      <w:r w:rsidR="004B11B0" w:rsidRPr="00925371">
        <w:t>chose the identified protein</w:t>
      </w:r>
      <w:r w:rsidRPr="00925371">
        <w:t xml:space="preserve"> with the highest bit scores</w:t>
      </w:r>
      <w:r w:rsidR="00616808" w:rsidRPr="00925371">
        <w:t xml:space="preserve">, but </w:t>
      </w:r>
      <w:r w:rsidRPr="00925371">
        <w:t xml:space="preserve">we </w:t>
      </w:r>
      <w:r w:rsidR="00616808" w:rsidRPr="00925371">
        <w:t xml:space="preserve">then </w:t>
      </w:r>
      <w:r w:rsidRPr="00925371">
        <w:t>chose the one with the lowest E values</w:t>
      </w:r>
      <w:r w:rsidR="00616808" w:rsidRPr="00925371">
        <w:t xml:space="preserve"> if highest bit scores correspond </w:t>
      </w:r>
      <w:r w:rsidR="0089571C" w:rsidRPr="00925371">
        <w:t xml:space="preserve">to </w:t>
      </w:r>
      <w:r w:rsidR="00616808" w:rsidRPr="00925371">
        <w:t>two or more proteins</w:t>
      </w:r>
      <w:r w:rsidR="00CD7F53" w:rsidRPr="00925371">
        <w:t>. When proteins</w:t>
      </w:r>
      <w:r w:rsidRPr="00925371">
        <w:t xml:space="preserve"> had the same bit scores and E values, we </w:t>
      </w:r>
      <w:r w:rsidR="00CD7F53" w:rsidRPr="00925371">
        <w:t>chose</w:t>
      </w:r>
      <w:r w:rsidRPr="00925371">
        <w:t xml:space="preserve"> the simplest structure from PDB. Note that we adopted the protein stoichiometry information from the biological assembly rather than the asymmetric unit as the former one is believed to be the functional form of the protein molecular (</w:t>
      </w:r>
      <w:hyperlink r:id="rId11" w:history="1">
        <w:r w:rsidR="007F5491" w:rsidRPr="00925371">
          <w:rPr>
            <w:rStyle w:val="Hyperlink"/>
          </w:rPr>
          <w:t>http://pdb101.rcsb.org/learn/guide-to-understanding-pdb-data/biological-assemblies</w:t>
        </w:r>
      </w:hyperlink>
      <w:r w:rsidRPr="00925371">
        <w:t>)</w:t>
      </w:r>
      <w:r w:rsidR="007F5491" w:rsidRPr="00925371">
        <w:t xml:space="preserve">. </w:t>
      </w:r>
      <w:r w:rsidR="00ED781E" w:rsidRPr="00925371">
        <w:t xml:space="preserve">We </w:t>
      </w:r>
      <w:r w:rsidRPr="00925371">
        <w:t xml:space="preserve">only considered the proteins with </w:t>
      </w:r>
      <w:r w:rsidRPr="00925371">
        <w:rPr>
          <w:color w:val="000000" w:themeColor="text1"/>
        </w:rPr>
        <w:t xml:space="preserve">identity &gt;= 30% and coverage &gt;= 80%. </w:t>
      </w:r>
      <w:r w:rsidRPr="00925371">
        <w:t xml:space="preserve">When no similar proteins were found, we assumed that the protein of interest was a monomer and marked in the model. </w:t>
      </w:r>
      <w:r w:rsidR="00C251DB" w:rsidRPr="00925371">
        <w:t xml:space="preserve">This resulted in a comprehensive dataset of protein stoichiometry for </w:t>
      </w:r>
      <w:r w:rsidR="00C251DB" w:rsidRPr="00925371">
        <w:rPr>
          <w:i/>
        </w:rPr>
        <w:t>L. lactis</w:t>
      </w:r>
      <w:r w:rsidRPr="00925371">
        <w:t xml:space="preserve">. </w:t>
      </w:r>
    </w:p>
    <w:p w14:paraId="0FC0BE7C" w14:textId="77777777" w:rsidR="00032828" w:rsidRPr="00925371" w:rsidRDefault="00137217" w:rsidP="00732AE6">
      <w:pPr>
        <w:pStyle w:val="Heading2"/>
      </w:pPr>
      <w:bookmarkStart w:id="7" w:name="_Toc13217548"/>
      <w:r w:rsidRPr="00925371">
        <w:lastRenderedPageBreak/>
        <w:t>EC number</w:t>
      </w:r>
      <w:bookmarkEnd w:id="7"/>
    </w:p>
    <w:p w14:paraId="09F997A0" w14:textId="766C1D83" w:rsidR="005861A1" w:rsidRPr="00925371" w:rsidRDefault="00032828" w:rsidP="005402C6">
      <w:pPr>
        <w:spacing w:line="400" w:lineRule="exact"/>
        <w:ind w:firstLine="360"/>
        <w:jc w:val="both"/>
      </w:pPr>
      <w:r w:rsidRPr="00925371">
        <w:t xml:space="preserve">We collected EC numbers for proteins in </w:t>
      </w:r>
      <w:r w:rsidRPr="00925371">
        <w:rPr>
          <w:i/>
        </w:rPr>
        <w:t>L. lactis</w:t>
      </w:r>
      <w:r w:rsidRPr="00925371">
        <w:t>, which can be used to retrieve k</w:t>
      </w:r>
      <w:r w:rsidRPr="005402C6">
        <w:rPr>
          <w:vertAlign w:val="subscript"/>
        </w:rPr>
        <w:t>cat</w:t>
      </w:r>
      <w:r w:rsidRPr="00925371">
        <w:t xml:space="preserve"> values. The EC numbers were downloaded from </w:t>
      </w:r>
      <w:r w:rsidR="009A06A0" w:rsidRPr="00925371">
        <w:t xml:space="preserve">the </w:t>
      </w:r>
      <w:r w:rsidRPr="00925371">
        <w:t xml:space="preserve">Uniprot </w:t>
      </w:r>
      <w:r w:rsidR="009A06A0" w:rsidRPr="00925371">
        <w:t>(</w:t>
      </w:r>
      <w:r w:rsidR="009A06A0" w:rsidRPr="00925371">
        <w:rPr>
          <w:highlight w:val="yellow"/>
        </w:rPr>
        <w:t>PMID: 29425356</w:t>
      </w:r>
      <w:r w:rsidR="009A06A0" w:rsidRPr="00925371">
        <w:t xml:space="preserve">) </w:t>
      </w:r>
      <w:r w:rsidRPr="00925371">
        <w:t xml:space="preserve">and KEGG </w:t>
      </w:r>
      <w:r w:rsidR="006C1E7A" w:rsidRPr="00925371">
        <w:t>(</w:t>
      </w:r>
      <w:r w:rsidR="006C1E7A" w:rsidRPr="00925371">
        <w:rPr>
          <w:highlight w:val="yellow"/>
        </w:rPr>
        <w:t>PMID: 30321428</w:t>
      </w:r>
      <w:r w:rsidR="006C1E7A" w:rsidRPr="00925371">
        <w:t xml:space="preserve">) </w:t>
      </w:r>
      <w:r w:rsidRPr="00925371">
        <w:t>database.</w:t>
      </w:r>
    </w:p>
    <w:p w14:paraId="473A9B2F" w14:textId="77777777" w:rsidR="00D839A9" w:rsidRPr="00925371" w:rsidRDefault="00D839A9" w:rsidP="00732AE6">
      <w:pPr>
        <w:pStyle w:val="Heading2"/>
      </w:pPr>
      <w:bookmarkStart w:id="8" w:name="_Toc13217549"/>
      <w:r w:rsidRPr="00925371">
        <w:t>N</w:t>
      </w:r>
      <w:r w:rsidR="00BE6E22" w:rsidRPr="00925371">
        <w:t>-</w:t>
      </w:r>
      <w:r w:rsidRPr="00925371">
        <w:t>terminus prediction</w:t>
      </w:r>
      <w:bookmarkEnd w:id="8"/>
    </w:p>
    <w:p w14:paraId="3AC014AC" w14:textId="6EE2048F" w:rsidR="00E6290B" w:rsidRPr="00925371" w:rsidRDefault="00BE6E22" w:rsidP="00D668DA">
      <w:pPr>
        <w:spacing w:line="400" w:lineRule="exact"/>
        <w:ind w:firstLine="360"/>
        <w:jc w:val="both"/>
      </w:pPr>
      <w:r w:rsidRPr="00925371">
        <w:t xml:space="preserve">Due to the fact that the N-terminus is usually cleaved </w:t>
      </w:r>
      <w:r w:rsidR="004B1B87" w:rsidRPr="00925371">
        <w:t>after a peptide has been translated</w:t>
      </w:r>
      <w:r w:rsidRPr="00925371">
        <w:t xml:space="preserve">, we </w:t>
      </w:r>
      <w:r w:rsidR="004D15D0" w:rsidRPr="00925371">
        <w:t>predicted</w:t>
      </w:r>
      <w:r w:rsidRPr="00925371">
        <w:t xml:space="preserve"> </w:t>
      </w:r>
      <w:r w:rsidR="0018687B" w:rsidRPr="00925371">
        <w:t xml:space="preserve">for each protein </w:t>
      </w:r>
      <w:r w:rsidR="004D15D0" w:rsidRPr="00925371">
        <w:t xml:space="preserve">whether </w:t>
      </w:r>
      <w:r w:rsidR="00D85000" w:rsidRPr="00925371">
        <w:t xml:space="preserve">or not </w:t>
      </w:r>
      <w:r w:rsidR="004D15D0" w:rsidRPr="00925371">
        <w:t>the N-terminal methionine should be cleaved</w:t>
      </w:r>
      <w:r w:rsidR="008C2CEF" w:rsidRPr="00925371">
        <w:t>. This was performed</w:t>
      </w:r>
      <w:r w:rsidR="004D15D0" w:rsidRPr="00925371">
        <w:t xml:space="preserve"> using TermiNator (</w:t>
      </w:r>
      <w:hyperlink r:id="rId12" w:history="1">
        <w:r w:rsidR="004D15D0" w:rsidRPr="00925371">
          <w:rPr>
            <w:rStyle w:val="Hyperlink"/>
          </w:rPr>
          <w:t>https://bioweb.i2bc.paris-saclay.fr/terminator3/</w:t>
        </w:r>
      </w:hyperlink>
      <w:r w:rsidR="004D15D0" w:rsidRPr="00925371">
        <w:t xml:space="preserve">). </w:t>
      </w:r>
      <w:r w:rsidR="00D85000" w:rsidRPr="00925371">
        <w:t>Before running the prediction,</w:t>
      </w:r>
      <w:r w:rsidR="0018687B" w:rsidRPr="00925371">
        <w:t xml:space="preserve"> we </w:t>
      </w:r>
      <w:r w:rsidR="00D85000" w:rsidRPr="00925371">
        <w:t xml:space="preserve">selected </w:t>
      </w:r>
      <w:r w:rsidR="003C40B1">
        <w:t>“</w:t>
      </w:r>
      <w:r w:rsidR="00D85000" w:rsidRPr="00925371">
        <w:t>prokaryote</w:t>
      </w:r>
      <w:r w:rsidR="003C40B1">
        <w:t>”</w:t>
      </w:r>
      <w:r w:rsidR="00D85000" w:rsidRPr="00925371">
        <w:t xml:space="preserve">, </w:t>
      </w:r>
      <w:r w:rsidR="003C40B1">
        <w:t>“</w:t>
      </w:r>
      <w:r w:rsidR="00D85000" w:rsidRPr="00925371">
        <w:t>eubacteria</w:t>
      </w:r>
      <w:r w:rsidR="003C40B1">
        <w:t>”</w:t>
      </w:r>
      <w:r w:rsidR="00D85000" w:rsidRPr="00925371">
        <w:t xml:space="preserve">, </w:t>
      </w:r>
      <w:r w:rsidR="003C40B1">
        <w:t>“</w:t>
      </w:r>
      <w:r w:rsidR="00D85000" w:rsidRPr="00925371">
        <w:t>intrinsic, chromosome-encoded gene</w:t>
      </w:r>
      <w:r w:rsidR="003C40B1">
        <w:t>”</w:t>
      </w:r>
      <w:r w:rsidR="00D85000" w:rsidRPr="00925371">
        <w:t xml:space="preserve">, and </w:t>
      </w:r>
      <w:r w:rsidR="003C40B1">
        <w:t>“</w:t>
      </w:r>
      <w:r w:rsidR="00D85000" w:rsidRPr="00925371">
        <w:t>no LPR cleavage</w:t>
      </w:r>
      <w:r w:rsidR="003C40B1">
        <w:t>”</w:t>
      </w:r>
      <w:r w:rsidR="00D85000" w:rsidRPr="00925371">
        <w:t xml:space="preserve">. Then we uploaded the sequences </w:t>
      </w:r>
      <w:r w:rsidR="00DE39BE" w:rsidRPr="00925371">
        <w:t>of</w:t>
      </w:r>
      <w:r w:rsidR="00D85000" w:rsidRPr="00925371">
        <w:t xml:space="preserve"> all proteins and ran the prediction. For the result we only chose the proteins with likelihood &gt; 80%</w:t>
      </w:r>
      <w:r w:rsidR="00C821A0" w:rsidRPr="00925371">
        <w:t>,</w:t>
      </w:r>
      <w:r w:rsidR="00D85000" w:rsidRPr="00925371">
        <w:t xml:space="preserve"> while </w:t>
      </w:r>
      <w:r w:rsidR="00C821A0" w:rsidRPr="00925371">
        <w:t xml:space="preserve">for the rest we </w:t>
      </w:r>
      <w:r w:rsidR="00D85000" w:rsidRPr="00925371">
        <w:t xml:space="preserve">assumed </w:t>
      </w:r>
      <w:r w:rsidR="00B52D42" w:rsidRPr="00925371">
        <w:t xml:space="preserve">that </w:t>
      </w:r>
      <w:r w:rsidR="0053076C" w:rsidRPr="00925371">
        <w:t>there is no</w:t>
      </w:r>
      <w:r w:rsidR="00C821A0" w:rsidRPr="00925371">
        <w:t xml:space="preserve"> N-terminal methionine cleavage.</w:t>
      </w:r>
    </w:p>
    <w:p w14:paraId="75E5E8E4" w14:textId="77777777" w:rsidR="00860B3A" w:rsidRPr="00107EC1" w:rsidRDefault="00860B3A" w:rsidP="00732AE6">
      <w:pPr>
        <w:pStyle w:val="Heading1"/>
      </w:pPr>
      <w:bookmarkStart w:id="9" w:name="_Toc13217550"/>
      <w:r w:rsidRPr="00107EC1">
        <w:t>M model reformulation</w:t>
      </w:r>
      <w:bookmarkEnd w:id="9"/>
    </w:p>
    <w:p w14:paraId="2B42FA9D" w14:textId="2AE51F53" w:rsidR="00FF745C" w:rsidRDefault="004B215B" w:rsidP="00493BB1">
      <w:pPr>
        <w:pStyle w:val="NoSpacing"/>
        <w:spacing w:line="400" w:lineRule="exact"/>
        <w:ind w:firstLine="432"/>
        <w:jc w:val="both"/>
      </w:pPr>
      <w:r w:rsidRPr="00925371">
        <w:t xml:space="preserve">In this step, we </w:t>
      </w:r>
      <w:r w:rsidR="00295841">
        <w:t>updated the existing</w:t>
      </w:r>
      <w:r w:rsidRPr="00925371">
        <w:t xml:space="preserve"> genome-scale metabolic model of </w:t>
      </w:r>
      <w:r w:rsidRPr="00925371">
        <w:rPr>
          <w:i/>
        </w:rPr>
        <w:t>L. lactis</w:t>
      </w:r>
      <w:r w:rsidR="00DB4F3E" w:rsidRPr="00925371">
        <w:t xml:space="preserve"> </w:t>
      </w:r>
      <w:r w:rsidR="00295841" w:rsidRPr="00A9175F">
        <w:rPr>
          <w:highlight w:val="yellow"/>
        </w:rPr>
        <w:t xml:space="preserve">(Flahaut et al. </w:t>
      </w:r>
      <w:r w:rsidR="003021D7" w:rsidRPr="00A9175F">
        <w:rPr>
          <w:highlight w:val="yellow"/>
        </w:rPr>
        <w:t>2013</w:t>
      </w:r>
      <w:r w:rsidR="003021D7" w:rsidRPr="00A9175F">
        <w:rPr>
          <w:rFonts w:cstheme="minorHAnsi"/>
          <w:highlight w:val="yellow"/>
        </w:rPr>
        <w:t xml:space="preserve">, </w:t>
      </w:r>
      <w:r w:rsidR="003021D7" w:rsidRPr="00A9175F">
        <w:rPr>
          <w:rFonts w:eastAsia="Times New Roman" w:cstheme="minorHAnsi"/>
          <w:highlight w:val="yellow"/>
          <w:lang w:val="en-US" w:eastAsia="en-US"/>
        </w:rPr>
        <w:t>PMID:23974365</w:t>
      </w:r>
      <w:r w:rsidR="00295841" w:rsidRPr="00A9175F">
        <w:rPr>
          <w:highlight w:val="yellow"/>
        </w:rPr>
        <w:t>)</w:t>
      </w:r>
      <w:r w:rsidR="00295841" w:rsidRPr="00A9175F">
        <w:t xml:space="preserve"> </w:t>
      </w:r>
      <w:r w:rsidR="00DB4F3E" w:rsidRPr="00A9175F">
        <w:t>a</w:t>
      </w:r>
      <w:r w:rsidR="00DB4F3E" w:rsidRPr="00925371">
        <w:t xml:space="preserve">nd then </w:t>
      </w:r>
      <w:r w:rsidR="005F5626" w:rsidRPr="00925371">
        <w:t>ref</w:t>
      </w:r>
      <w:r w:rsidR="00DB4F3E" w:rsidRPr="00925371">
        <w:t>ormulate</w:t>
      </w:r>
      <w:r w:rsidR="00F24B8C" w:rsidRPr="00925371">
        <w:t>d</w:t>
      </w:r>
      <w:r w:rsidR="00DB4F3E" w:rsidRPr="00925371">
        <w:t xml:space="preserve"> the reactions to enable integration with E model.</w:t>
      </w:r>
      <w:r w:rsidR="007244FE" w:rsidRPr="00925371">
        <w:t xml:space="preserve"> </w:t>
      </w:r>
    </w:p>
    <w:p w14:paraId="609A5472" w14:textId="12C26371" w:rsidR="005F0CB8" w:rsidRDefault="00396721" w:rsidP="00732AE6">
      <w:pPr>
        <w:pStyle w:val="Heading2"/>
      </w:pPr>
      <w:bookmarkStart w:id="10" w:name="_Toc13217551"/>
      <w:r w:rsidRPr="00925371">
        <w:t>Reconstruct</w:t>
      </w:r>
      <w:r w:rsidR="00014001" w:rsidRPr="00925371">
        <w:t>ing</w:t>
      </w:r>
      <w:r w:rsidRPr="00925371">
        <w:t xml:space="preserve"> the M model</w:t>
      </w:r>
      <w:bookmarkEnd w:id="10"/>
    </w:p>
    <w:p w14:paraId="59E48C33" w14:textId="36775B06" w:rsidR="00102287" w:rsidRDefault="00AA4415" w:rsidP="001B6A10">
      <w:pPr>
        <w:pStyle w:val="NoSpacing"/>
        <w:spacing w:line="400" w:lineRule="exact"/>
        <w:ind w:firstLine="432"/>
        <w:jc w:val="both"/>
      </w:pPr>
      <w:r>
        <w:t xml:space="preserve">For the </w:t>
      </w:r>
      <w:r w:rsidR="00103C79">
        <w:t xml:space="preserve">proteome constrained </w:t>
      </w:r>
      <w:r w:rsidR="00221DEC">
        <w:t>model,</w:t>
      </w:r>
      <w:r>
        <w:t xml:space="preserve"> we need as </w:t>
      </w:r>
      <w:r w:rsidR="00BB24CB">
        <w:t>many</w:t>
      </w:r>
      <w:r>
        <w:t xml:space="preserve"> gene</w:t>
      </w:r>
      <w:r w:rsidR="00BB24CB">
        <w:t>-</w:t>
      </w:r>
      <w:r>
        <w:t>protein</w:t>
      </w:r>
      <w:r w:rsidR="00BB24CB">
        <w:t>-</w:t>
      </w:r>
      <w:r>
        <w:t>reaction associations (GPR) as possible</w:t>
      </w:r>
      <w:r w:rsidR="00BB24CB">
        <w:t xml:space="preserve"> as</w:t>
      </w:r>
      <w:r>
        <w:t xml:space="preserve"> we want to assign a protein cost to each metabolic reaction. Therefore, we </w:t>
      </w:r>
      <w:r w:rsidR="00A673BC">
        <w:t>updated</w:t>
      </w:r>
      <w:r>
        <w:t xml:space="preserve"> the existing metabolic model of </w:t>
      </w:r>
      <w:r w:rsidRPr="00831D61">
        <w:rPr>
          <w:i/>
        </w:rPr>
        <w:t>L. lactis</w:t>
      </w:r>
      <w:r>
        <w:t xml:space="preserve"> in terms of reactions, transport reactions and especially in terms of GPRs. </w:t>
      </w:r>
      <w:r w:rsidR="001E7D60">
        <w:t xml:space="preserve">The workflow is shown in </w:t>
      </w:r>
      <w:r w:rsidR="001E7D60" w:rsidRPr="000D3CD1">
        <w:rPr>
          <w:highlight w:val="red"/>
        </w:rPr>
        <w:t>Fig</w:t>
      </w:r>
      <w:r w:rsidR="00FC12BF" w:rsidRPr="000D3CD1">
        <w:rPr>
          <w:highlight w:val="red"/>
        </w:rPr>
        <w:t>.</w:t>
      </w:r>
      <w:r w:rsidR="001E7D60" w:rsidRPr="000D3CD1">
        <w:rPr>
          <w:highlight w:val="red"/>
        </w:rPr>
        <w:t xml:space="preserve"> 1</w:t>
      </w:r>
      <w:r w:rsidR="001E7D60">
        <w:t xml:space="preserve">. </w:t>
      </w:r>
      <w:r w:rsidR="001D0566">
        <w:t>We</w:t>
      </w:r>
      <w:r>
        <w:t xml:space="preserve"> used MetaDraft</w:t>
      </w:r>
      <w:r w:rsidR="004974C7">
        <w:t xml:space="preserve"> </w:t>
      </w:r>
      <w:r w:rsidR="004974C7" w:rsidRPr="0008270F">
        <w:t xml:space="preserve">(version </w:t>
      </w:r>
      <w:r w:rsidR="002D6CD5" w:rsidRPr="0008270F">
        <w:t>0.7.2</w:t>
      </w:r>
      <w:r w:rsidR="00706D6B">
        <w:t>, Brett G Olivier, cbmpy-metadraft,</w:t>
      </w:r>
      <w:r w:rsidR="00706D6B" w:rsidRPr="00706D6B">
        <w:t xml:space="preserve"> </w:t>
      </w:r>
      <w:r w:rsidR="00706D6B">
        <w:t>doi:</w:t>
      </w:r>
      <w:r w:rsidR="00706D6B" w:rsidRPr="00706D6B">
        <w:t>10.5281/zenodo.2398336</w:t>
      </w:r>
      <w:r w:rsidR="002D6CD5" w:rsidRPr="0008270F">
        <w:t>)</w:t>
      </w:r>
      <w:r>
        <w:t>, a tool that</w:t>
      </w:r>
      <w:r w:rsidR="00DC590E">
        <w:t xml:space="preserve"> reconstructs genome-scale metabolic </w:t>
      </w:r>
      <w:r w:rsidR="00B1331C">
        <w:t>models</w:t>
      </w:r>
      <w:r w:rsidR="00DC590E">
        <w:t xml:space="preserve"> </w:t>
      </w:r>
      <w:r w:rsidR="00DC590E" w:rsidRPr="00657757">
        <w:t xml:space="preserve">based on previous manually curated ones by </w:t>
      </w:r>
      <w:r w:rsidR="00B1331C" w:rsidRPr="00657757">
        <w:t xml:space="preserve">gene </w:t>
      </w:r>
      <w:r w:rsidR="00DC590E" w:rsidRPr="00657757">
        <w:t>homology</w:t>
      </w:r>
      <w:r w:rsidRPr="00657757">
        <w:t xml:space="preserve">. As source models we used </w:t>
      </w:r>
      <w:r w:rsidR="00DC590E" w:rsidRPr="00657757">
        <w:t xml:space="preserve">the </w:t>
      </w:r>
      <w:r w:rsidR="002D6CD5" w:rsidRPr="00657757">
        <w:t xml:space="preserve">existing </w:t>
      </w:r>
      <w:r w:rsidR="002D6CD5" w:rsidRPr="00657757">
        <w:rPr>
          <w:i/>
          <w:iCs/>
        </w:rPr>
        <w:t xml:space="preserve">L. </w:t>
      </w:r>
      <w:r w:rsidR="00DC590E" w:rsidRPr="00657757">
        <w:rPr>
          <w:i/>
          <w:iCs/>
        </w:rPr>
        <w:t>lactis</w:t>
      </w:r>
      <w:r w:rsidR="002D6CD5" w:rsidRPr="00657757">
        <w:t xml:space="preserve"> MG1363</w:t>
      </w:r>
      <w:r w:rsidR="00DC590E" w:rsidRPr="00657757">
        <w:t xml:space="preserve"> model by </w:t>
      </w:r>
      <w:r w:rsidR="00686BC2" w:rsidRPr="00657757">
        <w:t>Flahaut</w:t>
      </w:r>
      <w:r w:rsidR="00A9175F" w:rsidRPr="00657757">
        <w:t xml:space="preserve"> (</w:t>
      </w:r>
      <w:r w:rsidR="00A9175F" w:rsidRPr="00657757">
        <w:rPr>
          <w:rFonts w:eastAsia="Times New Roman" w:cstheme="minorHAnsi"/>
          <w:highlight w:val="yellow"/>
          <w:lang w:val="en-US" w:eastAsia="en-US"/>
        </w:rPr>
        <w:t>PMID:23974365</w:t>
      </w:r>
      <w:r w:rsidR="00A9175F" w:rsidRPr="00657757">
        <w:t>)</w:t>
      </w:r>
      <w:r w:rsidR="00686BC2" w:rsidRPr="00657757">
        <w:t xml:space="preserve">, </w:t>
      </w:r>
      <w:r w:rsidR="002D6CD5" w:rsidRPr="00657757">
        <w:t>and the default models in the MetaDraft database in the following importance ranking: th</w:t>
      </w:r>
      <w:r w:rsidR="000F1FB1" w:rsidRPr="00657757">
        <w:t>e Lactic Acid Bacteria (LAB)</w:t>
      </w:r>
      <w:r w:rsidR="00686BC2" w:rsidRPr="00657757">
        <w:t xml:space="preserve"> models</w:t>
      </w:r>
      <w:r w:rsidR="002D6CD5" w:rsidRPr="00657757">
        <w:t xml:space="preserve"> (</w:t>
      </w:r>
      <w:r w:rsidR="002D6CD5" w:rsidRPr="00657757">
        <w:rPr>
          <w:i/>
          <w:iCs/>
        </w:rPr>
        <w:t>L. lactis</w:t>
      </w:r>
      <w:r w:rsidR="002D6CD5" w:rsidRPr="00657757">
        <w:t xml:space="preserve"> </w:t>
      </w:r>
      <w:r w:rsidR="000F1FB1" w:rsidRPr="00657757">
        <w:t xml:space="preserve">model </w:t>
      </w:r>
      <w:r w:rsidR="002D6CD5" w:rsidRPr="00657757">
        <w:t>(</w:t>
      </w:r>
      <w:r w:rsidR="00D11865" w:rsidRPr="00657757">
        <w:rPr>
          <w:highlight w:val="yellow"/>
        </w:rPr>
        <w:t>Goel et al. 2015</w:t>
      </w:r>
      <w:r w:rsidR="002D6CD5" w:rsidRPr="00657757">
        <w:t xml:space="preserve">), </w:t>
      </w:r>
      <w:r w:rsidR="00657757" w:rsidRPr="00657757">
        <w:rPr>
          <w:i/>
          <w:iCs/>
        </w:rPr>
        <w:t>Lactobacillus plantarum</w:t>
      </w:r>
      <w:r w:rsidR="00657757" w:rsidRPr="00657757">
        <w:rPr>
          <w:i/>
          <w:iCs/>
        </w:rPr>
        <w:t xml:space="preserve"> </w:t>
      </w:r>
      <w:r w:rsidR="00D11865" w:rsidRPr="00657757">
        <w:t>model</w:t>
      </w:r>
      <w:r w:rsidR="002D6CD5" w:rsidRPr="00657757">
        <w:t xml:space="preserve"> </w:t>
      </w:r>
      <w:r w:rsidR="002D6CD5" w:rsidRPr="00657757">
        <w:rPr>
          <w:highlight w:val="yellow"/>
        </w:rPr>
        <w:t>(Teusink et al. 2006)</w:t>
      </w:r>
      <w:r w:rsidR="002D6CD5" w:rsidRPr="00657757">
        <w:t>)</w:t>
      </w:r>
      <w:r w:rsidR="00686BC2" w:rsidRPr="00657757">
        <w:t xml:space="preserve">, then </w:t>
      </w:r>
      <w:r w:rsidR="002D6CD5" w:rsidRPr="00657757">
        <w:t xml:space="preserve">the remaining </w:t>
      </w:r>
      <w:r w:rsidR="00686BC2" w:rsidRPr="00657757">
        <w:t>B</w:t>
      </w:r>
      <w:r w:rsidR="00AF72FA">
        <w:t>i</w:t>
      </w:r>
      <w:r w:rsidR="00686BC2" w:rsidRPr="00657757">
        <w:t>GG models</w:t>
      </w:r>
      <w:r w:rsidR="0072473F" w:rsidRPr="00657757">
        <w:t xml:space="preserve"> </w:t>
      </w:r>
      <w:r w:rsidR="0089550C">
        <w:t>(</w:t>
      </w:r>
      <w:r w:rsidR="0089550C" w:rsidRPr="000F1FB1">
        <w:rPr>
          <w:highlight w:val="yellow"/>
        </w:rPr>
        <w:t>PMID: 26476456</w:t>
      </w:r>
      <w:r w:rsidR="0089550C">
        <w:t>)</w:t>
      </w:r>
      <w:r w:rsidR="0089550C">
        <w:t xml:space="preserve"> </w:t>
      </w:r>
      <w:r w:rsidR="0072473F" w:rsidRPr="00657757">
        <w:t>that were present</w:t>
      </w:r>
      <w:r w:rsidR="002D6CD5" w:rsidRPr="00657757">
        <w:t xml:space="preserve"> in the </w:t>
      </w:r>
      <w:r w:rsidR="000F1FB1" w:rsidRPr="00657757">
        <w:t xml:space="preserve">default </w:t>
      </w:r>
      <w:r w:rsidR="002D6CD5" w:rsidRPr="00657757">
        <w:t xml:space="preserve">MetaDraft database </w:t>
      </w:r>
      <w:r w:rsidR="0072473F" w:rsidRPr="00657757">
        <w:t xml:space="preserve">(iJO1366, iAF692, iYO844, iHN637, </w:t>
      </w:r>
      <w:r w:rsidR="0072473F" w:rsidRPr="00657757">
        <w:rPr>
          <w:rFonts w:cstheme="minorHAnsi"/>
          <w:color w:val="000000"/>
        </w:rPr>
        <w:t>iAF987, iIT341, iYL1228, iJN746,</w:t>
      </w:r>
      <w:r w:rsidR="0072473F" w:rsidRPr="00657757">
        <w:t xml:space="preserve"> </w:t>
      </w:r>
      <w:r w:rsidR="0072473F" w:rsidRPr="00657757">
        <w:rPr>
          <w:rFonts w:cstheme="minorHAnsi"/>
          <w:color w:val="000000"/>
        </w:rPr>
        <w:t>iSB619, iMM904, iS_1188, STM_v1_0</w:t>
      </w:r>
      <w:r w:rsidR="002D6CD5" w:rsidRPr="00657757">
        <w:rPr>
          <w:rFonts w:cstheme="minorHAnsi"/>
          <w:color w:val="000000"/>
        </w:rPr>
        <w:t>)</w:t>
      </w:r>
      <w:r w:rsidR="00686BC2" w:rsidRPr="00657757">
        <w:rPr>
          <w:rFonts w:cstheme="minorHAnsi"/>
        </w:rPr>
        <w:t>.</w:t>
      </w:r>
      <w:r w:rsidRPr="00657757">
        <w:t xml:space="preserve"> We </w:t>
      </w:r>
      <w:r w:rsidR="00DC590E" w:rsidRPr="00657757">
        <w:t xml:space="preserve">manually checked </w:t>
      </w:r>
      <w:r w:rsidRPr="00657757">
        <w:t xml:space="preserve">all the reactions, whether the reaction and annotated genes were already </w:t>
      </w:r>
      <w:r w:rsidR="006E5775" w:rsidRPr="00657757">
        <w:t xml:space="preserve">present </w:t>
      </w:r>
      <w:r w:rsidRPr="00657757">
        <w:t xml:space="preserve">in the existing metabolic model and whether the annotated function is seen for </w:t>
      </w:r>
      <w:r w:rsidR="00657757" w:rsidRPr="00657757">
        <w:rPr>
          <w:i/>
          <w:iCs/>
        </w:rPr>
        <w:t>L. lactis</w:t>
      </w:r>
      <w:r w:rsidR="00657757" w:rsidRPr="00657757">
        <w:t xml:space="preserve"> </w:t>
      </w:r>
      <w:r w:rsidRPr="00657757">
        <w:t>in databases.</w:t>
      </w:r>
      <w:r w:rsidR="00165E3B" w:rsidRPr="00657757">
        <w:t xml:space="preserve"> Each newly added reaction was checked within </w:t>
      </w:r>
      <w:r w:rsidR="00B97254">
        <w:t>U</w:t>
      </w:r>
      <w:r w:rsidR="00464B21" w:rsidRPr="00657757">
        <w:t>ni</w:t>
      </w:r>
      <w:r w:rsidR="00B97254">
        <w:t>Pro</w:t>
      </w:r>
      <w:r w:rsidR="00464B21" w:rsidRPr="00657757">
        <w:t xml:space="preserve">t, </w:t>
      </w:r>
      <w:r w:rsidR="00165E3B" w:rsidRPr="00657757">
        <w:t>string gene database and Artemis, to find an indication whether this gene</w:t>
      </w:r>
      <w:r w:rsidR="00295841" w:rsidRPr="00657757">
        <w:t>-function combination</w:t>
      </w:r>
      <w:r w:rsidR="00165E3B" w:rsidRPr="00657757">
        <w:t xml:space="preserve"> is </w:t>
      </w:r>
      <w:r w:rsidR="00295841" w:rsidRPr="00657757">
        <w:t xml:space="preserve">present </w:t>
      </w:r>
      <w:r w:rsidR="00165E3B" w:rsidRPr="00657757">
        <w:t xml:space="preserve">in </w:t>
      </w:r>
      <w:r w:rsidR="00165E3B" w:rsidRPr="00657757">
        <w:rPr>
          <w:i/>
          <w:iCs/>
        </w:rPr>
        <w:t>L. lactis</w:t>
      </w:r>
      <w:r w:rsidR="00165E3B" w:rsidRPr="00657757">
        <w:t xml:space="preserve"> cremoris </w:t>
      </w:r>
      <w:r w:rsidR="00295841" w:rsidRPr="00657757">
        <w:t xml:space="preserve">strain </w:t>
      </w:r>
      <w:r w:rsidR="00165E3B" w:rsidRPr="00657757">
        <w:t>MG1363.</w:t>
      </w:r>
      <w:r w:rsidRPr="00657757">
        <w:t xml:space="preserve"> </w:t>
      </w:r>
      <w:r w:rsidR="00FA279C" w:rsidRPr="00657757">
        <w:t xml:space="preserve">We then conducted a search for transporter genes in </w:t>
      </w:r>
      <w:r w:rsidR="00B97254" w:rsidRPr="00657757">
        <w:rPr>
          <w:i/>
          <w:iCs/>
        </w:rPr>
        <w:t>L. lactis</w:t>
      </w:r>
      <w:r w:rsidR="00B97254" w:rsidRPr="00657757">
        <w:t xml:space="preserve"> </w:t>
      </w:r>
      <w:r w:rsidR="00FA279C" w:rsidRPr="00657757">
        <w:t xml:space="preserve">with </w:t>
      </w:r>
      <w:r w:rsidR="00FA279C" w:rsidRPr="00657757">
        <w:lastRenderedPageBreak/>
        <w:t xml:space="preserve">the TransportDB </w:t>
      </w:r>
      <w:r w:rsidR="00464B21" w:rsidRPr="00657757">
        <w:t xml:space="preserve">to improve exiting </w:t>
      </w:r>
      <w:r w:rsidR="00FA279C" w:rsidRPr="00657757">
        <w:t>GPRs,</w:t>
      </w:r>
      <w:r w:rsidR="00464B21" w:rsidRPr="00657757">
        <w:t xml:space="preserve"> add</w:t>
      </w:r>
      <w:r w:rsidR="00FA279C" w:rsidRPr="00657757">
        <w:t xml:space="preserve"> new GPR</w:t>
      </w:r>
      <w:r w:rsidR="00037131" w:rsidRPr="00657757">
        <w:t>s</w:t>
      </w:r>
      <w:r w:rsidR="00FA279C" w:rsidRPr="00657757">
        <w:t xml:space="preserve"> and new reactions</w:t>
      </w:r>
      <w:r w:rsidR="00E14852" w:rsidRPr="00657757">
        <w:t>.</w:t>
      </w:r>
      <w:r w:rsidR="001E7D60">
        <w:t xml:space="preserve"> </w:t>
      </w:r>
      <w:r w:rsidR="00295841">
        <w:t>Furthermore</w:t>
      </w:r>
      <w:r w:rsidR="003021D7">
        <w:t>,</w:t>
      </w:r>
      <w:r w:rsidR="00295841">
        <w:t xml:space="preserve"> we converted all metabolite and reaction </w:t>
      </w:r>
      <w:r w:rsidR="0089550C">
        <w:t>ID</w:t>
      </w:r>
      <w:r w:rsidR="00295841">
        <w:t xml:space="preserve">s </w:t>
      </w:r>
      <w:r w:rsidR="00EB4270">
        <w:t xml:space="preserve">to </w:t>
      </w:r>
      <w:r w:rsidR="00295841">
        <w:t xml:space="preserve">be compatible with the </w:t>
      </w:r>
      <w:r w:rsidR="00AF72FA" w:rsidRPr="00657757">
        <w:t>B</w:t>
      </w:r>
      <w:r w:rsidR="00AF72FA">
        <w:t>i</w:t>
      </w:r>
      <w:r w:rsidR="00AF72FA" w:rsidRPr="00657757">
        <w:t xml:space="preserve">GG </w:t>
      </w:r>
      <w:r w:rsidR="00464B21">
        <w:t>database</w:t>
      </w:r>
      <w:r w:rsidR="00AA10D8">
        <w:t xml:space="preserve"> </w:t>
      </w:r>
      <w:r w:rsidR="00295841">
        <w:t>for</w:t>
      </w:r>
      <w:r w:rsidR="007460E2">
        <w:t xml:space="preserve"> (Miriam) annotation</w:t>
      </w:r>
      <w:r w:rsidR="006E5775">
        <w:t>s</w:t>
      </w:r>
      <w:r w:rsidR="007460E2">
        <w:t>,</w:t>
      </w:r>
      <w:r w:rsidR="006E5775">
        <w:t xml:space="preserve"> reaction</w:t>
      </w:r>
      <w:r w:rsidR="00295841">
        <w:t xml:space="preserve"> mapping and visualization purposes</w:t>
      </w:r>
      <w:r w:rsidR="00EB4270">
        <w:t>.</w:t>
      </w:r>
      <w:r w:rsidR="003021D7">
        <w:t xml:space="preserve"> For this we used a</w:t>
      </w:r>
      <w:r w:rsidR="006E5775">
        <w:t xml:space="preserve"> newly </w:t>
      </w:r>
      <w:r w:rsidR="0089550C">
        <w:rPr>
          <w:noProof/>
          <w:color w:val="000000" w:themeColor="text1"/>
        </w:rPr>
        <w:drawing>
          <wp:anchor distT="0" distB="0" distL="114300" distR="114300" simplePos="0" relativeHeight="251660288" behindDoc="0" locked="0" layoutInCell="1" allowOverlap="1" wp14:anchorId="6C812A58" wp14:editId="28ECE76C">
            <wp:simplePos x="0" y="0"/>
            <wp:positionH relativeFrom="margin">
              <wp:posOffset>360365</wp:posOffset>
            </wp:positionH>
            <wp:positionV relativeFrom="paragraph">
              <wp:posOffset>1081896</wp:posOffset>
            </wp:positionV>
            <wp:extent cx="5170805" cy="2399030"/>
            <wp:effectExtent l="0" t="0" r="0" b="1270"/>
            <wp:wrapTopAndBottom/>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70805" cy="2399030"/>
                    </a:xfrm>
                    <a:prstGeom prst="rect">
                      <a:avLst/>
                    </a:prstGeom>
                    <a:noFill/>
                  </pic:spPr>
                </pic:pic>
              </a:graphicData>
            </a:graphic>
            <wp14:sizeRelH relativeFrom="page">
              <wp14:pctWidth>0</wp14:pctWidth>
            </wp14:sizeRelH>
            <wp14:sizeRelV relativeFrom="page">
              <wp14:pctHeight>0</wp14:pctHeight>
            </wp14:sizeRelV>
          </wp:anchor>
        </w:drawing>
      </w:r>
      <w:r w:rsidR="006E5775">
        <w:t>developed</w:t>
      </w:r>
      <w:r w:rsidR="003021D7">
        <w:t xml:space="preserve"> in-house tool (</w:t>
      </w:r>
      <w:r w:rsidR="003021D7" w:rsidRPr="000F1FB1">
        <w:rPr>
          <w:highlight w:val="yellow"/>
        </w:rPr>
        <w:t>S. Mendoza et al. 2019</w:t>
      </w:r>
      <w:r w:rsidR="003021D7">
        <w:t>)</w:t>
      </w:r>
      <w:r w:rsidR="00AF72FA">
        <w:t>.</w:t>
      </w:r>
    </w:p>
    <w:p w14:paraId="0B7478B3" w14:textId="782FF4B2" w:rsidR="00A11AA1" w:rsidRPr="003D36B4" w:rsidRDefault="00A11AA1" w:rsidP="00493BB1">
      <w:pPr>
        <w:spacing w:line="400" w:lineRule="exact"/>
        <w:jc w:val="both"/>
        <w:rPr>
          <w:b/>
          <w:bCs/>
          <w:sz w:val="20"/>
          <w:szCs w:val="20"/>
        </w:rPr>
      </w:pPr>
      <w:r w:rsidRPr="003D36B4">
        <w:rPr>
          <w:b/>
          <w:bCs/>
          <w:sz w:val="20"/>
          <w:szCs w:val="20"/>
        </w:rPr>
        <w:t>Fig. 1. Overview of M model update.</w:t>
      </w:r>
    </w:p>
    <w:p w14:paraId="53BF392D" w14:textId="4C098547" w:rsidR="00DC5DF0" w:rsidRPr="00925371" w:rsidRDefault="0089274D" w:rsidP="0089274D">
      <w:pPr>
        <w:spacing w:line="400" w:lineRule="exact"/>
        <w:ind w:firstLine="357"/>
        <w:jc w:val="both"/>
      </w:pPr>
      <w:r>
        <w:t>At last, w</w:t>
      </w:r>
      <w:r w:rsidR="00102287">
        <w:t xml:space="preserve">e adjusted the biomass </w:t>
      </w:r>
      <w:r w:rsidR="003D36B4">
        <w:t>equation</w:t>
      </w:r>
      <w:r w:rsidR="00102287">
        <w:t xml:space="preserve"> of the metabolic model for practical reasons: all tRNA </w:t>
      </w:r>
      <w:r w:rsidR="00667B69">
        <w:t>charging</w:t>
      </w:r>
      <w:r w:rsidR="00102287">
        <w:t xml:space="preserve"> reactions were removed from the model, because they </w:t>
      </w:r>
      <w:r w:rsidR="005E6306">
        <w:t>should</w:t>
      </w:r>
      <w:r w:rsidR="00102287">
        <w:t xml:space="preserve"> be present in the </w:t>
      </w:r>
      <w:r w:rsidR="005E6306">
        <w:t>E model</w:t>
      </w:r>
      <w:r w:rsidR="00102287">
        <w:t xml:space="preserve">. We therefore also adjusted the biomass protein </w:t>
      </w:r>
      <w:r w:rsidR="006E5775">
        <w:t>reaction</w:t>
      </w:r>
      <w:r w:rsidR="00102287">
        <w:t xml:space="preserve"> such that it includes the single amino acids </w:t>
      </w:r>
      <w:r w:rsidR="006E5775">
        <w:t xml:space="preserve">in the correct ratios </w:t>
      </w:r>
      <w:r w:rsidR="00102287">
        <w:t>instead of the tRNAs loaded with amino acids.</w:t>
      </w:r>
      <w:r w:rsidR="00D97495">
        <w:t xml:space="preserve"> </w:t>
      </w:r>
    </w:p>
    <w:p w14:paraId="6A014AF0" w14:textId="77777777" w:rsidR="00860B3A" w:rsidRPr="00925371" w:rsidRDefault="004632C0" w:rsidP="00732AE6">
      <w:pPr>
        <w:pStyle w:val="Heading2"/>
      </w:pPr>
      <w:bookmarkStart w:id="11" w:name="_Toc13217552"/>
      <w:r w:rsidRPr="00925371">
        <w:t>Changing unknown genes</w:t>
      </w:r>
      <w:bookmarkEnd w:id="11"/>
    </w:p>
    <w:p w14:paraId="21662ED8" w14:textId="73A580EE" w:rsidR="0008182B" w:rsidRPr="00925371" w:rsidRDefault="004632C0" w:rsidP="006245CC">
      <w:pPr>
        <w:spacing w:line="400" w:lineRule="exact"/>
        <w:ind w:firstLine="360"/>
        <w:jc w:val="both"/>
      </w:pPr>
      <w:r w:rsidRPr="00925371">
        <w:t xml:space="preserve">There are some unknown genes in </w:t>
      </w:r>
      <w:r w:rsidR="00A60440" w:rsidRPr="00925371">
        <w:t xml:space="preserve">the </w:t>
      </w:r>
      <w:r w:rsidRPr="00925371">
        <w:t xml:space="preserve">M model because of missing annotations. The unknown genes cannot be ignored, especially for the case that a complex has several genes but most of them are unknown, removing the unknown genes will </w:t>
      </w:r>
      <w:r w:rsidR="00076D4F" w:rsidRPr="00925371">
        <w:t xml:space="preserve">thereby </w:t>
      </w:r>
      <w:r w:rsidRPr="00925371">
        <w:t xml:space="preserve">decrease the usage of materials and energy for producing the complex. Therefore, we made rules to </w:t>
      </w:r>
      <w:r w:rsidR="00A11323" w:rsidRPr="00925371">
        <w:t>cope</w:t>
      </w:r>
      <w:r w:rsidRPr="00925371">
        <w:t xml:space="preserve"> with unknown genes. For the case </w:t>
      </w:r>
      <w:r w:rsidR="003C40B1">
        <w:t>“</w:t>
      </w:r>
      <w:r w:rsidR="00F90E9E" w:rsidRPr="00925371">
        <w:t>(</w:t>
      </w:r>
      <w:r w:rsidRPr="00925371">
        <w:t>unknown or geneA</w:t>
      </w:r>
      <w:r w:rsidR="00F90E9E" w:rsidRPr="00925371">
        <w:t>)</w:t>
      </w:r>
      <w:r w:rsidR="003C40B1">
        <w:t>”</w:t>
      </w:r>
      <w:r w:rsidRPr="00925371">
        <w:t xml:space="preserve">, we </w:t>
      </w:r>
      <w:r w:rsidR="00F90E9E" w:rsidRPr="00925371">
        <w:t>removed</w:t>
      </w:r>
      <w:r w:rsidRPr="00925371">
        <w:t xml:space="preserve"> the unknown gene. For the case </w:t>
      </w:r>
      <w:r w:rsidR="003C40B1">
        <w:t>“</w:t>
      </w:r>
      <w:r w:rsidR="00805239" w:rsidRPr="00925371">
        <w:t>(</w:t>
      </w:r>
      <w:r w:rsidRPr="00925371">
        <w:t>unknown and geneA</w:t>
      </w:r>
      <w:r w:rsidR="00805239" w:rsidRPr="00925371">
        <w:t>)</w:t>
      </w:r>
      <w:r w:rsidR="003C40B1">
        <w:t>”</w:t>
      </w:r>
      <w:r w:rsidRPr="00925371">
        <w:t xml:space="preserve">, we assumed that the complex is made up of two geneA protein, i.e., the unknown </w:t>
      </w:r>
      <w:r w:rsidR="00DC602E" w:rsidRPr="00925371">
        <w:t xml:space="preserve">one </w:t>
      </w:r>
      <w:r w:rsidRPr="00925371">
        <w:t>is regarded as geneA.</w:t>
      </w:r>
    </w:p>
    <w:p w14:paraId="681FD774" w14:textId="34D345E2" w:rsidR="00C138C5" w:rsidRPr="00925371" w:rsidRDefault="00C138C5" w:rsidP="00732AE6">
      <w:pPr>
        <w:pStyle w:val="Heading2"/>
      </w:pPr>
      <w:bookmarkStart w:id="12" w:name="_Toc13217553"/>
      <w:r w:rsidRPr="00925371">
        <w:t>Add</w:t>
      </w:r>
      <w:r w:rsidR="007A5C52" w:rsidRPr="00925371">
        <w:t>ing</w:t>
      </w:r>
      <w:r w:rsidRPr="00925371">
        <w:t xml:space="preserve"> dummy GPR</w:t>
      </w:r>
      <w:bookmarkEnd w:id="12"/>
    </w:p>
    <w:p w14:paraId="289965D1" w14:textId="71AF5575" w:rsidR="00C138C5" w:rsidRPr="00925371" w:rsidRDefault="00E839E0" w:rsidP="00533709">
      <w:pPr>
        <w:spacing w:line="400" w:lineRule="exact"/>
        <w:ind w:firstLine="360"/>
        <w:jc w:val="both"/>
      </w:pPr>
      <w:r w:rsidRPr="00925371">
        <w:t xml:space="preserve">There are </w:t>
      </w:r>
      <w:r w:rsidR="001339B8">
        <w:t xml:space="preserve">also </w:t>
      </w:r>
      <w:r w:rsidRPr="00925371">
        <w:t>a lot of reactions without GPRs due to missing information in genome annotations</w:t>
      </w:r>
      <w:r w:rsidR="00C138C5" w:rsidRPr="00925371">
        <w:t>.</w:t>
      </w:r>
      <w:r w:rsidRPr="00925371">
        <w:t xml:space="preserve"> We assigned a </w:t>
      </w:r>
      <w:r w:rsidR="003C40B1">
        <w:t>“</w:t>
      </w:r>
      <w:r w:rsidRPr="00925371">
        <w:t>dummy</w:t>
      </w:r>
      <w:r w:rsidR="003C40B1">
        <w:t>”</w:t>
      </w:r>
      <w:r w:rsidRPr="00925371">
        <w:t xml:space="preserve"> monomer to represent the enzyme for these reactions to eliminate the bias toward using these reactions without energy and material cost. We did not assign the </w:t>
      </w:r>
      <w:r w:rsidR="003C40B1">
        <w:t>“</w:t>
      </w:r>
      <w:r w:rsidRPr="00925371">
        <w:t>dummy</w:t>
      </w:r>
      <w:r w:rsidR="003C40B1">
        <w:t>”</w:t>
      </w:r>
      <w:r w:rsidRPr="00925371">
        <w:t xml:space="preserve"> GPR for spontaneous reactions, e.g., </w:t>
      </w:r>
      <w:r w:rsidR="003C40B1">
        <w:t>“</w:t>
      </w:r>
      <w:r w:rsidRPr="00925371">
        <w:t>L glutamate 5 semialdehyde dehydratase</w:t>
      </w:r>
      <w:r w:rsidR="003C40B1">
        <w:t>”</w:t>
      </w:r>
      <w:r w:rsidRPr="00925371">
        <w:t xml:space="preserve">. </w:t>
      </w:r>
      <w:r w:rsidR="00F34863" w:rsidRPr="00925371">
        <w:t xml:space="preserve">The length of the </w:t>
      </w:r>
      <w:r w:rsidR="003C40B1">
        <w:t>“</w:t>
      </w:r>
      <w:r w:rsidR="00F34863" w:rsidRPr="00925371">
        <w:t>dummy</w:t>
      </w:r>
      <w:r w:rsidR="003C40B1">
        <w:t>”</w:t>
      </w:r>
      <w:r w:rsidR="00F34863" w:rsidRPr="00925371">
        <w:t xml:space="preserve"> enzyme was assumed to be </w:t>
      </w:r>
      <w:r w:rsidR="0025302A" w:rsidRPr="00925371">
        <w:t xml:space="preserve">a monomer with </w:t>
      </w:r>
      <w:r w:rsidR="00CD0770" w:rsidRPr="00925371">
        <w:t>636</w:t>
      </w:r>
      <w:r w:rsidR="00D5138E" w:rsidRPr="00925371">
        <w:t xml:space="preserve"> amino acids, the composition was assumed to be the same as that in biomass composition, </w:t>
      </w:r>
      <w:r w:rsidR="00D5138E" w:rsidRPr="00925371">
        <w:lastRenderedPageBreak/>
        <w:t>and the k</w:t>
      </w:r>
      <w:r w:rsidR="00D5138E" w:rsidRPr="006501AF">
        <w:rPr>
          <w:vertAlign w:val="subscript"/>
        </w:rPr>
        <w:t>cat</w:t>
      </w:r>
      <w:r w:rsidR="006501AF">
        <w:t xml:space="preserve"> value</w:t>
      </w:r>
      <w:r w:rsidR="00D5138E" w:rsidRPr="00925371">
        <w:t xml:space="preserve"> of the enzyme was assumed to be </w:t>
      </w:r>
      <w:r w:rsidR="00F34863" w:rsidRPr="00925371">
        <w:t>the median among other experimentally-determined values.</w:t>
      </w:r>
    </w:p>
    <w:p w14:paraId="022C0D4E" w14:textId="17A8B47A" w:rsidR="004632C0" w:rsidRPr="00925371" w:rsidRDefault="0025302A" w:rsidP="00332DB8">
      <w:pPr>
        <w:spacing w:line="400" w:lineRule="exact"/>
        <w:ind w:firstLine="360"/>
        <w:jc w:val="both"/>
      </w:pPr>
      <w:r w:rsidRPr="00925371">
        <w:t>The number of amino acids of the dummy GPR was determined as follow.</w:t>
      </w:r>
      <w:r w:rsidR="00696A3F" w:rsidRPr="00925371">
        <w:t xml:space="preserve"> Firstly, the median molecular weight of metabolic catalysts was calculated, i.e., </w:t>
      </w:r>
      <w:r w:rsidR="00E00FDA" w:rsidRPr="00925371">
        <w:t xml:space="preserve">71503 </w:t>
      </w:r>
      <w:r w:rsidR="00696A3F" w:rsidRPr="00925371">
        <w:t>g/mol. Then, this value was divided by the average amino acid molecular weight of 113</w:t>
      </w:r>
      <w:r w:rsidR="002941B9" w:rsidRPr="00925371">
        <w:t xml:space="preserve"> </w:t>
      </w:r>
      <w:r w:rsidR="00696A3F" w:rsidRPr="00925371">
        <w:t>g/mol to obtain the number of amino acids.</w:t>
      </w:r>
    </w:p>
    <w:p w14:paraId="6F070EA6" w14:textId="77777777" w:rsidR="00133DE6" w:rsidRPr="00925371" w:rsidRDefault="00133DE6" w:rsidP="00732AE6">
      <w:pPr>
        <w:pStyle w:val="Heading2"/>
      </w:pPr>
      <w:bookmarkStart w:id="13" w:name="_Toc13217554"/>
      <w:r w:rsidRPr="00925371">
        <w:t>Split</w:t>
      </w:r>
      <w:r w:rsidR="00007AE3" w:rsidRPr="00925371">
        <w:t>ting</w:t>
      </w:r>
      <w:r w:rsidRPr="00925371">
        <w:t xml:space="preserve"> isozymes</w:t>
      </w:r>
      <w:r w:rsidR="0073295B" w:rsidRPr="00925371">
        <w:t xml:space="preserve"> and reversible reactions</w:t>
      </w:r>
      <w:bookmarkEnd w:id="13"/>
    </w:p>
    <w:p w14:paraId="7CC9E1AD" w14:textId="1A98DB96" w:rsidR="00133DE6" w:rsidRPr="00925371" w:rsidRDefault="003B09B7" w:rsidP="00533709">
      <w:pPr>
        <w:spacing w:line="400" w:lineRule="exact"/>
        <w:ind w:firstLine="360"/>
        <w:jc w:val="both"/>
      </w:pPr>
      <w:r w:rsidRPr="00925371">
        <w:t xml:space="preserve">There are several types of </w:t>
      </w:r>
      <w:r w:rsidR="0001304D" w:rsidRPr="00925371">
        <w:t>GPRs</w:t>
      </w:r>
      <w:r w:rsidR="00BF19AE" w:rsidRPr="00925371">
        <w:t xml:space="preserve"> in </w:t>
      </w:r>
      <w:r w:rsidR="00252683" w:rsidRPr="00925371">
        <w:t>the</w:t>
      </w:r>
      <w:r w:rsidR="00BF19AE" w:rsidRPr="00925371">
        <w:t xml:space="preserve"> M model, e.g., </w:t>
      </w:r>
      <w:r w:rsidR="003C40B1">
        <w:t>“</w:t>
      </w:r>
      <w:r w:rsidR="00BF19AE" w:rsidRPr="00925371">
        <w:t>geneA</w:t>
      </w:r>
      <w:r w:rsidR="003C40B1">
        <w:t>”</w:t>
      </w:r>
      <w:r w:rsidR="00BF19AE" w:rsidRPr="00925371">
        <w:t xml:space="preserve">, </w:t>
      </w:r>
      <w:r w:rsidR="003C40B1">
        <w:t>“</w:t>
      </w:r>
      <w:r w:rsidR="00BF19AE" w:rsidRPr="00925371">
        <w:t>(geneA and geneB)</w:t>
      </w:r>
      <w:r w:rsidR="003C40B1">
        <w:t>”</w:t>
      </w:r>
      <w:r w:rsidR="00BF19AE" w:rsidRPr="00925371">
        <w:t xml:space="preserve">, </w:t>
      </w:r>
      <w:r w:rsidR="003C40B1">
        <w:t>“</w:t>
      </w:r>
      <w:r w:rsidR="00BF19AE" w:rsidRPr="00925371">
        <w:t>(geneA or geneB)</w:t>
      </w:r>
      <w:r w:rsidR="003C40B1">
        <w:t>”</w:t>
      </w:r>
      <w:r w:rsidR="00BF19AE" w:rsidRPr="00925371">
        <w:t xml:space="preserve">, </w:t>
      </w:r>
      <w:r w:rsidR="003C40B1">
        <w:t>“</w:t>
      </w:r>
      <w:r w:rsidR="00BF19AE" w:rsidRPr="00925371">
        <w:t>(geneA and (geneB or geneC))</w:t>
      </w:r>
      <w:r w:rsidR="003C40B1">
        <w:t>”</w:t>
      </w:r>
      <w:r w:rsidR="00883271" w:rsidRPr="00925371">
        <w:t xml:space="preserve">, </w:t>
      </w:r>
      <w:r w:rsidR="003C40B1">
        <w:t>“</w:t>
      </w:r>
      <w:r w:rsidR="00883271" w:rsidRPr="00925371">
        <w:t>((geneA and geneB) or (geneC and geneD))</w:t>
      </w:r>
      <w:r w:rsidR="003C40B1">
        <w:t>”</w:t>
      </w:r>
      <w:r w:rsidR="00883271" w:rsidRPr="00925371">
        <w:t xml:space="preserve">, </w:t>
      </w:r>
      <w:r w:rsidR="00155977" w:rsidRPr="00925371">
        <w:t>and so on</w:t>
      </w:r>
      <w:r w:rsidR="00883271" w:rsidRPr="00925371">
        <w:t xml:space="preserve">. We split </w:t>
      </w:r>
      <w:r w:rsidR="00B863EC">
        <w:t xml:space="preserve">each </w:t>
      </w:r>
      <w:r w:rsidR="00DC6091" w:rsidRPr="00925371">
        <w:t xml:space="preserve">reaction with </w:t>
      </w:r>
      <w:r w:rsidR="00883271" w:rsidRPr="00925371">
        <w:t xml:space="preserve">isozymes, i.e., with </w:t>
      </w:r>
      <w:r w:rsidR="003C40B1">
        <w:t>“</w:t>
      </w:r>
      <w:r w:rsidR="00883271" w:rsidRPr="00925371">
        <w:t>or</w:t>
      </w:r>
      <w:r w:rsidR="003C40B1">
        <w:t>”</w:t>
      </w:r>
      <w:r w:rsidR="00883271" w:rsidRPr="00925371">
        <w:t xml:space="preserve"> in </w:t>
      </w:r>
      <w:r w:rsidR="00B863EC">
        <w:t>its</w:t>
      </w:r>
      <w:r w:rsidR="00883271" w:rsidRPr="00925371">
        <w:t xml:space="preserve"> GPR</w:t>
      </w:r>
      <w:r w:rsidR="00DC6091" w:rsidRPr="00925371">
        <w:t>,</w:t>
      </w:r>
      <w:r w:rsidR="00883271" w:rsidRPr="00925371">
        <w:t xml:space="preserve"> into </w:t>
      </w:r>
      <w:r w:rsidR="006B69C0" w:rsidRPr="00925371">
        <w:t xml:space="preserve">multiple </w:t>
      </w:r>
      <w:r w:rsidR="00883271" w:rsidRPr="00925371">
        <w:t>reactions</w:t>
      </w:r>
      <w:r w:rsidR="006B69C0" w:rsidRPr="00925371">
        <w:t xml:space="preserve"> cataly</w:t>
      </w:r>
      <w:r w:rsidR="00823099">
        <w:t>s</w:t>
      </w:r>
      <w:r w:rsidR="006B69C0" w:rsidRPr="00925371">
        <w:t xml:space="preserve">ed by </w:t>
      </w:r>
      <w:r w:rsidR="00423160">
        <w:t>different</w:t>
      </w:r>
      <w:r w:rsidR="006B69C0" w:rsidRPr="00925371">
        <w:t xml:space="preserve"> isozyme</w:t>
      </w:r>
      <w:r w:rsidR="00423160">
        <w:t>s</w:t>
      </w:r>
      <w:r w:rsidR="006B69C0" w:rsidRPr="00925371">
        <w:t>.</w:t>
      </w:r>
    </w:p>
    <w:p w14:paraId="67E3A5DA" w14:textId="77777777" w:rsidR="004D618C" w:rsidRPr="00925371" w:rsidRDefault="0078533D" w:rsidP="00533709">
      <w:pPr>
        <w:spacing w:line="400" w:lineRule="exact"/>
        <w:ind w:firstLine="360"/>
        <w:jc w:val="both"/>
      </w:pPr>
      <w:r w:rsidRPr="00925371">
        <w:t xml:space="preserve">We </w:t>
      </w:r>
      <w:r w:rsidR="0073295B" w:rsidRPr="00925371">
        <w:t xml:space="preserve">also </w:t>
      </w:r>
      <w:r w:rsidRPr="00925371">
        <w:t xml:space="preserve">split reversible reactions into </w:t>
      </w:r>
      <w:r w:rsidR="00C51A5A" w:rsidRPr="00925371">
        <w:t>forward and reverse</w:t>
      </w:r>
      <w:r w:rsidR="008B5BDC" w:rsidRPr="00925371">
        <w:t xml:space="preserve"> reactions</w:t>
      </w:r>
      <w:r w:rsidR="002C1E20" w:rsidRPr="00925371">
        <w:t xml:space="preserve">, which </w:t>
      </w:r>
      <w:r w:rsidR="00C51A5A" w:rsidRPr="00925371">
        <w:t xml:space="preserve">was done </w:t>
      </w:r>
      <w:r w:rsidR="002C1E20" w:rsidRPr="00925371">
        <w:t xml:space="preserve">only </w:t>
      </w:r>
      <w:r w:rsidR="00C51A5A" w:rsidRPr="00925371">
        <w:t>for enzymatic reactions.</w:t>
      </w:r>
      <w:r w:rsidR="0006405E" w:rsidRPr="00925371">
        <w:t xml:space="preserve"> </w:t>
      </w:r>
    </w:p>
    <w:p w14:paraId="235E8DB7" w14:textId="77777777" w:rsidR="004D618C" w:rsidRPr="00925371" w:rsidRDefault="00ED73E6" w:rsidP="00533709">
      <w:pPr>
        <w:spacing w:line="400" w:lineRule="exact"/>
        <w:ind w:firstLine="360"/>
        <w:jc w:val="both"/>
      </w:pPr>
      <w:r w:rsidRPr="00925371">
        <w:t>In the following part</w:t>
      </w:r>
      <w:r w:rsidR="004660AC" w:rsidRPr="00925371">
        <w:t>, we use</w:t>
      </w:r>
      <w:r w:rsidR="000F52E1" w:rsidRPr="00925371">
        <w:t xml:space="preserve"> acetate kinase reaction </w:t>
      </w:r>
      <w:r w:rsidR="004660AC" w:rsidRPr="00925371">
        <w:t xml:space="preserve">as an example to show how a </w:t>
      </w:r>
      <w:r w:rsidR="00DD2D6E" w:rsidRPr="00925371">
        <w:t xml:space="preserve">metabolic </w:t>
      </w:r>
      <w:r w:rsidR="004660AC" w:rsidRPr="00925371">
        <w:t xml:space="preserve">reaction was split into </w:t>
      </w:r>
      <w:r w:rsidR="00A854F2" w:rsidRPr="00925371">
        <w:t xml:space="preserve">multiple </w:t>
      </w:r>
      <w:r w:rsidR="004660AC" w:rsidRPr="00925371">
        <w:t xml:space="preserve">reactions in the model.  </w:t>
      </w:r>
    </w:p>
    <w:p w14:paraId="7D6F6012" w14:textId="15B4E641" w:rsidR="006B2BD0" w:rsidRPr="00925371" w:rsidRDefault="006B2BD0" w:rsidP="00533709">
      <w:pPr>
        <w:spacing w:line="400" w:lineRule="exact"/>
        <w:ind w:firstLine="360"/>
        <w:jc w:val="both"/>
      </w:pPr>
      <w:r w:rsidRPr="00925371">
        <w:t>In the M model</w:t>
      </w:r>
      <w:r w:rsidR="00413297" w:rsidRPr="00925371">
        <w:t>, it is a reversible reaction cataly</w:t>
      </w:r>
      <w:r w:rsidR="00DA1A0E">
        <w:t>s</w:t>
      </w:r>
      <w:r w:rsidR="00413297" w:rsidRPr="00925371">
        <w:t>ed by two isozymes</w:t>
      </w:r>
      <w:r w:rsidRPr="00925371">
        <w:t>:</w:t>
      </w:r>
    </w:p>
    <w:tbl>
      <w:tblPr>
        <w:tblStyle w:val="TableGrid"/>
        <w:tblW w:w="0" w:type="auto"/>
        <w:tblBorders>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6"/>
      </w:tblGrid>
      <w:tr w:rsidR="00E912DC" w:rsidRPr="00925371" w14:paraId="1ADA91ED" w14:textId="77777777" w:rsidTr="00C50FB4">
        <w:tc>
          <w:tcPr>
            <w:tcW w:w="9056" w:type="dxa"/>
            <w:shd w:val="clear" w:color="auto" w:fill="E7E6E6" w:themeFill="background2"/>
          </w:tcPr>
          <w:p w14:paraId="34C59464" w14:textId="77777777" w:rsidR="00E912DC" w:rsidRPr="00925371" w:rsidRDefault="00E912DC" w:rsidP="00533709">
            <w:pPr>
              <w:pStyle w:val="ListParagraph"/>
              <w:numPr>
                <w:ilvl w:val="0"/>
                <w:numId w:val="19"/>
              </w:numPr>
              <w:spacing w:line="400" w:lineRule="exact"/>
              <w:rPr>
                <w:color w:val="000000" w:themeColor="text1"/>
                <w:sz w:val="20"/>
              </w:rPr>
            </w:pPr>
            <w:r w:rsidRPr="00925371">
              <w:rPr>
                <w:b/>
                <w:color w:val="000000" w:themeColor="text1"/>
                <w:sz w:val="20"/>
              </w:rPr>
              <w:t>Reaction ID:</w:t>
            </w:r>
            <w:r w:rsidRPr="00925371">
              <w:rPr>
                <w:color w:val="000000" w:themeColor="text1"/>
                <w:sz w:val="20"/>
              </w:rPr>
              <w:t xml:space="preserve"> R_ACKr</w:t>
            </w:r>
          </w:p>
        </w:tc>
      </w:tr>
      <w:tr w:rsidR="00E912DC" w:rsidRPr="00925371" w14:paraId="4A1CD7AA" w14:textId="77777777" w:rsidTr="00C50FB4">
        <w:tc>
          <w:tcPr>
            <w:tcW w:w="9056" w:type="dxa"/>
            <w:shd w:val="clear" w:color="auto" w:fill="E7E6E6" w:themeFill="background2"/>
          </w:tcPr>
          <w:p w14:paraId="4E1D0385" w14:textId="77777777" w:rsidR="00E912DC" w:rsidRPr="00925371" w:rsidRDefault="00E912DC" w:rsidP="00533709">
            <w:pPr>
              <w:pStyle w:val="ListParagraph"/>
              <w:numPr>
                <w:ilvl w:val="0"/>
                <w:numId w:val="19"/>
              </w:numPr>
              <w:spacing w:line="400" w:lineRule="exact"/>
              <w:rPr>
                <w:color w:val="000000" w:themeColor="text1"/>
                <w:sz w:val="20"/>
              </w:rPr>
            </w:pPr>
            <w:r w:rsidRPr="00925371">
              <w:rPr>
                <w:b/>
                <w:color w:val="000000" w:themeColor="text1"/>
                <w:sz w:val="20"/>
              </w:rPr>
              <w:t>Reaction Formula:</w:t>
            </w:r>
            <w:r w:rsidRPr="00925371">
              <w:rPr>
                <w:color w:val="000000" w:themeColor="text1"/>
                <w:sz w:val="20"/>
              </w:rPr>
              <w:t xml:space="preserve"> M_atp_c + M_ac_c  &lt;-&gt; M_adp_c + M_actp_c</w:t>
            </w:r>
          </w:p>
        </w:tc>
      </w:tr>
      <w:tr w:rsidR="00E912DC" w:rsidRPr="00925371" w14:paraId="0A96EE38" w14:textId="77777777" w:rsidTr="00C50FB4">
        <w:tc>
          <w:tcPr>
            <w:tcW w:w="9056" w:type="dxa"/>
            <w:shd w:val="clear" w:color="auto" w:fill="E7E6E6" w:themeFill="background2"/>
          </w:tcPr>
          <w:p w14:paraId="4F8A6023" w14:textId="77777777" w:rsidR="00E912DC" w:rsidRPr="00925371" w:rsidRDefault="00E912DC" w:rsidP="00533709">
            <w:pPr>
              <w:pStyle w:val="ListParagraph"/>
              <w:numPr>
                <w:ilvl w:val="0"/>
                <w:numId w:val="19"/>
              </w:numPr>
              <w:spacing w:line="400" w:lineRule="exact"/>
              <w:rPr>
                <w:color w:val="000000" w:themeColor="text1"/>
                <w:sz w:val="20"/>
              </w:rPr>
            </w:pPr>
            <w:r w:rsidRPr="00925371">
              <w:rPr>
                <w:b/>
                <w:color w:val="000000" w:themeColor="text1"/>
                <w:sz w:val="20"/>
              </w:rPr>
              <w:t>Catalyst:</w:t>
            </w:r>
            <w:r w:rsidRPr="00925371">
              <w:rPr>
                <w:color w:val="000000" w:themeColor="text1"/>
                <w:sz w:val="20"/>
              </w:rPr>
              <w:t xml:space="preserve"> (llmg_2288 or llmg_2289)</w:t>
            </w:r>
          </w:p>
        </w:tc>
      </w:tr>
    </w:tbl>
    <w:p w14:paraId="5B3D831A" w14:textId="77777777" w:rsidR="00AD295D" w:rsidRPr="00925371" w:rsidRDefault="00AD295D" w:rsidP="00533709">
      <w:pPr>
        <w:spacing w:line="400" w:lineRule="exact"/>
        <w:jc w:val="both"/>
      </w:pPr>
    </w:p>
    <w:p w14:paraId="61DB7574" w14:textId="2EF6423B" w:rsidR="006B2BD0" w:rsidRPr="00925371" w:rsidRDefault="00060D94" w:rsidP="00533709">
      <w:pPr>
        <w:spacing w:line="400" w:lineRule="exact"/>
        <w:ind w:firstLine="360"/>
        <w:jc w:val="both"/>
      </w:pPr>
      <w:r w:rsidRPr="00925371">
        <w:t>Subsequently,</w:t>
      </w:r>
      <w:r w:rsidR="00413297" w:rsidRPr="00925371">
        <w:t xml:space="preserve"> we </w:t>
      </w:r>
      <w:r w:rsidR="00277981" w:rsidRPr="00925371">
        <w:t xml:space="preserve">adjusted the reaction ID by adding </w:t>
      </w:r>
      <w:r w:rsidR="003C40B1">
        <w:t>“</w:t>
      </w:r>
      <w:r w:rsidR="00277981" w:rsidRPr="00925371">
        <w:t>M</w:t>
      </w:r>
      <w:r w:rsidR="003C40B1">
        <w:t>”</w:t>
      </w:r>
      <w:r w:rsidR="00A854F2" w:rsidRPr="00925371">
        <w:t xml:space="preserve"> to mark it as metabolic reaction, and then split</w:t>
      </w:r>
      <w:r w:rsidR="001615D1" w:rsidRPr="00925371">
        <w:t xml:space="preserve"> it</w:t>
      </w:r>
      <w:r w:rsidR="00A854F2" w:rsidRPr="00925371">
        <w:t xml:space="preserve"> </w:t>
      </w:r>
      <w:r w:rsidR="00E878DA" w:rsidRPr="00925371">
        <w:t>into forward and reverse reactions cataly</w:t>
      </w:r>
      <w:r w:rsidR="00C648B1">
        <w:t>s</w:t>
      </w:r>
      <w:r w:rsidR="00E878DA" w:rsidRPr="00925371">
        <w:t xml:space="preserve">ed by </w:t>
      </w:r>
      <w:r w:rsidR="00677D70" w:rsidRPr="00925371">
        <w:t>different</w:t>
      </w:r>
      <w:r w:rsidR="00E878DA" w:rsidRPr="00925371">
        <w:t xml:space="preserve"> isozyme</w:t>
      </w:r>
      <w:r w:rsidR="00677D70" w:rsidRPr="00925371">
        <w:t>s</w:t>
      </w:r>
      <w:r w:rsidR="00E878DA" w:rsidRPr="00925371">
        <w:t xml:space="preserve">. As a result, we obtained four </w:t>
      </w:r>
      <w:r w:rsidR="00A072AE" w:rsidRPr="00925371">
        <w:t xml:space="preserve">unique </w:t>
      </w:r>
      <w:r w:rsidR="00E878DA" w:rsidRPr="00925371">
        <w:t xml:space="preserve">reactions </w:t>
      </w:r>
      <w:r w:rsidR="000562A2" w:rsidRPr="00925371">
        <w:t>below</w:t>
      </w:r>
      <w:r w:rsidR="00E878DA"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D295D" w:rsidRPr="00925371" w14:paraId="19A243B5" w14:textId="77777777" w:rsidTr="00AD295D">
        <w:tc>
          <w:tcPr>
            <w:tcW w:w="9056" w:type="dxa"/>
            <w:shd w:val="clear" w:color="auto" w:fill="E7E6E6" w:themeFill="background2"/>
          </w:tcPr>
          <w:p w14:paraId="3B35CA64" w14:textId="77777777" w:rsidR="00AD295D" w:rsidRPr="00925371" w:rsidRDefault="00AD295D" w:rsidP="00533709">
            <w:pPr>
              <w:pStyle w:val="ListParagraph"/>
              <w:numPr>
                <w:ilvl w:val="0"/>
                <w:numId w:val="6"/>
              </w:numPr>
              <w:spacing w:line="400" w:lineRule="exact"/>
              <w:rPr>
                <w:sz w:val="20"/>
              </w:rPr>
            </w:pPr>
            <w:r w:rsidRPr="00925371">
              <w:rPr>
                <w:b/>
                <w:sz w:val="20"/>
              </w:rPr>
              <w:t>Reaction ID:</w:t>
            </w:r>
            <w:r w:rsidRPr="00925371">
              <w:rPr>
                <w:sz w:val="20"/>
              </w:rPr>
              <w:t xml:space="preserve"> R_M_ACKr_1_fwd</w:t>
            </w:r>
          </w:p>
        </w:tc>
      </w:tr>
      <w:tr w:rsidR="00AD295D" w:rsidRPr="00925371" w14:paraId="4F1B18CC" w14:textId="77777777" w:rsidTr="00AD295D">
        <w:tc>
          <w:tcPr>
            <w:tcW w:w="9056" w:type="dxa"/>
            <w:shd w:val="clear" w:color="auto" w:fill="E7E6E6" w:themeFill="background2"/>
          </w:tcPr>
          <w:p w14:paraId="010C4762" w14:textId="77777777" w:rsidR="00AD295D" w:rsidRPr="00925371" w:rsidRDefault="00AD295D" w:rsidP="00533709">
            <w:pPr>
              <w:pStyle w:val="ListParagraph"/>
              <w:numPr>
                <w:ilvl w:val="0"/>
                <w:numId w:val="6"/>
              </w:numPr>
              <w:spacing w:line="400" w:lineRule="exact"/>
              <w:rPr>
                <w:sz w:val="20"/>
              </w:rPr>
            </w:pPr>
            <w:r w:rsidRPr="00925371">
              <w:rPr>
                <w:b/>
                <w:sz w:val="20"/>
              </w:rPr>
              <w:t>Reaction Formula:</w:t>
            </w:r>
            <w:r w:rsidRPr="00925371">
              <w:rPr>
                <w:sz w:val="20"/>
              </w:rPr>
              <w:t xml:space="preserve"> M_atp_c + M_ac_c  -&gt; M_adp_c + M_actp_c</w:t>
            </w:r>
          </w:p>
        </w:tc>
      </w:tr>
      <w:tr w:rsidR="00AD295D" w:rsidRPr="00925371" w14:paraId="71FF1117" w14:textId="77777777" w:rsidTr="00AD295D">
        <w:tc>
          <w:tcPr>
            <w:tcW w:w="9056" w:type="dxa"/>
            <w:shd w:val="clear" w:color="auto" w:fill="E7E6E6" w:themeFill="background2"/>
          </w:tcPr>
          <w:p w14:paraId="5D932BAA" w14:textId="77777777" w:rsidR="00AD295D" w:rsidRPr="00925371" w:rsidRDefault="00AD295D" w:rsidP="00533709">
            <w:pPr>
              <w:pStyle w:val="ListParagraph"/>
              <w:numPr>
                <w:ilvl w:val="0"/>
                <w:numId w:val="6"/>
              </w:numPr>
              <w:spacing w:line="400" w:lineRule="exact"/>
              <w:rPr>
                <w:sz w:val="20"/>
              </w:rPr>
            </w:pPr>
            <w:r w:rsidRPr="00925371">
              <w:rPr>
                <w:b/>
                <w:sz w:val="20"/>
              </w:rPr>
              <w:t>Catalyst:</w:t>
            </w:r>
            <w:r w:rsidRPr="00925371">
              <w:rPr>
                <w:sz w:val="20"/>
              </w:rPr>
              <w:t xml:space="preserve"> M_ACKr_1_fwd_Enzyme_c</w:t>
            </w:r>
          </w:p>
        </w:tc>
      </w:tr>
    </w:tbl>
    <w:p w14:paraId="613F949E" w14:textId="77777777" w:rsidR="00AD295D" w:rsidRPr="00925371" w:rsidRDefault="00AD295D" w:rsidP="00533709">
      <w:pPr>
        <w:spacing w:line="400" w:lineRule="exact"/>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B4130" w:rsidRPr="00925371" w14:paraId="1C20E2FD" w14:textId="77777777" w:rsidTr="0064376C">
        <w:tc>
          <w:tcPr>
            <w:tcW w:w="9056" w:type="dxa"/>
            <w:shd w:val="clear" w:color="auto" w:fill="E7E6E6" w:themeFill="background2"/>
          </w:tcPr>
          <w:p w14:paraId="5F355593" w14:textId="77777777" w:rsidR="007B4130" w:rsidRPr="00925371" w:rsidRDefault="007B4130" w:rsidP="00533709">
            <w:pPr>
              <w:pStyle w:val="ListParagraph"/>
              <w:numPr>
                <w:ilvl w:val="0"/>
                <w:numId w:val="6"/>
              </w:numPr>
              <w:spacing w:line="400" w:lineRule="exact"/>
              <w:rPr>
                <w:sz w:val="20"/>
              </w:rPr>
            </w:pPr>
            <w:r w:rsidRPr="00925371">
              <w:rPr>
                <w:b/>
                <w:sz w:val="20"/>
              </w:rPr>
              <w:t>Reaction ID:</w:t>
            </w:r>
            <w:r w:rsidRPr="00925371">
              <w:rPr>
                <w:sz w:val="20"/>
              </w:rPr>
              <w:t xml:space="preserve"> R_M_ACKr_1_rvs</w:t>
            </w:r>
          </w:p>
        </w:tc>
      </w:tr>
      <w:tr w:rsidR="007B4130" w:rsidRPr="00925371" w14:paraId="7B6997C5" w14:textId="77777777" w:rsidTr="0064376C">
        <w:tc>
          <w:tcPr>
            <w:tcW w:w="9056" w:type="dxa"/>
            <w:shd w:val="clear" w:color="auto" w:fill="E7E6E6" w:themeFill="background2"/>
          </w:tcPr>
          <w:p w14:paraId="34B0BDAE" w14:textId="77777777" w:rsidR="007B4130" w:rsidRPr="00925371" w:rsidRDefault="007B4130" w:rsidP="00533709">
            <w:pPr>
              <w:pStyle w:val="ListParagraph"/>
              <w:numPr>
                <w:ilvl w:val="0"/>
                <w:numId w:val="6"/>
              </w:numPr>
              <w:spacing w:line="400" w:lineRule="exact"/>
              <w:rPr>
                <w:sz w:val="20"/>
              </w:rPr>
            </w:pPr>
            <w:r w:rsidRPr="00925371">
              <w:rPr>
                <w:b/>
                <w:sz w:val="20"/>
              </w:rPr>
              <w:t xml:space="preserve">Reaction Formula: </w:t>
            </w:r>
            <w:r w:rsidRPr="00925371">
              <w:rPr>
                <w:sz w:val="20"/>
              </w:rPr>
              <w:t>M_adp_c + M_actp_c  -&gt; M_atp_c + M_ac_c</w:t>
            </w:r>
          </w:p>
        </w:tc>
      </w:tr>
      <w:tr w:rsidR="007B4130" w:rsidRPr="00295841" w14:paraId="4C8979A4" w14:textId="77777777" w:rsidTr="0064376C">
        <w:tc>
          <w:tcPr>
            <w:tcW w:w="9056" w:type="dxa"/>
            <w:shd w:val="clear" w:color="auto" w:fill="E7E6E6" w:themeFill="background2"/>
          </w:tcPr>
          <w:p w14:paraId="1CF05F6C" w14:textId="77777777" w:rsidR="007B4130" w:rsidRPr="0092331D" w:rsidRDefault="007B4130" w:rsidP="00533709">
            <w:pPr>
              <w:pStyle w:val="ListParagraph"/>
              <w:numPr>
                <w:ilvl w:val="0"/>
                <w:numId w:val="6"/>
              </w:numPr>
              <w:spacing w:line="400" w:lineRule="exact"/>
              <w:rPr>
                <w:sz w:val="20"/>
                <w:lang w:val="fr-FR"/>
              </w:rPr>
            </w:pPr>
            <w:r w:rsidRPr="0092331D">
              <w:rPr>
                <w:b/>
                <w:sz w:val="20"/>
                <w:lang w:val="fr-FR"/>
              </w:rPr>
              <w:t>Catalyst:</w:t>
            </w:r>
            <w:r w:rsidRPr="0092331D">
              <w:rPr>
                <w:sz w:val="20"/>
                <w:lang w:val="fr-FR"/>
              </w:rPr>
              <w:t xml:space="preserve"> M_ACKr_1_rvs_Enzyme_c</w:t>
            </w:r>
          </w:p>
        </w:tc>
      </w:tr>
    </w:tbl>
    <w:p w14:paraId="510C6663" w14:textId="77777777" w:rsidR="00AD295D" w:rsidRPr="0092331D" w:rsidRDefault="00AD295D" w:rsidP="00533709">
      <w:pPr>
        <w:spacing w:line="400" w:lineRule="exact"/>
        <w:jc w:val="both"/>
        <w:rPr>
          <w:lang w:val="fr-FR"/>
        </w:rPr>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B4130" w:rsidRPr="00925371" w14:paraId="769FBE16" w14:textId="77777777" w:rsidTr="0064376C">
        <w:tc>
          <w:tcPr>
            <w:tcW w:w="9056" w:type="dxa"/>
            <w:shd w:val="clear" w:color="auto" w:fill="E7E6E6" w:themeFill="background2"/>
          </w:tcPr>
          <w:p w14:paraId="63C0CDB0" w14:textId="77777777" w:rsidR="007B4130" w:rsidRPr="00925371" w:rsidRDefault="007B4130" w:rsidP="00533709">
            <w:pPr>
              <w:pStyle w:val="ListParagraph"/>
              <w:numPr>
                <w:ilvl w:val="0"/>
                <w:numId w:val="6"/>
              </w:numPr>
              <w:spacing w:line="400" w:lineRule="exact"/>
              <w:rPr>
                <w:sz w:val="20"/>
              </w:rPr>
            </w:pPr>
            <w:r w:rsidRPr="00925371">
              <w:rPr>
                <w:b/>
                <w:sz w:val="20"/>
              </w:rPr>
              <w:t>Reaction ID:</w:t>
            </w:r>
            <w:r w:rsidRPr="00925371">
              <w:rPr>
                <w:sz w:val="20"/>
              </w:rPr>
              <w:t xml:space="preserve"> R_M_ACKr_2_fwd</w:t>
            </w:r>
          </w:p>
        </w:tc>
      </w:tr>
      <w:tr w:rsidR="007B4130" w:rsidRPr="00925371" w14:paraId="31364BB0" w14:textId="77777777" w:rsidTr="0064376C">
        <w:tc>
          <w:tcPr>
            <w:tcW w:w="9056" w:type="dxa"/>
            <w:shd w:val="clear" w:color="auto" w:fill="E7E6E6" w:themeFill="background2"/>
          </w:tcPr>
          <w:p w14:paraId="694C5A6F" w14:textId="77777777" w:rsidR="007B4130" w:rsidRPr="00925371" w:rsidRDefault="007B4130" w:rsidP="00533709">
            <w:pPr>
              <w:pStyle w:val="ListParagraph"/>
              <w:numPr>
                <w:ilvl w:val="0"/>
                <w:numId w:val="6"/>
              </w:numPr>
              <w:spacing w:line="400" w:lineRule="exact"/>
              <w:rPr>
                <w:sz w:val="20"/>
              </w:rPr>
            </w:pPr>
            <w:r w:rsidRPr="00925371">
              <w:rPr>
                <w:b/>
                <w:sz w:val="20"/>
              </w:rPr>
              <w:t>Reaction Formula:</w:t>
            </w:r>
            <w:r w:rsidRPr="00925371">
              <w:rPr>
                <w:sz w:val="20"/>
              </w:rPr>
              <w:t xml:space="preserve"> M_atp_c + M_ac_c  -&gt; M_adp_c + M_actp_c</w:t>
            </w:r>
          </w:p>
        </w:tc>
      </w:tr>
      <w:tr w:rsidR="007B4130" w:rsidRPr="00925371" w14:paraId="7528C6C5" w14:textId="77777777" w:rsidTr="0064376C">
        <w:tc>
          <w:tcPr>
            <w:tcW w:w="9056" w:type="dxa"/>
            <w:shd w:val="clear" w:color="auto" w:fill="E7E6E6" w:themeFill="background2"/>
          </w:tcPr>
          <w:p w14:paraId="0B025FFB" w14:textId="77777777" w:rsidR="007B4130" w:rsidRPr="00925371" w:rsidRDefault="007B4130" w:rsidP="00533709">
            <w:pPr>
              <w:pStyle w:val="ListParagraph"/>
              <w:numPr>
                <w:ilvl w:val="0"/>
                <w:numId w:val="6"/>
              </w:numPr>
              <w:spacing w:line="400" w:lineRule="exact"/>
              <w:rPr>
                <w:sz w:val="20"/>
              </w:rPr>
            </w:pPr>
            <w:r w:rsidRPr="00925371">
              <w:rPr>
                <w:b/>
                <w:sz w:val="20"/>
              </w:rPr>
              <w:t>Catalyst:</w:t>
            </w:r>
            <w:r w:rsidRPr="00925371">
              <w:rPr>
                <w:sz w:val="20"/>
              </w:rPr>
              <w:t xml:space="preserve"> M_ACKr_2_fwd_Enzyme_c</w:t>
            </w:r>
          </w:p>
        </w:tc>
      </w:tr>
    </w:tbl>
    <w:p w14:paraId="385E6250" w14:textId="77777777" w:rsidR="00AD295D" w:rsidRPr="00925371" w:rsidRDefault="00AD295D" w:rsidP="00533709">
      <w:pPr>
        <w:spacing w:line="400" w:lineRule="exact"/>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B4130" w:rsidRPr="00925371" w14:paraId="2E6042C5" w14:textId="77777777" w:rsidTr="0064376C">
        <w:tc>
          <w:tcPr>
            <w:tcW w:w="9056" w:type="dxa"/>
            <w:shd w:val="clear" w:color="auto" w:fill="E7E6E6" w:themeFill="background2"/>
          </w:tcPr>
          <w:p w14:paraId="17EE5C86" w14:textId="77777777" w:rsidR="007B4130" w:rsidRPr="00925371" w:rsidRDefault="007B4130" w:rsidP="00533709">
            <w:pPr>
              <w:pStyle w:val="ListParagraph"/>
              <w:numPr>
                <w:ilvl w:val="0"/>
                <w:numId w:val="6"/>
              </w:numPr>
              <w:spacing w:line="400" w:lineRule="exact"/>
              <w:rPr>
                <w:sz w:val="20"/>
              </w:rPr>
            </w:pPr>
            <w:r w:rsidRPr="00925371">
              <w:rPr>
                <w:b/>
                <w:sz w:val="20"/>
              </w:rPr>
              <w:t>Reaction ID:</w:t>
            </w:r>
            <w:r w:rsidRPr="00925371">
              <w:rPr>
                <w:sz w:val="20"/>
              </w:rPr>
              <w:t xml:space="preserve"> R_M_ACKr_2_rvs</w:t>
            </w:r>
          </w:p>
        </w:tc>
      </w:tr>
      <w:tr w:rsidR="007B4130" w:rsidRPr="00925371" w14:paraId="7759B0F5" w14:textId="77777777" w:rsidTr="0064376C">
        <w:tc>
          <w:tcPr>
            <w:tcW w:w="9056" w:type="dxa"/>
            <w:shd w:val="clear" w:color="auto" w:fill="E7E6E6" w:themeFill="background2"/>
          </w:tcPr>
          <w:p w14:paraId="3DEE3AFC" w14:textId="77777777" w:rsidR="007B4130" w:rsidRPr="00925371" w:rsidRDefault="007B4130" w:rsidP="00533709">
            <w:pPr>
              <w:pStyle w:val="ListParagraph"/>
              <w:numPr>
                <w:ilvl w:val="0"/>
                <w:numId w:val="6"/>
              </w:numPr>
              <w:spacing w:line="400" w:lineRule="exact"/>
              <w:rPr>
                <w:sz w:val="20"/>
              </w:rPr>
            </w:pPr>
            <w:r w:rsidRPr="00925371">
              <w:rPr>
                <w:b/>
                <w:sz w:val="20"/>
              </w:rPr>
              <w:t>Reaction Formula:</w:t>
            </w:r>
            <w:r w:rsidRPr="00925371">
              <w:rPr>
                <w:sz w:val="20"/>
              </w:rPr>
              <w:t xml:space="preserve"> M_adp_c + M_actp_c  -&gt; M_atp_c + M_ac_c</w:t>
            </w:r>
          </w:p>
        </w:tc>
      </w:tr>
      <w:tr w:rsidR="007B4130" w:rsidRPr="00295841" w14:paraId="175F0863" w14:textId="77777777" w:rsidTr="0064376C">
        <w:tc>
          <w:tcPr>
            <w:tcW w:w="9056" w:type="dxa"/>
            <w:shd w:val="clear" w:color="auto" w:fill="E7E6E6" w:themeFill="background2"/>
          </w:tcPr>
          <w:p w14:paraId="46E697EC" w14:textId="77777777" w:rsidR="007B4130" w:rsidRPr="0092331D" w:rsidRDefault="007B4130" w:rsidP="00533709">
            <w:pPr>
              <w:pStyle w:val="ListParagraph"/>
              <w:numPr>
                <w:ilvl w:val="0"/>
                <w:numId w:val="6"/>
              </w:numPr>
              <w:spacing w:line="400" w:lineRule="exact"/>
              <w:rPr>
                <w:sz w:val="20"/>
                <w:lang w:val="fr-FR"/>
              </w:rPr>
            </w:pPr>
            <w:r w:rsidRPr="0092331D">
              <w:rPr>
                <w:b/>
                <w:sz w:val="20"/>
                <w:lang w:val="fr-FR"/>
              </w:rPr>
              <w:t>Catalyst:</w:t>
            </w:r>
            <w:r w:rsidRPr="0092331D">
              <w:rPr>
                <w:sz w:val="20"/>
                <w:lang w:val="fr-FR"/>
              </w:rPr>
              <w:t xml:space="preserve"> M_ACKr_2_rvs_Enzyme_c</w:t>
            </w:r>
          </w:p>
        </w:tc>
      </w:tr>
    </w:tbl>
    <w:p w14:paraId="33D174AA" w14:textId="77777777" w:rsidR="00E878DA" w:rsidRPr="0092331D" w:rsidRDefault="00E878DA" w:rsidP="00533709">
      <w:pPr>
        <w:spacing w:line="400" w:lineRule="exact"/>
        <w:jc w:val="both"/>
        <w:rPr>
          <w:lang w:val="fr-FR"/>
        </w:rPr>
      </w:pPr>
    </w:p>
    <w:p w14:paraId="0575682A" w14:textId="21259AF1" w:rsidR="00F33719" w:rsidRPr="00925371" w:rsidRDefault="00F33719" w:rsidP="00533709">
      <w:pPr>
        <w:spacing w:line="400" w:lineRule="exact"/>
        <w:ind w:firstLine="360"/>
        <w:jc w:val="both"/>
      </w:pPr>
      <w:r w:rsidRPr="00925371">
        <w:t xml:space="preserve">In the reaction ID we used the number </w:t>
      </w:r>
      <w:r w:rsidR="003C40B1">
        <w:t>“</w:t>
      </w:r>
      <w:r w:rsidRPr="00925371">
        <w:t>1</w:t>
      </w:r>
      <w:r w:rsidR="003C40B1">
        <w:t>”</w:t>
      </w:r>
      <w:r w:rsidRPr="00925371">
        <w:t xml:space="preserve"> and </w:t>
      </w:r>
      <w:r w:rsidR="003C40B1">
        <w:t>“</w:t>
      </w:r>
      <w:r w:rsidRPr="00925371">
        <w:t>2</w:t>
      </w:r>
      <w:r w:rsidR="003C40B1">
        <w:t>”</w:t>
      </w:r>
      <w:r w:rsidRPr="00925371">
        <w:t xml:space="preserve"> (and </w:t>
      </w:r>
      <w:r w:rsidR="003C40B1">
        <w:t>“</w:t>
      </w:r>
      <w:r w:rsidRPr="00925371">
        <w:t>3</w:t>
      </w:r>
      <w:r w:rsidR="003C40B1">
        <w:t>”</w:t>
      </w:r>
      <w:r w:rsidRPr="00925371">
        <w:t xml:space="preserve"> or more for the case that has three or more isozymes) to distinguish </w:t>
      </w:r>
      <w:r w:rsidR="007163B3" w:rsidRPr="00925371">
        <w:t>reactions cataly</w:t>
      </w:r>
      <w:r w:rsidR="009F22F7">
        <w:t>s</w:t>
      </w:r>
      <w:r w:rsidR="007163B3" w:rsidRPr="00925371">
        <w:t xml:space="preserve">ed by different </w:t>
      </w:r>
      <w:r w:rsidRPr="00925371">
        <w:t xml:space="preserve">isozymes and </w:t>
      </w:r>
      <w:r w:rsidR="003C40B1">
        <w:t>“</w:t>
      </w:r>
      <w:r w:rsidR="00F7436C" w:rsidRPr="00925371">
        <w:t>fwd</w:t>
      </w:r>
      <w:r w:rsidR="003C40B1">
        <w:t>”</w:t>
      </w:r>
      <w:r w:rsidR="00F7436C" w:rsidRPr="00925371">
        <w:t xml:space="preserve"> and </w:t>
      </w:r>
      <w:r w:rsidR="003C40B1">
        <w:t>“</w:t>
      </w:r>
      <w:r w:rsidR="00F7436C" w:rsidRPr="00925371">
        <w:t>rvs</w:t>
      </w:r>
      <w:r w:rsidR="003C40B1">
        <w:t>”</w:t>
      </w:r>
      <w:r w:rsidR="00F7436C" w:rsidRPr="00925371">
        <w:t xml:space="preserve"> to represent forward and reverse direction</w:t>
      </w:r>
      <w:r w:rsidR="0017765B" w:rsidRPr="00925371">
        <w:t>, respectively</w:t>
      </w:r>
      <w:r w:rsidR="00F7436C" w:rsidRPr="00925371">
        <w:t xml:space="preserve">. </w:t>
      </w:r>
      <w:r w:rsidR="005A0153" w:rsidRPr="00925371">
        <w:t xml:space="preserve">It should be noted that </w:t>
      </w:r>
      <w:r w:rsidR="006E0F49" w:rsidRPr="00925371">
        <w:t xml:space="preserve">we used </w:t>
      </w:r>
      <w:r w:rsidR="00391E92">
        <w:t xml:space="preserve">a </w:t>
      </w:r>
      <w:r w:rsidR="006E0F49" w:rsidRPr="00925371">
        <w:t xml:space="preserve">new term, e.g., </w:t>
      </w:r>
      <w:r w:rsidR="003C40B1">
        <w:t>“</w:t>
      </w:r>
      <w:r w:rsidR="006E0F49" w:rsidRPr="00925371">
        <w:t>M_ACKr_1_fwd_Enzyme_c</w:t>
      </w:r>
      <w:r w:rsidR="003C40B1">
        <w:t>”</w:t>
      </w:r>
      <w:r w:rsidR="003467F1" w:rsidRPr="00925371">
        <w:t>, which is derived from the reaction ID,</w:t>
      </w:r>
      <w:r w:rsidR="006E0F49" w:rsidRPr="00925371">
        <w:t xml:space="preserve"> </w:t>
      </w:r>
      <w:r w:rsidR="003467F1" w:rsidRPr="00925371">
        <w:t>to represent catalyst</w:t>
      </w:r>
      <w:r w:rsidR="006E0F49" w:rsidRPr="00925371">
        <w:t xml:space="preserve"> rather than </w:t>
      </w:r>
      <w:r w:rsidR="008D25EB" w:rsidRPr="00925371">
        <w:t xml:space="preserve">the original </w:t>
      </w:r>
      <w:r w:rsidR="003467F1" w:rsidRPr="00925371">
        <w:t>gene name in the M model.</w:t>
      </w:r>
      <w:r w:rsidR="00087893" w:rsidRPr="00925371">
        <w:t xml:space="preserve"> </w:t>
      </w:r>
      <w:r w:rsidR="00304629" w:rsidRPr="00925371">
        <w:t xml:space="preserve">This enables each enzymatic reaction to have its own and unique catalyst ID, and thereby makes it possible to perform coupling constraints. </w:t>
      </w:r>
      <w:r w:rsidR="003D104E" w:rsidRPr="00925371">
        <w:t xml:space="preserve">Therefore, we </w:t>
      </w:r>
      <w:r w:rsidR="002D3E4B" w:rsidRPr="00925371">
        <w:t>formulate</w:t>
      </w:r>
      <w:r w:rsidR="00F01614">
        <w:t>d</w:t>
      </w:r>
      <w:r w:rsidR="002D3E4B" w:rsidRPr="00925371">
        <w:t xml:space="preserve"> </w:t>
      </w:r>
      <w:r w:rsidR="00F01614">
        <w:t xml:space="preserve">an </w:t>
      </w:r>
      <w:r w:rsidR="002D3E4B" w:rsidRPr="00925371">
        <w:t>extra reaction</w:t>
      </w:r>
      <w:r w:rsidR="00D85CE0" w:rsidRPr="00925371">
        <w:t xml:space="preserve"> representing the formation of catalyst for each reaction. </w:t>
      </w:r>
      <w:r w:rsidR="00273504" w:rsidRPr="00925371">
        <w:t xml:space="preserve">We </w:t>
      </w:r>
      <w:r w:rsidR="00694B1F" w:rsidRPr="00925371">
        <w:t>moved</w:t>
      </w:r>
      <w:r w:rsidR="00273504" w:rsidRPr="00925371">
        <w:t xml:space="preserve"> such reaction in a </w:t>
      </w:r>
      <w:r w:rsidR="00063FF5" w:rsidRPr="00925371">
        <w:t xml:space="preserve">new subprocess named </w:t>
      </w:r>
      <w:r w:rsidR="003C40B1">
        <w:t>“</w:t>
      </w:r>
      <w:r w:rsidR="00D519DB" w:rsidRPr="00925371">
        <w:t>Enzyme formation</w:t>
      </w:r>
      <w:r w:rsidR="003C40B1">
        <w:t>”</w:t>
      </w:r>
      <w:r w:rsidR="00063FF5" w:rsidRPr="00925371">
        <w:t xml:space="preserve">. </w:t>
      </w:r>
      <w:r w:rsidR="00CF500A" w:rsidRPr="00925371">
        <w:t>For the four reaction</w:t>
      </w:r>
      <w:r w:rsidR="003F7DC3" w:rsidRPr="00925371">
        <w:t>s</w:t>
      </w:r>
      <w:r w:rsidR="00CF500A" w:rsidRPr="00925371">
        <w:t xml:space="preserve"> above, we formulated reactions for </w:t>
      </w:r>
      <w:r w:rsidR="006644AC" w:rsidRPr="00925371">
        <w:t xml:space="preserve">catalyst </w:t>
      </w:r>
      <w:r w:rsidR="00CF500A" w:rsidRPr="00925371">
        <w:t>formation</w:t>
      </w:r>
      <w:r w:rsidR="00490CEA"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0729D" w:rsidRPr="00925371" w14:paraId="53D93386" w14:textId="77777777" w:rsidTr="0064376C">
        <w:tc>
          <w:tcPr>
            <w:tcW w:w="9056" w:type="dxa"/>
            <w:shd w:val="clear" w:color="auto" w:fill="E7E6E6" w:themeFill="background2"/>
          </w:tcPr>
          <w:p w14:paraId="0429D4E6" w14:textId="77777777" w:rsidR="0030729D" w:rsidRPr="00925371" w:rsidRDefault="0030729D" w:rsidP="00533709">
            <w:pPr>
              <w:pStyle w:val="ListParagraph"/>
              <w:numPr>
                <w:ilvl w:val="0"/>
                <w:numId w:val="6"/>
              </w:numPr>
              <w:spacing w:line="400" w:lineRule="exact"/>
              <w:rPr>
                <w:sz w:val="20"/>
              </w:rPr>
            </w:pPr>
            <w:r w:rsidRPr="00925371">
              <w:rPr>
                <w:b/>
                <w:sz w:val="20"/>
              </w:rPr>
              <w:t>Reaction ID:</w:t>
            </w:r>
            <w:r w:rsidRPr="00925371">
              <w:rPr>
                <w:sz w:val="20"/>
              </w:rPr>
              <w:t xml:space="preserve"> R_M_ACKr_1_fwd_Enzyme</w:t>
            </w:r>
          </w:p>
        </w:tc>
      </w:tr>
      <w:tr w:rsidR="0030729D" w:rsidRPr="00925371" w14:paraId="1A8C3399" w14:textId="77777777" w:rsidTr="0064376C">
        <w:tc>
          <w:tcPr>
            <w:tcW w:w="9056" w:type="dxa"/>
            <w:shd w:val="clear" w:color="auto" w:fill="E7E6E6" w:themeFill="background2"/>
          </w:tcPr>
          <w:p w14:paraId="4E9A8FD1" w14:textId="77777777" w:rsidR="0030729D" w:rsidRPr="00925371" w:rsidRDefault="0030729D" w:rsidP="00533709">
            <w:pPr>
              <w:pStyle w:val="ListParagraph"/>
              <w:numPr>
                <w:ilvl w:val="0"/>
                <w:numId w:val="6"/>
              </w:numPr>
              <w:spacing w:line="400" w:lineRule="exact"/>
              <w:rPr>
                <w:sz w:val="20"/>
              </w:rPr>
            </w:pPr>
            <w:r w:rsidRPr="00925371">
              <w:rPr>
                <w:b/>
                <w:sz w:val="20"/>
              </w:rPr>
              <w:t xml:space="preserve">Reaction Formula: </w:t>
            </w:r>
            <w:r w:rsidRPr="00925371">
              <w:rPr>
                <w:sz w:val="20"/>
              </w:rPr>
              <w:t>llmg_2288_2mer_c  -&gt; M_ACKr_1_fwd_Enzyme_c</w:t>
            </w:r>
          </w:p>
        </w:tc>
      </w:tr>
      <w:tr w:rsidR="00D43E04" w:rsidRPr="00925371" w14:paraId="2942665F" w14:textId="77777777" w:rsidTr="0064376C">
        <w:tc>
          <w:tcPr>
            <w:tcW w:w="9056" w:type="dxa"/>
            <w:shd w:val="clear" w:color="auto" w:fill="E7E6E6" w:themeFill="background2"/>
          </w:tcPr>
          <w:p w14:paraId="0FA432ED" w14:textId="77777777" w:rsidR="00D43E04" w:rsidRPr="00925371" w:rsidRDefault="00D43E0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735E0DCB" w14:textId="77777777"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0729D" w:rsidRPr="00925371" w14:paraId="23F10886" w14:textId="77777777" w:rsidTr="0064376C">
        <w:tc>
          <w:tcPr>
            <w:tcW w:w="9056" w:type="dxa"/>
            <w:shd w:val="clear" w:color="auto" w:fill="E7E6E6" w:themeFill="background2"/>
          </w:tcPr>
          <w:p w14:paraId="7A44294A" w14:textId="77777777" w:rsidR="0030729D" w:rsidRPr="00925371" w:rsidRDefault="0030729D" w:rsidP="00533709">
            <w:pPr>
              <w:pStyle w:val="ListParagraph"/>
              <w:numPr>
                <w:ilvl w:val="0"/>
                <w:numId w:val="6"/>
              </w:numPr>
              <w:spacing w:line="400" w:lineRule="exact"/>
              <w:rPr>
                <w:sz w:val="20"/>
              </w:rPr>
            </w:pPr>
            <w:r w:rsidRPr="00925371">
              <w:rPr>
                <w:b/>
                <w:sz w:val="20"/>
              </w:rPr>
              <w:t>Reaction ID:</w:t>
            </w:r>
            <w:r w:rsidRPr="00925371">
              <w:rPr>
                <w:sz w:val="20"/>
              </w:rPr>
              <w:t xml:space="preserve"> R_M_ACKr_1_rvs_Enzyme</w:t>
            </w:r>
          </w:p>
        </w:tc>
      </w:tr>
      <w:tr w:rsidR="0030729D" w:rsidRPr="00925371" w14:paraId="7C3C41DD" w14:textId="77777777" w:rsidTr="0064376C">
        <w:tc>
          <w:tcPr>
            <w:tcW w:w="9056" w:type="dxa"/>
            <w:shd w:val="clear" w:color="auto" w:fill="E7E6E6" w:themeFill="background2"/>
          </w:tcPr>
          <w:p w14:paraId="70E0D445" w14:textId="77777777" w:rsidR="0030729D" w:rsidRPr="00925371" w:rsidRDefault="0030729D" w:rsidP="00533709">
            <w:pPr>
              <w:pStyle w:val="ListParagraph"/>
              <w:numPr>
                <w:ilvl w:val="0"/>
                <w:numId w:val="6"/>
              </w:numPr>
              <w:spacing w:line="400" w:lineRule="exact"/>
              <w:rPr>
                <w:sz w:val="20"/>
              </w:rPr>
            </w:pPr>
            <w:r w:rsidRPr="00925371">
              <w:rPr>
                <w:b/>
                <w:sz w:val="20"/>
              </w:rPr>
              <w:t>Reaction Formula:</w:t>
            </w:r>
            <w:r w:rsidRPr="00925371">
              <w:rPr>
                <w:sz w:val="20"/>
              </w:rPr>
              <w:t xml:space="preserve"> llmg_2288_2mer_c  -&gt; M_ACKr_1_rvs_Enzyme_c</w:t>
            </w:r>
          </w:p>
        </w:tc>
      </w:tr>
      <w:tr w:rsidR="00D43E04" w:rsidRPr="00925371" w14:paraId="5AD6EE30" w14:textId="77777777" w:rsidTr="0064376C">
        <w:tc>
          <w:tcPr>
            <w:tcW w:w="9056" w:type="dxa"/>
            <w:shd w:val="clear" w:color="auto" w:fill="E7E6E6" w:themeFill="background2"/>
          </w:tcPr>
          <w:p w14:paraId="2EB7C395" w14:textId="77777777" w:rsidR="00D43E04" w:rsidRPr="00925371" w:rsidRDefault="00D43E0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027C9716" w14:textId="77777777"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0729D" w:rsidRPr="00925371" w14:paraId="660AD6CE" w14:textId="77777777" w:rsidTr="0064376C">
        <w:tc>
          <w:tcPr>
            <w:tcW w:w="9056" w:type="dxa"/>
            <w:shd w:val="clear" w:color="auto" w:fill="E7E6E6" w:themeFill="background2"/>
          </w:tcPr>
          <w:p w14:paraId="00BCCCD6" w14:textId="77777777" w:rsidR="0030729D" w:rsidRPr="00925371" w:rsidRDefault="0030729D" w:rsidP="00533709">
            <w:pPr>
              <w:pStyle w:val="ListParagraph"/>
              <w:numPr>
                <w:ilvl w:val="0"/>
                <w:numId w:val="6"/>
              </w:numPr>
              <w:spacing w:line="400" w:lineRule="exact"/>
              <w:rPr>
                <w:sz w:val="20"/>
              </w:rPr>
            </w:pPr>
            <w:r w:rsidRPr="00925371">
              <w:rPr>
                <w:b/>
                <w:sz w:val="20"/>
              </w:rPr>
              <w:t>Reaction ID:</w:t>
            </w:r>
            <w:r w:rsidRPr="00925371">
              <w:rPr>
                <w:sz w:val="20"/>
              </w:rPr>
              <w:t xml:space="preserve"> R_M_ACKr_2_fwd_Enzyme</w:t>
            </w:r>
          </w:p>
        </w:tc>
      </w:tr>
      <w:tr w:rsidR="0030729D" w:rsidRPr="00925371" w14:paraId="40A479DE" w14:textId="77777777" w:rsidTr="0064376C">
        <w:tc>
          <w:tcPr>
            <w:tcW w:w="9056" w:type="dxa"/>
            <w:shd w:val="clear" w:color="auto" w:fill="E7E6E6" w:themeFill="background2"/>
          </w:tcPr>
          <w:p w14:paraId="48DF7BFD" w14:textId="77777777" w:rsidR="0030729D" w:rsidRPr="00925371" w:rsidRDefault="0030729D" w:rsidP="00533709">
            <w:pPr>
              <w:pStyle w:val="ListParagraph"/>
              <w:numPr>
                <w:ilvl w:val="0"/>
                <w:numId w:val="6"/>
              </w:numPr>
              <w:spacing w:line="400" w:lineRule="exact"/>
              <w:rPr>
                <w:sz w:val="20"/>
              </w:rPr>
            </w:pPr>
            <w:r w:rsidRPr="00925371">
              <w:rPr>
                <w:b/>
                <w:sz w:val="20"/>
              </w:rPr>
              <w:t>Reaction Formula:</w:t>
            </w:r>
            <w:r w:rsidRPr="00925371">
              <w:rPr>
                <w:sz w:val="20"/>
              </w:rPr>
              <w:t xml:space="preserve"> llmg_2289_2mer_c  -&gt; M_ACKr_2_fwd_Enzyme_c</w:t>
            </w:r>
          </w:p>
        </w:tc>
      </w:tr>
      <w:tr w:rsidR="00D43E04" w:rsidRPr="00925371" w14:paraId="490BB13D" w14:textId="77777777" w:rsidTr="0064376C">
        <w:tc>
          <w:tcPr>
            <w:tcW w:w="9056" w:type="dxa"/>
            <w:shd w:val="clear" w:color="auto" w:fill="E7E6E6" w:themeFill="background2"/>
          </w:tcPr>
          <w:p w14:paraId="00E41524" w14:textId="77777777" w:rsidR="00D43E04" w:rsidRPr="00925371" w:rsidRDefault="00D43E0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609B3C9D" w14:textId="77777777"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0729D" w:rsidRPr="00925371" w14:paraId="1809D115" w14:textId="77777777" w:rsidTr="0064376C">
        <w:tc>
          <w:tcPr>
            <w:tcW w:w="9056" w:type="dxa"/>
            <w:shd w:val="clear" w:color="auto" w:fill="E7E6E6" w:themeFill="background2"/>
          </w:tcPr>
          <w:p w14:paraId="3E7134F8" w14:textId="77777777" w:rsidR="0030729D" w:rsidRPr="00925371" w:rsidRDefault="0030729D" w:rsidP="00533709">
            <w:pPr>
              <w:pStyle w:val="ListParagraph"/>
              <w:numPr>
                <w:ilvl w:val="0"/>
                <w:numId w:val="6"/>
              </w:numPr>
              <w:spacing w:line="400" w:lineRule="exact"/>
              <w:rPr>
                <w:sz w:val="20"/>
              </w:rPr>
            </w:pPr>
            <w:r w:rsidRPr="00925371">
              <w:rPr>
                <w:b/>
                <w:sz w:val="20"/>
              </w:rPr>
              <w:t>Reaction ID:</w:t>
            </w:r>
            <w:r w:rsidRPr="00925371">
              <w:rPr>
                <w:sz w:val="20"/>
              </w:rPr>
              <w:t xml:space="preserve"> R_M_ACKr_2_rvs_Enzyme</w:t>
            </w:r>
          </w:p>
        </w:tc>
      </w:tr>
      <w:tr w:rsidR="0030729D" w:rsidRPr="00925371" w14:paraId="5A43F1DF" w14:textId="77777777" w:rsidTr="0064376C">
        <w:tc>
          <w:tcPr>
            <w:tcW w:w="9056" w:type="dxa"/>
            <w:shd w:val="clear" w:color="auto" w:fill="E7E6E6" w:themeFill="background2"/>
          </w:tcPr>
          <w:p w14:paraId="4BA6D4F1" w14:textId="77777777" w:rsidR="0030729D" w:rsidRPr="00925371" w:rsidRDefault="0030729D" w:rsidP="00533709">
            <w:pPr>
              <w:pStyle w:val="ListParagraph"/>
              <w:numPr>
                <w:ilvl w:val="0"/>
                <w:numId w:val="6"/>
              </w:numPr>
              <w:spacing w:line="400" w:lineRule="exact"/>
              <w:rPr>
                <w:sz w:val="20"/>
              </w:rPr>
            </w:pPr>
            <w:r w:rsidRPr="00925371">
              <w:rPr>
                <w:b/>
                <w:sz w:val="20"/>
              </w:rPr>
              <w:t>Reaction Formula:</w:t>
            </w:r>
            <w:r w:rsidRPr="00925371">
              <w:rPr>
                <w:sz w:val="20"/>
              </w:rPr>
              <w:t xml:space="preserve"> llmg_2289_2mer_c  -&gt; M_ACKr_2_rvs_Enzyme_c</w:t>
            </w:r>
          </w:p>
        </w:tc>
      </w:tr>
      <w:tr w:rsidR="00D43E04" w:rsidRPr="00925371" w14:paraId="347B3A47" w14:textId="77777777" w:rsidTr="0064376C">
        <w:tc>
          <w:tcPr>
            <w:tcW w:w="9056" w:type="dxa"/>
            <w:shd w:val="clear" w:color="auto" w:fill="E7E6E6" w:themeFill="background2"/>
          </w:tcPr>
          <w:p w14:paraId="7BA2ED6C" w14:textId="77777777" w:rsidR="00D43E04" w:rsidRPr="00925371" w:rsidRDefault="00D43E0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76777AF3" w14:textId="77777777" w:rsidR="00563ADB" w:rsidRPr="00925371" w:rsidRDefault="00563ADB" w:rsidP="00533709">
      <w:pPr>
        <w:spacing w:line="400" w:lineRule="exact"/>
        <w:ind w:firstLine="360"/>
        <w:jc w:val="both"/>
      </w:pPr>
    </w:p>
    <w:p w14:paraId="60B4AF37" w14:textId="77777777" w:rsidR="00490CEA" w:rsidRPr="00925371" w:rsidRDefault="0001169B" w:rsidP="00533709">
      <w:pPr>
        <w:spacing w:line="400" w:lineRule="exact"/>
        <w:ind w:firstLine="360"/>
        <w:jc w:val="both"/>
      </w:pPr>
      <w:r w:rsidRPr="00925371">
        <w:t xml:space="preserve">In addition, we </w:t>
      </w:r>
      <w:r w:rsidR="00F71763" w:rsidRPr="00925371">
        <w:t>made</w:t>
      </w:r>
      <w:r w:rsidRPr="00925371">
        <w:t xml:space="preserve"> </w:t>
      </w:r>
      <w:r w:rsidR="00F71763" w:rsidRPr="00925371">
        <w:t>dilution</w:t>
      </w:r>
      <w:r w:rsidR="00927AA3" w:rsidRPr="00925371">
        <w:t xml:space="preserve"> reactions for all the </w:t>
      </w:r>
      <w:r w:rsidR="00A34727" w:rsidRPr="00925371">
        <w:t xml:space="preserve">catalysts in the model, which </w:t>
      </w:r>
      <w:r w:rsidR="00927AA3" w:rsidRPr="00925371">
        <w:t xml:space="preserve">belong to a subprocess named </w:t>
      </w:r>
      <w:r w:rsidR="003C40B1">
        <w:t>“</w:t>
      </w:r>
      <w:r w:rsidR="00F71763" w:rsidRPr="00925371">
        <w:t>Enzyme dilution</w:t>
      </w:r>
      <w:r w:rsidR="003C40B1">
        <w:t>”</w:t>
      </w:r>
      <w:r w:rsidR="00927AA3" w:rsidRPr="00925371">
        <w:t xml:space="preserve">. For the example here, we also had four </w:t>
      </w:r>
      <w:r w:rsidR="0029330A" w:rsidRPr="00925371">
        <w:t>dilution</w:t>
      </w:r>
      <w:r w:rsidR="00927AA3" w:rsidRPr="00925371">
        <w:t xml:space="preserve"> reactions: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D7EF6" w:rsidRPr="00925371" w14:paraId="7AFEE18A" w14:textId="77777777" w:rsidTr="0064376C">
        <w:tc>
          <w:tcPr>
            <w:tcW w:w="9056" w:type="dxa"/>
            <w:shd w:val="clear" w:color="auto" w:fill="E7E6E6" w:themeFill="background2"/>
          </w:tcPr>
          <w:p w14:paraId="0EB2C366" w14:textId="77777777" w:rsidR="00AD7EF6" w:rsidRPr="00925371" w:rsidRDefault="00AD7EF6" w:rsidP="00533709">
            <w:pPr>
              <w:pStyle w:val="ListParagraph"/>
              <w:numPr>
                <w:ilvl w:val="0"/>
                <w:numId w:val="6"/>
              </w:numPr>
              <w:spacing w:line="400" w:lineRule="exact"/>
              <w:rPr>
                <w:sz w:val="20"/>
              </w:rPr>
            </w:pPr>
            <w:r w:rsidRPr="00925371">
              <w:rPr>
                <w:b/>
                <w:sz w:val="20"/>
              </w:rPr>
              <w:lastRenderedPageBreak/>
              <w:t>Reaction ID:</w:t>
            </w:r>
            <w:r w:rsidRPr="00925371">
              <w:rPr>
                <w:sz w:val="20"/>
              </w:rPr>
              <w:t xml:space="preserve"> R_dilution_M_ACKr_1_fwd_Enzyme</w:t>
            </w:r>
          </w:p>
        </w:tc>
      </w:tr>
      <w:tr w:rsidR="00AD7EF6" w:rsidRPr="00925371" w14:paraId="11FB644A" w14:textId="77777777" w:rsidTr="0064376C">
        <w:tc>
          <w:tcPr>
            <w:tcW w:w="9056" w:type="dxa"/>
            <w:shd w:val="clear" w:color="auto" w:fill="E7E6E6" w:themeFill="background2"/>
          </w:tcPr>
          <w:p w14:paraId="1F1F61E6" w14:textId="77777777" w:rsidR="00AD7EF6" w:rsidRPr="00925371" w:rsidRDefault="00AD7EF6" w:rsidP="00533709">
            <w:pPr>
              <w:pStyle w:val="ListParagraph"/>
              <w:numPr>
                <w:ilvl w:val="0"/>
                <w:numId w:val="6"/>
              </w:numPr>
              <w:spacing w:line="400" w:lineRule="exact"/>
              <w:rPr>
                <w:sz w:val="20"/>
              </w:rPr>
            </w:pPr>
            <w:r w:rsidRPr="00925371">
              <w:rPr>
                <w:b/>
                <w:sz w:val="20"/>
              </w:rPr>
              <w:t>Reaction Formula:</w:t>
            </w:r>
            <w:r w:rsidRPr="00925371">
              <w:rPr>
                <w:sz w:val="20"/>
              </w:rPr>
              <w:t xml:space="preserve"> M_ACKr_1_fwd_Enzyme_c  -&gt; </w:t>
            </w:r>
          </w:p>
        </w:tc>
      </w:tr>
      <w:tr w:rsidR="00AD7EF6" w:rsidRPr="00925371" w14:paraId="4C3E749F" w14:textId="77777777" w:rsidTr="0064376C">
        <w:tc>
          <w:tcPr>
            <w:tcW w:w="9056" w:type="dxa"/>
            <w:shd w:val="clear" w:color="auto" w:fill="E7E6E6" w:themeFill="background2"/>
          </w:tcPr>
          <w:p w14:paraId="7443130B" w14:textId="77777777" w:rsidR="00AD7EF6" w:rsidRPr="00925371" w:rsidRDefault="00AD7EF6"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130CD9B2" w14:textId="77777777"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E09C9" w:rsidRPr="00925371" w14:paraId="2B3E7CFB" w14:textId="77777777" w:rsidTr="0064376C">
        <w:tc>
          <w:tcPr>
            <w:tcW w:w="9056" w:type="dxa"/>
            <w:shd w:val="clear" w:color="auto" w:fill="E7E6E6" w:themeFill="background2"/>
          </w:tcPr>
          <w:p w14:paraId="6F0844A6" w14:textId="77777777" w:rsidR="005E09C9" w:rsidRPr="00925371" w:rsidRDefault="005E09C9" w:rsidP="00533709">
            <w:pPr>
              <w:pStyle w:val="ListParagraph"/>
              <w:numPr>
                <w:ilvl w:val="0"/>
                <w:numId w:val="6"/>
              </w:numPr>
              <w:spacing w:line="400" w:lineRule="exact"/>
              <w:rPr>
                <w:sz w:val="20"/>
              </w:rPr>
            </w:pPr>
            <w:r w:rsidRPr="00925371">
              <w:rPr>
                <w:b/>
                <w:sz w:val="20"/>
              </w:rPr>
              <w:t>Reaction ID:</w:t>
            </w:r>
            <w:r w:rsidRPr="00925371">
              <w:rPr>
                <w:sz w:val="20"/>
              </w:rPr>
              <w:t xml:space="preserve"> R_dilution_M_ACKr_1_rvs_Enzyme</w:t>
            </w:r>
          </w:p>
        </w:tc>
      </w:tr>
      <w:tr w:rsidR="005E09C9" w:rsidRPr="00925371" w14:paraId="123E1F26" w14:textId="77777777" w:rsidTr="0064376C">
        <w:tc>
          <w:tcPr>
            <w:tcW w:w="9056" w:type="dxa"/>
            <w:shd w:val="clear" w:color="auto" w:fill="E7E6E6" w:themeFill="background2"/>
          </w:tcPr>
          <w:p w14:paraId="174D7996" w14:textId="77777777" w:rsidR="005E09C9" w:rsidRPr="00925371" w:rsidRDefault="005E09C9" w:rsidP="00533709">
            <w:pPr>
              <w:pStyle w:val="ListParagraph"/>
              <w:numPr>
                <w:ilvl w:val="0"/>
                <w:numId w:val="6"/>
              </w:numPr>
              <w:spacing w:line="400" w:lineRule="exact"/>
              <w:rPr>
                <w:sz w:val="20"/>
              </w:rPr>
            </w:pPr>
            <w:r w:rsidRPr="00925371">
              <w:rPr>
                <w:b/>
                <w:sz w:val="20"/>
              </w:rPr>
              <w:t>Reaction Formula:</w:t>
            </w:r>
            <w:r w:rsidRPr="00925371">
              <w:rPr>
                <w:sz w:val="20"/>
              </w:rPr>
              <w:t xml:space="preserve"> M_ACKr_1_rvs_Enzyme_c  -&gt; </w:t>
            </w:r>
          </w:p>
        </w:tc>
      </w:tr>
      <w:tr w:rsidR="00AD7EF6" w:rsidRPr="00925371" w14:paraId="7F70012A" w14:textId="77777777" w:rsidTr="0064376C">
        <w:tc>
          <w:tcPr>
            <w:tcW w:w="9056" w:type="dxa"/>
            <w:shd w:val="clear" w:color="auto" w:fill="E7E6E6" w:themeFill="background2"/>
          </w:tcPr>
          <w:p w14:paraId="743DBC5C" w14:textId="77777777" w:rsidR="00AD7EF6" w:rsidRPr="00925371" w:rsidRDefault="00AD7EF6"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06E9B042" w14:textId="77777777"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E09C9" w:rsidRPr="00925371" w14:paraId="0F50D406" w14:textId="77777777" w:rsidTr="0064376C">
        <w:tc>
          <w:tcPr>
            <w:tcW w:w="9056" w:type="dxa"/>
            <w:shd w:val="clear" w:color="auto" w:fill="E7E6E6" w:themeFill="background2"/>
          </w:tcPr>
          <w:p w14:paraId="4E1B7B2A" w14:textId="77777777" w:rsidR="005E09C9" w:rsidRPr="00925371" w:rsidRDefault="005E09C9" w:rsidP="00533709">
            <w:pPr>
              <w:pStyle w:val="ListParagraph"/>
              <w:numPr>
                <w:ilvl w:val="0"/>
                <w:numId w:val="6"/>
              </w:numPr>
              <w:spacing w:line="400" w:lineRule="exact"/>
              <w:rPr>
                <w:sz w:val="20"/>
              </w:rPr>
            </w:pPr>
            <w:r w:rsidRPr="00925371">
              <w:rPr>
                <w:b/>
                <w:sz w:val="20"/>
              </w:rPr>
              <w:t>Reaction ID:</w:t>
            </w:r>
            <w:r w:rsidRPr="00925371">
              <w:rPr>
                <w:sz w:val="20"/>
              </w:rPr>
              <w:t xml:space="preserve"> R_ dilution_M_ACKr_2_fwd_Enzyme</w:t>
            </w:r>
          </w:p>
        </w:tc>
      </w:tr>
      <w:tr w:rsidR="005E09C9" w:rsidRPr="00925371" w14:paraId="56421F9C" w14:textId="77777777" w:rsidTr="0064376C">
        <w:tc>
          <w:tcPr>
            <w:tcW w:w="9056" w:type="dxa"/>
            <w:shd w:val="clear" w:color="auto" w:fill="E7E6E6" w:themeFill="background2"/>
          </w:tcPr>
          <w:p w14:paraId="2AE2B4E3" w14:textId="77777777" w:rsidR="005E09C9" w:rsidRPr="00925371" w:rsidRDefault="005E09C9" w:rsidP="00533709">
            <w:pPr>
              <w:pStyle w:val="ListParagraph"/>
              <w:numPr>
                <w:ilvl w:val="0"/>
                <w:numId w:val="6"/>
              </w:numPr>
              <w:spacing w:line="400" w:lineRule="exact"/>
              <w:rPr>
                <w:sz w:val="20"/>
              </w:rPr>
            </w:pPr>
            <w:r w:rsidRPr="00925371">
              <w:rPr>
                <w:b/>
                <w:sz w:val="20"/>
              </w:rPr>
              <w:t>Reaction Formula:</w:t>
            </w:r>
            <w:r w:rsidRPr="00925371">
              <w:rPr>
                <w:sz w:val="20"/>
              </w:rPr>
              <w:t xml:space="preserve"> M_ACKr_2_fwd_Enzyme_c  -&gt; </w:t>
            </w:r>
          </w:p>
        </w:tc>
      </w:tr>
      <w:tr w:rsidR="00AD7EF6" w:rsidRPr="00925371" w14:paraId="07A6AEBE" w14:textId="77777777" w:rsidTr="0064376C">
        <w:tc>
          <w:tcPr>
            <w:tcW w:w="9056" w:type="dxa"/>
            <w:shd w:val="clear" w:color="auto" w:fill="E7E6E6" w:themeFill="background2"/>
          </w:tcPr>
          <w:p w14:paraId="41C397E3" w14:textId="77777777" w:rsidR="00AD7EF6" w:rsidRPr="00925371" w:rsidRDefault="00AD7EF6"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208A693F" w14:textId="77777777"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E09C9" w:rsidRPr="00925371" w14:paraId="4F759D88" w14:textId="77777777" w:rsidTr="0064376C">
        <w:tc>
          <w:tcPr>
            <w:tcW w:w="9056" w:type="dxa"/>
            <w:shd w:val="clear" w:color="auto" w:fill="E7E6E6" w:themeFill="background2"/>
          </w:tcPr>
          <w:p w14:paraId="78F44E88" w14:textId="77777777" w:rsidR="005E09C9" w:rsidRPr="00925371" w:rsidRDefault="005E09C9" w:rsidP="00533709">
            <w:pPr>
              <w:pStyle w:val="ListParagraph"/>
              <w:numPr>
                <w:ilvl w:val="0"/>
                <w:numId w:val="6"/>
              </w:numPr>
              <w:spacing w:line="400" w:lineRule="exact"/>
              <w:rPr>
                <w:sz w:val="20"/>
              </w:rPr>
            </w:pPr>
            <w:r w:rsidRPr="00925371">
              <w:rPr>
                <w:b/>
                <w:sz w:val="20"/>
              </w:rPr>
              <w:t>Reaction ID:</w:t>
            </w:r>
            <w:r w:rsidRPr="00925371">
              <w:rPr>
                <w:sz w:val="20"/>
              </w:rPr>
              <w:t xml:space="preserve"> R_ dilution_M_ACKr_2_rvs_Enzyme</w:t>
            </w:r>
          </w:p>
        </w:tc>
      </w:tr>
      <w:tr w:rsidR="005E09C9" w:rsidRPr="00925371" w14:paraId="437ED047" w14:textId="77777777" w:rsidTr="0064376C">
        <w:tc>
          <w:tcPr>
            <w:tcW w:w="9056" w:type="dxa"/>
            <w:shd w:val="clear" w:color="auto" w:fill="E7E6E6" w:themeFill="background2"/>
          </w:tcPr>
          <w:p w14:paraId="6E295A6C" w14:textId="77777777" w:rsidR="005E09C9" w:rsidRPr="00925371" w:rsidRDefault="005E09C9" w:rsidP="00533709">
            <w:pPr>
              <w:pStyle w:val="ListParagraph"/>
              <w:numPr>
                <w:ilvl w:val="0"/>
                <w:numId w:val="6"/>
              </w:numPr>
              <w:spacing w:line="400" w:lineRule="exact"/>
              <w:rPr>
                <w:sz w:val="20"/>
              </w:rPr>
            </w:pPr>
            <w:r w:rsidRPr="00925371">
              <w:rPr>
                <w:b/>
                <w:sz w:val="20"/>
              </w:rPr>
              <w:t>Reaction Formula:</w:t>
            </w:r>
            <w:r w:rsidRPr="00925371">
              <w:rPr>
                <w:sz w:val="20"/>
              </w:rPr>
              <w:t xml:space="preserve"> M_ACKr_2_rvs_Enzyme_c  -&gt; </w:t>
            </w:r>
          </w:p>
        </w:tc>
      </w:tr>
      <w:tr w:rsidR="00AD7EF6" w:rsidRPr="00925371" w14:paraId="3E7C4497" w14:textId="77777777" w:rsidTr="0064376C">
        <w:tc>
          <w:tcPr>
            <w:tcW w:w="9056" w:type="dxa"/>
            <w:shd w:val="clear" w:color="auto" w:fill="E7E6E6" w:themeFill="background2"/>
          </w:tcPr>
          <w:p w14:paraId="7309151F" w14:textId="77777777" w:rsidR="00AD7EF6" w:rsidRPr="00925371" w:rsidRDefault="00AD7EF6"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40603849" w14:textId="77777777" w:rsidR="004660AC" w:rsidRPr="00925371" w:rsidRDefault="004660AC" w:rsidP="00533709">
      <w:pPr>
        <w:spacing w:line="400" w:lineRule="exact"/>
        <w:jc w:val="both"/>
      </w:pPr>
    </w:p>
    <w:p w14:paraId="465C23C8" w14:textId="77777777" w:rsidR="00860B3A" w:rsidRPr="00925371" w:rsidRDefault="00860B3A" w:rsidP="00732AE6">
      <w:pPr>
        <w:pStyle w:val="Heading1"/>
      </w:pPr>
      <w:bookmarkStart w:id="14" w:name="_Toc13217555"/>
      <w:r w:rsidRPr="00925371">
        <w:t>E model construction</w:t>
      </w:r>
      <w:bookmarkEnd w:id="14"/>
    </w:p>
    <w:p w14:paraId="57D592A3" w14:textId="5EB9133E" w:rsidR="00A66501" w:rsidRPr="00925371" w:rsidRDefault="00785091" w:rsidP="00533709">
      <w:pPr>
        <w:spacing w:line="400" w:lineRule="exact"/>
        <w:ind w:firstLine="360"/>
        <w:jc w:val="both"/>
      </w:pPr>
      <w:r w:rsidRPr="00925371">
        <w:t xml:space="preserve">E model accounts for </w:t>
      </w:r>
      <w:r w:rsidR="00DF767B" w:rsidRPr="00925371">
        <w:t>synthesis</w:t>
      </w:r>
      <w:r w:rsidRPr="00925371">
        <w:t xml:space="preserve"> of proteins used in both </w:t>
      </w:r>
      <w:r w:rsidR="004A01BB" w:rsidRPr="00925371">
        <w:t>M</w:t>
      </w:r>
      <w:r w:rsidRPr="00925371">
        <w:t xml:space="preserve"> model and </w:t>
      </w:r>
      <w:r w:rsidR="00F8568B" w:rsidRPr="00925371">
        <w:t xml:space="preserve">E model itself. </w:t>
      </w:r>
      <w:r w:rsidR="000A16E6">
        <w:t>For</w:t>
      </w:r>
      <w:r w:rsidR="00F8568B" w:rsidRPr="00925371">
        <w:t xml:space="preserve"> </w:t>
      </w:r>
      <w:r w:rsidR="00881C6D" w:rsidRPr="00925371">
        <w:t>the</w:t>
      </w:r>
      <w:r w:rsidR="00F8568B" w:rsidRPr="00925371">
        <w:t xml:space="preserve"> </w:t>
      </w:r>
      <w:r w:rsidR="00EC0CDD" w:rsidRPr="00925371">
        <w:t xml:space="preserve">protein expression </w:t>
      </w:r>
      <w:r w:rsidR="00F8568B" w:rsidRPr="00925371">
        <w:t>process</w:t>
      </w:r>
      <w:r w:rsidR="000A16E6">
        <w:t>, we formulated reactions for</w:t>
      </w:r>
      <w:r w:rsidR="00F8568B" w:rsidRPr="00925371">
        <w:t xml:space="preserve"> </w:t>
      </w:r>
      <w:r w:rsidR="00512214" w:rsidRPr="00925371">
        <w:t>transcription</w:t>
      </w:r>
      <w:r w:rsidR="00F8568B" w:rsidRPr="00925371">
        <w:t xml:space="preserve">, stable RNA cleavage, mRNA degradation, rRNA modification, tRNA modification, </w:t>
      </w:r>
      <w:r w:rsidR="00E52A20" w:rsidRPr="00925371">
        <w:t>ribosomal assembly, tRNA charging, translation, protein maturation, and protein assembly.</w:t>
      </w:r>
      <w:r w:rsidR="008C2AE0" w:rsidRPr="00925371">
        <w:t xml:space="preserve"> Besides, </w:t>
      </w:r>
      <w:r w:rsidR="00086217" w:rsidRPr="00925371">
        <w:t xml:space="preserve">we formulated generic RNA renaming </w:t>
      </w:r>
      <w:r w:rsidR="00DF0FDA" w:rsidRPr="00925371">
        <w:t xml:space="preserve">reactions </w:t>
      </w:r>
      <w:r w:rsidR="00086217" w:rsidRPr="00925371">
        <w:t>for modelling purpose.</w:t>
      </w:r>
    </w:p>
    <w:p w14:paraId="37674F08" w14:textId="77777777" w:rsidR="00A66501" w:rsidRPr="005F75AC" w:rsidRDefault="00A66501" w:rsidP="00732AE6">
      <w:pPr>
        <w:pStyle w:val="Heading2"/>
      </w:pPr>
      <w:bookmarkStart w:id="15" w:name="_Toc13217556"/>
      <w:r w:rsidRPr="005F75AC">
        <w:t>Transcription</w:t>
      </w:r>
      <w:bookmarkEnd w:id="15"/>
    </w:p>
    <w:p w14:paraId="114FBB41" w14:textId="3D29C5FB" w:rsidR="00CD4BBF" w:rsidRPr="00925371" w:rsidRDefault="00CD4BBF" w:rsidP="00533709">
      <w:pPr>
        <w:spacing w:line="400" w:lineRule="exact"/>
        <w:ind w:firstLine="360"/>
        <w:jc w:val="both"/>
      </w:pPr>
      <w:r w:rsidRPr="00925371">
        <w:t xml:space="preserve">Transcription is the first step of </w:t>
      </w:r>
      <w:r w:rsidR="001036DB" w:rsidRPr="00925371">
        <w:t>protein</w:t>
      </w:r>
      <w:r w:rsidRPr="00925371">
        <w:t xml:space="preserve"> expression, which</w:t>
      </w:r>
      <w:r w:rsidR="002C54F8" w:rsidRPr="00925371">
        <w:t>, using</w:t>
      </w:r>
      <w:r w:rsidRPr="00925371">
        <w:t xml:space="preserve"> DNA as </w:t>
      </w:r>
      <w:r w:rsidR="002C54F8" w:rsidRPr="00925371">
        <w:t xml:space="preserve">a template, </w:t>
      </w:r>
      <w:r w:rsidR="005973C3" w:rsidRPr="00925371">
        <w:t xml:space="preserve">consumes nucleotides and energy to produce </w:t>
      </w:r>
      <w:r w:rsidR="002A763A">
        <w:t>TUs</w:t>
      </w:r>
      <w:r w:rsidR="005973C3" w:rsidRPr="00925371">
        <w:t>.</w:t>
      </w:r>
      <w:r w:rsidR="009F3A23" w:rsidRPr="00925371">
        <w:t xml:space="preserve"> The model </w:t>
      </w:r>
      <w:r w:rsidR="00A65FBA" w:rsidRPr="00925371">
        <w:t xml:space="preserve">only </w:t>
      </w:r>
      <w:r w:rsidR="00817864">
        <w:t>accounts for</w:t>
      </w:r>
      <w:r w:rsidR="00A65FBA" w:rsidRPr="00925371">
        <w:t xml:space="preserve"> the</w:t>
      </w:r>
      <w:r w:rsidR="00B1771D" w:rsidRPr="00925371">
        <w:t xml:space="preserve"> </w:t>
      </w:r>
      <w:r w:rsidR="00A65FBA" w:rsidRPr="00925371">
        <w:t>TUs</w:t>
      </w:r>
      <w:r w:rsidR="00B1771D" w:rsidRPr="00925371">
        <w:t xml:space="preserve"> containing the protein and RNA genes involved in metabolism and </w:t>
      </w:r>
      <w:r w:rsidR="00625D65">
        <w:t>protein</w:t>
      </w:r>
      <w:r w:rsidR="00B1771D" w:rsidRPr="00925371">
        <w:t xml:space="preserve"> expression</w:t>
      </w:r>
      <w:r w:rsidR="00E768F4" w:rsidRPr="00925371">
        <w:t xml:space="preserve">. </w:t>
      </w:r>
      <w:r w:rsidR="008E58AE" w:rsidRPr="00925371">
        <w:t>W</w:t>
      </w:r>
      <w:r w:rsidR="001C673F" w:rsidRPr="00925371">
        <w:t>e divided transcr</w:t>
      </w:r>
      <w:r w:rsidR="000B4D54" w:rsidRPr="00925371">
        <w:t>iption process into two steps</w:t>
      </w:r>
      <w:r w:rsidR="001C673F" w:rsidRPr="00925371">
        <w:t xml:space="preserve">, i.e., </w:t>
      </w:r>
      <w:r w:rsidR="008C2AE0" w:rsidRPr="00925371">
        <w:t>1</w:t>
      </w:r>
      <w:r w:rsidR="001C673F" w:rsidRPr="00925371">
        <w:t xml:space="preserve">) transcription initiation, and </w:t>
      </w:r>
      <w:r w:rsidR="008C2AE0" w:rsidRPr="00925371">
        <w:t>2</w:t>
      </w:r>
      <w:r w:rsidR="001C673F" w:rsidRPr="00925371">
        <w:t>) transcription elongation and termination.</w:t>
      </w:r>
      <w:r w:rsidRPr="00925371">
        <w:t xml:space="preserve"> </w:t>
      </w:r>
    </w:p>
    <w:p w14:paraId="3ACF5BD2" w14:textId="77777777" w:rsidR="008C2AE0" w:rsidRPr="00925371" w:rsidRDefault="008C2AE0" w:rsidP="00732AE6">
      <w:pPr>
        <w:pStyle w:val="Heading3"/>
      </w:pPr>
      <w:bookmarkStart w:id="16" w:name="_Toc13217557"/>
      <w:r w:rsidRPr="00925371">
        <w:t>Transcription initiation</w:t>
      </w:r>
      <w:bookmarkEnd w:id="16"/>
    </w:p>
    <w:p w14:paraId="40024B66" w14:textId="15CC9340" w:rsidR="002D7D83" w:rsidRPr="00925371" w:rsidRDefault="003F1123" w:rsidP="00533709">
      <w:pPr>
        <w:spacing w:line="400" w:lineRule="exact"/>
        <w:ind w:firstLine="360"/>
        <w:jc w:val="both"/>
      </w:pPr>
      <w:r w:rsidRPr="00925371">
        <w:t>Transcription initiation is cataly</w:t>
      </w:r>
      <w:r w:rsidR="00067AA2">
        <w:t>s</w:t>
      </w:r>
      <w:r w:rsidRPr="00925371">
        <w:t xml:space="preserve">ed by RNA polymerase </w:t>
      </w:r>
      <w:r w:rsidR="002D7D83" w:rsidRPr="00925371">
        <w:t>together with</w:t>
      </w:r>
      <w:r w:rsidRPr="00925371">
        <w:t xml:space="preserve"> one or more sigma factor</w:t>
      </w:r>
      <w:r w:rsidR="002D7D83" w:rsidRPr="00925371">
        <w:t>s</w:t>
      </w:r>
      <w:r w:rsidRPr="00925371">
        <w:t xml:space="preserve">. In </w:t>
      </w:r>
      <w:r w:rsidRPr="00925371">
        <w:rPr>
          <w:i/>
        </w:rPr>
        <w:t>L. lactis</w:t>
      </w:r>
      <w:r w:rsidRPr="00925371">
        <w:t xml:space="preserve">, the core RNA polymerase consists of </w:t>
      </w:r>
      <w:r w:rsidR="002D7D83" w:rsidRPr="00925371">
        <w:t>two</w:t>
      </w:r>
      <w:r w:rsidRPr="00925371">
        <w:t xml:space="preserve"> alpha subunits (llmg_2354), </w:t>
      </w:r>
      <w:r w:rsidR="002D7D83" w:rsidRPr="00925371">
        <w:t>one</w:t>
      </w:r>
      <w:r w:rsidRPr="00925371">
        <w:t xml:space="preserve"> beta subunit (llmg_1982), </w:t>
      </w:r>
      <w:r w:rsidR="002D7D83" w:rsidRPr="00925371">
        <w:t>one</w:t>
      </w:r>
      <w:r w:rsidRPr="00925371">
        <w:t xml:space="preserve"> beta prime subunit (llmg_1981), </w:t>
      </w:r>
      <w:r w:rsidR="002D7D83" w:rsidRPr="00925371">
        <w:t>one</w:t>
      </w:r>
      <w:r w:rsidRPr="00925371">
        <w:t xml:space="preserve"> omega subunit (llmg_2154)</w:t>
      </w:r>
      <w:r w:rsidR="00BB6FEE" w:rsidRPr="00925371">
        <w:t>,</w:t>
      </w:r>
      <w:r w:rsidRPr="00925371">
        <w:t xml:space="preserve"> and </w:t>
      </w:r>
      <w:r w:rsidR="002D7D83" w:rsidRPr="00925371">
        <w:t>one</w:t>
      </w:r>
      <w:r w:rsidRPr="00925371">
        <w:t xml:space="preserve"> delta subunit (llmg_0608).</w:t>
      </w:r>
      <w:r w:rsidR="002D7D83" w:rsidRPr="00925371">
        <w:t xml:space="preserve"> Besides, there is only one sigma factor in </w:t>
      </w:r>
      <w:r w:rsidR="002D7D83" w:rsidRPr="00925371">
        <w:rPr>
          <w:i/>
        </w:rPr>
        <w:t xml:space="preserve">L. </w:t>
      </w:r>
      <w:r w:rsidR="002D7D83" w:rsidRPr="00925371">
        <w:rPr>
          <w:i/>
        </w:rPr>
        <w:lastRenderedPageBreak/>
        <w:t>lactis</w:t>
      </w:r>
      <w:r w:rsidR="002D7D83" w:rsidRPr="00925371">
        <w:t xml:space="preserve"> according to genome annotation, i.e.</w:t>
      </w:r>
      <w:r w:rsidR="00EF780D" w:rsidRPr="00925371">
        <w:t>,</w:t>
      </w:r>
      <w:r w:rsidR="002D7D83" w:rsidRPr="00925371">
        <w:t xml:space="preserve"> RNA polymerase sigma factor RpoD (llmg_0521).</w:t>
      </w:r>
      <w:r w:rsidR="00556052" w:rsidRPr="00925371">
        <w:t xml:space="preserve"> </w:t>
      </w:r>
      <w:r w:rsidR="005D2C4C" w:rsidRPr="00925371">
        <w:t>We</w:t>
      </w:r>
      <w:r w:rsidR="00556052" w:rsidRPr="00925371">
        <w:t xml:space="preserve"> </w:t>
      </w:r>
      <w:r w:rsidR="00A648A5" w:rsidRPr="00925371">
        <w:t>formulated a reaction represent</w:t>
      </w:r>
      <w:r w:rsidR="00843F56" w:rsidRPr="00925371">
        <w:t>ing</w:t>
      </w:r>
      <w:r w:rsidR="00A648A5" w:rsidRPr="00925371">
        <w:t xml:space="preserve"> the formation of R</w:t>
      </w:r>
      <w:r w:rsidR="00301B36" w:rsidRPr="00925371">
        <w:t>NA polymerase with sigma factor:</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C24B59" w:rsidRPr="00925371" w14:paraId="0A43387F" w14:textId="77777777" w:rsidTr="0064376C">
        <w:tc>
          <w:tcPr>
            <w:tcW w:w="9056" w:type="dxa"/>
            <w:shd w:val="clear" w:color="auto" w:fill="E7E6E6" w:themeFill="background2"/>
          </w:tcPr>
          <w:p w14:paraId="3313662A" w14:textId="77777777" w:rsidR="00C24B59" w:rsidRPr="00925371" w:rsidRDefault="00C24B59" w:rsidP="00533709">
            <w:pPr>
              <w:pStyle w:val="ListParagraph"/>
              <w:numPr>
                <w:ilvl w:val="0"/>
                <w:numId w:val="6"/>
              </w:numPr>
              <w:spacing w:line="400" w:lineRule="exact"/>
              <w:rPr>
                <w:sz w:val="20"/>
              </w:rPr>
            </w:pPr>
            <w:r w:rsidRPr="00925371">
              <w:rPr>
                <w:b/>
                <w:sz w:val="20"/>
              </w:rPr>
              <w:t>Reaction ID:</w:t>
            </w:r>
            <w:r w:rsidRPr="00925371">
              <w:rPr>
                <w:sz w:val="20"/>
              </w:rPr>
              <w:t xml:space="preserve"> R_RNAP_sf_Enzyme</w:t>
            </w:r>
          </w:p>
        </w:tc>
      </w:tr>
      <w:tr w:rsidR="00C24B59" w:rsidRPr="00925371" w14:paraId="21C5E8A2" w14:textId="77777777" w:rsidTr="0064376C">
        <w:tc>
          <w:tcPr>
            <w:tcW w:w="9056" w:type="dxa"/>
            <w:shd w:val="clear" w:color="auto" w:fill="E7E6E6" w:themeFill="background2"/>
          </w:tcPr>
          <w:p w14:paraId="4FDB0E71" w14:textId="77777777" w:rsidR="00C24B59" w:rsidRPr="00925371" w:rsidRDefault="00C24B59"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45374F" w:rsidRPr="0045374F">
              <w:rPr>
                <w:sz w:val="20"/>
              </w:rPr>
              <w:t>2 llmg_2354_2mer_c + llmg_1982_Monomer_c + llmg_1981_assumed_Monomer_c + llmg_2154_assumed_Monomer_c + llmg_0608_assumed_Monomer_c + llmg_0521_Monomer_c  -&gt; RNAP_sf_Enzyme_c</w:t>
            </w:r>
          </w:p>
        </w:tc>
      </w:tr>
      <w:tr w:rsidR="00C24B59" w:rsidRPr="00925371" w14:paraId="2F9CA7AD" w14:textId="77777777" w:rsidTr="0064376C">
        <w:tc>
          <w:tcPr>
            <w:tcW w:w="9056" w:type="dxa"/>
            <w:shd w:val="clear" w:color="auto" w:fill="E7E6E6" w:themeFill="background2"/>
          </w:tcPr>
          <w:p w14:paraId="407A51B0" w14:textId="77777777" w:rsidR="00C24B59" w:rsidRPr="00925371" w:rsidRDefault="00C24B59"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27D9706A" w14:textId="77777777" w:rsidR="00BF5757" w:rsidRPr="00925371" w:rsidRDefault="00BF5757" w:rsidP="00533709">
      <w:pPr>
        <w:spacing w:line="400" w:lineRule="exact"/>
        <w:jc w:val="both"/>
      </w:pPr>
    </w:p>
    <w:p w14:paraId="5BBA60CE" w14:textId="6AF99B0D" w:rsidR="008C2AE0" w:rsidRPr="00925371" w:rsidRDefault="00337D6C" w:rsidP="00533709">
      <w:pPr>
        <w:spacing w:line="400" w:lineRule="exact"/>
        <w:ind w:firstLine="360"/>
        <w:jc w:val="both"/>
      </w:pPr>
      <w:r>
        <w:t>D</w:t>
      </w:r>
      <w:r w:rsidR="00B41D8D" w:rsidRPr="00925371">
        <w:t>uring the transcription initiation step,</w:t>
      </w:r>
      <w:r>
        <w:t xml:space="preserve"> w</w:t>
      </w:r>
      <w:r w:rsidRPr="00925371">
        <w:t>e assumed that the first 16 nucleotides were transcribed</w:t>
      </w:r>
      <w:r w:rsidR="00B41D8D" w:rsidRPr="00925371">
        <w:t xml:space="preserve"> and 15 </w:t>
      </w:r>
      <w:r>
        <w:t>d</w:t>
      </w:r>
      <w:r w:rsidRPr="00337D6C">
        <w:t>iphosphate</w:t>
      </w:r>
      <w:r w:rsidRPr="00337D6C">
        <w:t xml:space="preserve"> </w:t>
      </w:r>
      <w:r>
        <w:t>(</w:t>
      </w:r>
      <w:r w:rsidR="00B41D8D" w:rsidRPr="00925371">
        <w:t>ppi</w:t>
      </w:r>
      <w:r>
        <w:t>)</w:t>
      </w:r>
      <w:r w:rsidR="00B41D8D" w:rsidRPr="00925371">
        <w:t xml:space="preserve"> were released. </w:t>
      </w:r>
      <w:r w:rsidR="00361EEF" w:rsidRPr="00925371">
        <w:t xml:space="preserve">We use the TU </w:t>
      </w:r>
      <w:r w:rsidR="003C40B1">
        <w:t>“</w:t>
      </w:r>
      <w:r w:rsidR="00361EEF" w:rsidRPr="00925371">
        <w:t>TU1G1R-100</w:t>
      </w:r>
      <w:r w:rsidR="003C40B1">
        <w:t>”</w:t>
      </w:r>
      <w:r w:rsidR="00361EEF" w:rsidRPr="00925371">
        <w:t xml:space="preserve"> as an example to show transcription initiation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03132" w:rsidRPr="00925371" w14:paraId="3A3CA097" w14:textId="77777777" w:rsidTr="0064376C">
        <w:tc>
          <w:tcPr>
            <w:tcW w:w="9056" w:type="dxa"/>
            <w:shd w:val="clear" w:color="auto" w:fill="E7E6E6" w:themeFill="background2"/>
          </w:tcPr>
          <w:p w14:paraId="1820B7EC" w14:textId="77777777" w:rsidR="00103132" w:rsidRPr="00925371" w:rsidRDefault="00103132" w:rsidP="00533709">
            <w:pPr>
              <w:pStyle w:val="ListParagraph"/>
              <w:numPr>
                <w:ilvl w:val="0"/>
                <w:numId w:val="6"/>
              </w:numPr>
              <w:spacing w:line="400" w:lineRule="exact"/>
              <w:rPr>
                <w:sz w:val="20"/>
              </w:rPr>
            </w:pPr>
            <w:r w:rsidRPr="00925371">
              <w:rPr>
                <w:b/>
                <w:sz w:val="20"/>
              </w:rPr>
              <w:t>Reaction ID:</w:t>
            </w:r>
            <w:r w:rsidRPr="00925371">
              <w:rPr>
                <w:sz w:val="20"/>
              </w:rPr>
              <w:t xml:space="preserve"> R_TU1G1R_100_Initiation</w:t>
            </w:r>
          </w:p>
        </w:tc>
      </w:tr>
      <w:tr w:rsidR="00103132" w:rsidRPr="00925371" w14:paraId="17FD0389" w14:textId="77777777" w:rsidTr="0064376C">
        <w:tc>
          <w:tcPr>
            <w:tcW w:w="9056" w:type="dxa"/>
            <w:shd w:val="clear" w:color="auto" w:fill="E7E6E6" w:themeFill="background2"/>
          </w:tcPr>
          <w:p w14:paraId="42E9A21D" w14:textId="77777777" w:rsidR="00103132" w:rsidRPr="00925371" w:rsidRDefault="00103132"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5350FE" w:rsidRPr="005350FE">
              <w:rPr>
                <w:sz w:val="20"/>
              </w:rPr>
              <w:t>6 M_atp_c + M_gtp_c + 7 M_utp_c + 2 M_ctp_c  -&gt; 15 M_ppi_c + TU1G1R_100_Initiated_c</w:t>
            </w:r>
          </w:p>
        </w:tc>
      </w:tr>
      <w:tr w:rsidR="00103132" w:rsidRPr="00925371" w14:paraId="44D15527" w14:textId="77777777" w:rsidTr="0064376C">
        <w:tc>
          <w:tcPr>
            <w:tcW w:w="9056" w:type="dxa"/>
            <w:shd w:val="clear" w:color="auto" w:fill="E7E6E6" w:themeFill="background2"/>
          </w:tcPr>
          <w:p w14:paraId="607D5FCE" w14:textId="77777777" w:rsidR="00103132" w:rsidRPr="00925371" w:rsidRDefault="00103132" w:rsidP="00533709">
            <w:pPr>
              <w:pStyle w:val="ListParagraph"/>
              <w:numPr>
                <w:ilvl w:val="0"/>
                <w:numId w:val="6"/>
              </w:numPr>
              <w:spacing w:line="400" w:lineRule="exact"/>
              <w:rPr>
                <w:sz w:val="20"/>
              </w:rPr>
            </w:pPr>
            <w:r w:rsidRPr="00925371">
              <w:rPr>
                <w:b/>
                <w:sz w:val="20"/>
              </w:rPr>
              <w:t>Catalyst:</w:t>
            </w:r>
            <w:r w:rsidRPr="00925371">
              <w:rPr>
                <w:sz w:val="20"/>
              </w:rPr>
              <w:t xml:space="preserve"> RNAP_sf_Enzyme_c</w:t>
            </w:r>
          </w:p>
        </w:tc>
      </w:tr>
    </w:tbl>
    <w:p w14:paraId="2DBC818D" w14:textId="77777777" w:rsidR="00BF5757" w:rsidRPr="00925371" w:rsidRDefault="00BF5757" w:rsidP="00533709">
      <w:pPr>
        <w:spacing w:line="400" w:lineRule="exact"/>
        <w:jc w:val="both"/>
      </w:pPr>
    </w:p>
    <w:p w14:paraId="33C2C388" w14:textId="77777777" w:rsidR="008C2AE0" w:rsidRPr="00925371" w:rsidRDefault="008C2AE0" w:rsidP="00732AE6">
      <w:pPr>
        <w:pStyle w:val="Heading3"/>
      </w:pPr>
      <w:bookmarkStart w:id="17" w:name="_Toc13217558"/>
      <w:r w:rsidRPr="00925371">
        <w:t>Transcription elongation and termination</w:t>
      </w:r>
      <w:bookmarkEnd w:id="17"/>
    </w:p>
    <w:p w14:paraId="51D412EB" w14:textId="15C37B87" w:rsidR="00A25781" w:rsidRPr="00925371" w:rsidRDefault="00277FC4" w:rsidP="00533709">
      <w:pPr>
        <w:spacing w:line="400" w:lineRule="exact"/>
        <w:ind w:firstLine="360"/>
        <w:jc w:val="both"/>
      </w:pPr>
      <w:r w:rsidRPr="00925371">
        <w:t>W</w:t>
      </w:r>
      <w:r w:rsidR="00A25781" w:rsidRPr="00925371">
        <w:t xml:space="preserve">e lumped transcription elongation and termination to decrease the total number of reactions. </w:t>
      </w:r>
      <w:r w:rsidR="00C538B8" w:rsidRPr="00925371">
        <w:t>From</w:t>
      </w:r>
      <w:r w:rsidR="0057416F" w:rsidRPr="00925371">
        <w:t xml:space="preserve"> the</w:t>
      </w:r>
      <w:r w:rsidR="00A25781" w:rsidRPr="00925371">
        <w:t xml:space="preserve"> KEGG database (Transcription machinery [BR: llm03021]), we </w:t>
      </w:r>
      <w:r w:rsidR="006E311A" w:rsidRPr="00925371">
        <w:t>collected</w:t>
      </w:r>
      <w:r w:rsidR="00A25781" w:rsidRPr="00925371">
        <w:t xml:space="preserve"> </w:t>
      </w:r>
      <w:r w:rsidR="00817AD2" w:rsidRPr="00925371">
        <w:t>transcription elongation factor</w:t>
      </w:r>
      <w:r w:rsidR="00A25781" w:rsidRPr="00925371">
        <w:t xml:space="preserve"> NusA (llmg_1796), tr</w:t>
      </w:r>
      <w:r w:rsidR="00817AD2" w:rsidRPr="00925371">
        <w:t>anscription termination protein</w:t>
      </w:r>
      <w:r w:rsidR="00A25781" w:rsidRPr="00925371">
        <w:t xml:space="preserve"> NusB (llmg_1878), transc</w:t>
      </w:r>
      <w:r w:rsidR="00817AD2" w:rsidRPr="00925371">
        <w:t>ription antitermination protein</w:t>
      </w:r>
      <w:r w:rsidR="00A25781" w:rsidRPr="00925371">
        <w:t xml:space="preserve"> NusG (llmg_2388), and </w:t>
      </w:r>
      <w:r w:rsidR="00817AD2" w:rsidRPr="00925371">
        <w:t>transcription elongation factor</w:t>
      </w:r>
      <w:r w:rsidR="00A25781" w:rsidRPr="00925371">
        <w:t xml:space="preserve"> GreA (llmg_0610). Besides, we </w:t>
      </w:r>
      <w:r w:rsidR="00817AD2" w:rsidRPr="00925371">
        <w:t xml:space="preserve">manually </w:t>
      </w:r>
      <w:r w:rsidR="00A25781" w:rsidRPr="00925371">
        <w:t>added transcription-repair coupling factor, Mfd (llmg_0013).</w:t>
      </w:r>
      <w:r w:rsidR="00AE6E09" w:rsidRPr="00925371">
        <w:t xml:space="preserve"> </w:t>
      </w:r>
      <w:r w:rsidR="00266236">
        <w:t>W</w:t>
      </w:r>
      <w:r w:rsidR="00995405" w:rsidRPr="00925371">
        <w:t xml:space="preserve">e cannot find </w:t>
      </w:r>
      <w:r w:rsidR="004069B9" w:rsidRPr="00925371">
        <w:t>Rho termination factor</w:t>
      </w:r>
      <w:r w:rsidR="00995405" w:rsidRPr="00925371">
        <w:t xml:space="preserve"> in </w:t>
      </w:r>
      <w:r w:rsidR="00995405" w:rsidRPr="00925371">
        <w:rPr>
          <w:i/>
        </w:rPr>
        <w:t>L. lactis</w:t>
      </w:r>
      <w:r w:rsidR="00995405" w:rsidRPr="00925371">
        <w:t xml:space="preserve"> genome, so all the transcription reactions are Rho independent. </w:t>
      </w:r>
      <w:r w:rsidR="00FA750A" w:rsidRPr="00925371">
        <w:t xml:space="preserve">We formulated the formation of </w:t>
      </w:r>
      <w:r w:rsidR="00433DE1" w:rsidRPr="00925371">
        <w:t>transcription complex, which consists of all the factors mentioned above:</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769B4" w:rsidRPr="00925371" w14:paraId="5F4A1C5A" w14:textId="77777777" w:rsidTr="0064376C">
        <w:tc>
          <w:tcPr>
            <w:tcW w:w="9056" w:type="dxa"/>
            <w:shd w:val="clear" w:color="auto" w:fill="E7E6E6" w:themeFill="background2"/>
          </w:tcPr>
          <w:p w14:paraId="4FE6AB65" w14:textId="77777777" w:rsidR="007769B4" w:rsidRPr="00925371" w:rsidRDefault="007769B4" w:rsidP="00533709">
            <w:pPr>
              <w:pStyle w:val="ListParagraph"/>
              <w:numPr>
                <w:ilvl w:val="0"/>
                <w:numId w:val="6"/>
              </w:numPr>
              <w:spacing w:line="400" w:lineRule="exact"/>
              <w:rPr>
                <w:sz w:val="20"/>
              </w:rPr>
            </w:pPr>
            <w:r w:rsidRPr="00925371">
              <w:rPr>
                <w:b/>
                <w:sz w:val="20"/>
              </w:rPr>
              <w:t>Reaction ID:</w:t>
            </w:r>
            <w:r w:rsidRPr="00925371">
              <w:rPr>
                <w:sz w:val="20"/>
              </w:rPr>
              <w:t xml:space="preserve"> R_Transcription_Complex_Enzyme</w:t>
            </w:r>
          </w:p>
        </w:tc>
      </w:tr>
      <w:tr w:rsidR="007769B4" w:rsidRPr="00925371" w14:paraId="4CD61F74" w14:textId="77777777" w:rsidTr="0064376C">
        <w:tc>
          <w:tcPr>
            <w:tcW w:w="9056" w:type="dxa"/>
            <w:shd w:val="clear" w:color="auto" w:fill="E7E6E6" w:themeFill="background2"/>
          </w:tcPr>
          <w:p w14:paraId="392EA0A8" w14:textId="77777777" w:rsidR="007769B4" w:rsidRPr="00925371" w:rsidRDefault="007769B4"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0A0659" w:rsidRPr="000A0659">
              <w:rPr>
                <w:sz w:val="20"/>
              </w:rPr>
              <w:t>llmg_1796_2mer_c + llmg_1878_assumed_Monomer_c + llmg_2388_Monomer_c + llmg_0610_Monomer_c + llmg_0013_Monomer_c  -&gt; Transcription_Complex_Enzyme_c</w:t>
            </w:r>
          </w:p>
        </w:tc>
      </w:tr>
      <w:tr w:rsidR="007769B4" w:rsidRPr="00925371" w14:paraId="7AD1C1C9" w14:textId="77777777" w:rsidTr="0064376C">
        <w:tc>
          <w:tcPr>
            <w:tcW w:w="9056" w:type="dxa"/>
            <w:shd w:val="clear" w:color="auto" w:fill="E7E6E6" w:themeFill="background2"/>
          </w:tcPr>
          <w:p w14:paraId="4D81777C" w14:textId="77777777" w:rsidR="007769B4" w:rsidRPr="00925371" w:rsidRDefault="007769B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5C0431E1" w14:textId="77777777" w:rsidR="00BF5757" w:rsidRPr="00925371" w:rsidRDefault="00BF5757" w:rsidP="00533709">
      <w:pPr>
        <w:spacing w:line="400" w:lineRule="exact"/>
        <w:jc w:val="both"/>
      </w:pPr>
    </w:p>
    <w:p w14:paraId="27FA7A4D" w14:textId="01921B01" w:rsidR="00CD4BBF" w:rsidRPr="00925371" w:rsidRDefault="004E17BD" w:rsidP="00533709">
      <w:pPr>
        <w:spacing w:line="400" w:lineRule="exact"/>
        <w:ind w:firstLine="360"/>
        <w:jc w:val="both"/>
      </w:pPr>
      <w:r>
        <w:t>C</w:t>
      </w:r>
      <w:r w:rsidR="00433DE1" w:rsidRPr="00925371">
        <w:t>ataly</w:t>
      </w:r>
      <w:r w:rsidR="009B64D9">
        <w:t>s</w:t>
      </w:r>
      <w:r w:rsidR="00433DE1" w:rsidRPr="00925371">
        <w:t>ed by the transcription complex</w:t>
      </w:r>
      <w:r w:rsidR="00073F29" w:rsidRPr="00925371">
        <w:t xml:space="preserve">, the initiated TU </w:t>
      </w:r>
      <w:r w:rsidR="006D5239" w:rsidRPr="00925371">
        <w:t>will be</w:t>
      </w:r>
      <w:r w:rsidR="00073F29" w:rsidRPr="00925371">
        <w:t xml:space="preserve"> elongat</w:t>
      </w:r>
      <w:r w:rsidR="000B50FD" w:rsidRPr="00925371">
        <w:t>ed and terminated in this step</w:t>
      </w:r>
      <w:r w:rsidR="00D42DB9" w:rsidRPr="00925371">
        <w:t xml:space="preserve"> (still using </w:t>
      </w:r>
      <w:r w:rsidR="003C40B1">
        <w:t>“</w:t>
      </w:r>
      <w:r w:rsidR="00D42DB9" w:rsidRPr="00925371">
        <w:t>TU1G1R</w:t>
      </w:r>
      <w:r w:rsidR="00DE1CA8" w:rsidRPr="00925371">
        <w:t>_</w:t>
      </w:r>
      <w:r w:rsidR="00D42DB9" w:rsidRPr="00925371">
        <w:t>100</w:t>
      </w:r>
      <w:r w:rsidR="003C40B1">
        <w:t>”</w:t>
      </w:r>
      <w:r w:rsidR="00D42DB9" w:rsidRPr="00925371">
        <w:t xml:space="preserve"> as an example)</w:t>
      </w:r>
      <w:r w:rsidR="000B50FD"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B4029" w:rsidRPr="00925371" w14:paraId="676D1E9F" w14:textId="77777777" w:rsidTr="0064376C">
        <w:tc>
          <w:tcPr>
            <w:tcW w:w="9056" w:type="dxa"/>
            <w:shd w:val="clear" w:color="auto" w:fill="E7E6E6" w:themeFill="background2"/>
          </w:tcPr>
          <w:p w14:paraId="4F32B596" w14:textId="77777777" w:rsidR="00DB4029" w:rsidRPr="00925371" w:rsidRDefault="00DB4029" w:rsidP="00533709">
            <w:pPr>
              <w:pStyle w:val="ListParagraph"/>
              <w:numPr>
                <w:ilvl w:val="0"/>
                <w:numId w:val="6"/>
              </w:numPr>
              <w:spacing w:line="400" w:lineRule="exact"/>
              <w:rPr>
                <w:sz w:val="20"/>
              </w:rPr>
            </w:pPr>
            <w:r w:rsidRPr="00925371">
              <w:rPr>
                <w:b/>
                <w:sz w:val="20"/>
              </w:rPr>
              <w:t>Reaction ID:</w:t>
            </w:r>
            <w:r w:rsidRPr="00925371">
              <w:rPr>
                <w:sz w:val="20"/>
              </w:rPr>
              <w:t xml:space="preserve"> R_TU1G1R_100</w:t>
            </w:r>
          </w:p>
        </w:tc>
      </w:tr>
      <w:tr w:rsidR="00DB4029" w:rsidRPr="00925371" w14:paraId="10C0580F" w14:textId="77777777" w:rsidTr="0064376C">
        <w:tc>
          <w:tcPr>
            <w:tcW w:w="9056" w:type="dxa"/>
            <w:shd w:val="clear" w:color="auto" w:fill="E7E6E6" w:themeFill="background2"/>
          </w:tcPr>
          <w:p w14:paraId="603C9F83" w14:textId="77777777" w:rsidR="00DB4029" w:rsidRPr="00925371" w:rsidRDefault="00DB4029" w:rsidP="00533709">
            <w:pPr>
              <w:pStyle w:val="ListParagraph"/>
              <w:numPr>
                <w:ilvl w:val="0"/>
                <w:numId w:val="6"/>
              </w:numPr>
              <w:spacing w:line="400" w:lineRule="exact"/>
              <w:rPr>
                <w:sz w:val="20"/>
              </w:rPr>
            </w:pPr>
            <w:r w:rsidRPr="00925371">
              <w:rPr>
                <w:b/>
                <w:sz w:val="20"/>
              </w:rPr>
              <w:lastRenderedPageBreak/>
              <w:t>Reaction Formula:</w:t>
            </w:r>
            <w:r w:rsidRPr="00925371">
              <w:rPr>
                <w:sz w:val="20"/>
              </w:rPr>
              <w:t xml:space="preserve"> </w:t>
            </w:r>
            <w:r w:rsidR="00E139BB" w:rsidRPr="00E139BB">
              <w:rPr>
                <w:sz w:val="20"/>
              </w:rPr>
              <w:t>304 M_atp_c + 215 M_gtp_c + 276 M_utp_c + 191 M_ctp_c + TU1G1R_100_Initiated_c  -&gt; 986 M_ppi_c + TU1G1R_100_c</w:t>
            </w:r>
          </w:p>
        </w:tc>
      </w:tr>
      <w:tr w:rsidR="00DB4029" w:rsidRPr="00295841" w14:paraId="77003DD8" w14:textId="77777777" w:rsidTr="0064376C">
        <w:tc>
          <w:tcPr>
            <w:tcW w:w="9056" w:type="dxa"/>
            <w:shd w:val="clear" w:color="auto" w:fill="E7E6E6" w:themeFill="background2"/>
          </w:tcPr>
          <w:p w14:paraId="3DFEE767" w14:textId="77777777" w:rsidR="00DB4029" w:rsidRPr="0092331D" w:rsidRDefault="00DB4029" w:rsidP="00533709">
            <w:pPr>
              <w:pStyle w:val="ListParagraph"/>
              <w:numPr>
                <w:ilvl w:val="0"/>
                <w:numId w:val="6"/>
              </w:numPr>
              <w:spacing w:line="400" w:lineRule="exact"/>
              <w:rPr>
                <w:sz w:val="20"/>
                <w:lang w:val="fr-FR"/>
              </w:rPr>
            </w:pPr>
            <w:r w:rsidRPr="0092331D">
              <w:rPr>
                <w:b/>
                <w:sz w:val="20"/>
                <w:lang w:val="fr-FR"/>
              </w:rPr>
              <w:t>Catalyst:</w:t>
            </w:r>
            <w:r w:rsidRPr="0092331D">
              <w:rPr>
                <w:sz w:val="20"/>
                <w:lang w:val="fr-FR"/>
              </w:rPr>
              <w:t xml:space="preserve"> Transcription_Complex_Enzyme_c</w:t>
            </w:r>
          </w:p>
        </w:tc>
      </w:tr>
    </w:tbl>
    <w:p w14:paraId="5F518918" w14:textId="77777777" w:rsidR="00FA1F55" w:rsidRPr="0092331D" w:rsidRDefault="00FA1F55" w:rsidP="00533709">
      <w:pPr>
        <w:spacing w:line="400" w:lineRule="exact"/>
        <w:jc w:val="both"/>
        <w:rPr>
          <w:lang w:val="fr-FR"/>
        </w:rPr>
      </w:pPr>
    </w:p>
    <w:p w14:paraId="560540D9" w14:textId="77777777" w:rsidR="00A66501" w:rsidRPr="00925371" w:rsidRDefault="00086217" w:rsidP="00732AE6">
      <w:pPr>
        <w:pStyle w:val="Heading2"/>
      </w:pPr>
      <w:bookmarkStart w:id="18" w:name="_Toc13217559"/>
      <w:r w:rsidRPr="00925371">
        <w:t>Stable RNA cleavage</w:t>
      </w:r>
      <w:bookmarkEnd w:id="18"/>
    </w:p>
    <w:p w14:paraId="2295AA96" w14:textId="77777777" w:rsidR="00E5691A" w:rsidRPr="00925371" w:rsidRDefault="00413E45" w:rsidP="00533709">
      <w:pPr>
        <w:spacing w:line="400" w:lineRule="exact"/>
        <w:ind w:firstLine="360"/>
        <w:jc w:val="both"/>
      </w:pPr>
      <w:r w:rsidRPr="00925371">
        <w:t xml:space="preserve">There are two types of TUs produced by transcription process, </w:t>
      </w:r>
      <w:r w:rsidR="00101528" w:rsidRPr="00925371">
        <w:t>one type</w:t>
      </w:r>
      <w:r w:rsidRPr="00925371">
        <w:t xml:space="preserve"> is the TU exclusively containing protein genes while the other is the TU containing RNA genes. The former will be translated directly, but the latter should be cleaved </w:t>
      </w:r>
      <w:r w:rsidR="008D41D7" w:rsidRPr="00925371">
        <w:t>before entering other subprocesses</w:t>
      </w:r>
      <w:r w:rsidRPr="00925371">
        <w:t xml:space="preserve"> as RNA genes will not be translated. Therefore, we </w:t>
      </w:r>
      <w:r w:rsidR="00AB0CCF" w:rsidRPr="00925371">
        <w:t>added</w:t>
      </w:r>
      <w:r w:rsidR="00C43AEA" w:rsidRPr="00925371">
        <w:t xml:space="preserve"> stable RNA cleavage process in the model</w:t>
      </w:r>
      <w:r w:rsidR="00347BC1" w:rsidRPr="00925371">
        <w:t xml:space="preserve"> for</w:t>
      </w:r>
      <w:r w:rsidR="00C43AEA" w:rsidRPr="00925371">
        <w:t xml:space="preserve"> the TUs containing RNA genes</w:t>
      </w:r>
      <w:r w:rsidR="00B60AF7" w:rsidRPr="00925371">
        <w:t xml:space="preserve"> (28 TUs in </w:t>
      </w:r>
      <w:r w:rsidR="00FA018E" w:rsidRPr="00925371">
        <w:t>the model</w:t>
      </w:r>
      <w:r w:rsidR="00B60AF7" w:rsidRPr="00925371">
        <w:t>)</w:t>
      </w:r>
      <w:r w:rsidR="00E5691A" w:rsidRPr="00925371">
        <w:t xml:space="preserve">. </w:t>
      </w:r>
    </w:p>
    <w:p w14:paraId="62BE0997" w14:textId="1CEF6F7E" w:rsidR="00346683" w:rsidRPr="00925371" w:rsidRDefault="00346683" w:rsidP="00533709">
      <w:pPr>
        <w:spacing w:line="400" w:lineRule="exact"/>
        <w:ind w:firstLine="360"/>
        <w:jc w:val="both"/>
      </w:pPr>
      <w:r w:rsidRPr="00925371">
        <w:t xml:space="preserve">Ribonuclease is responsible for stable RNA cleavage and there are many types of ribonucleases in </w:t>
      </w:r>
      <w:r w:rsidRPr="00925371">
        <w:rPr>
          <w:i/>
        </w:rPr>
        <w:t>L. lactis</w:t>
      </w:r>
      <w:r w:rsidRPr="00925371">
        <w:t xml:space="preserve"> according to genome annotation and </w:t>
      </w:r>
      <w:r w:rsidR="00F43F68" w:rsidRPr="00925371">
        <w:t xml:space="preserve">the </w:t>
      </w:r>
      <w:r w:rsidRPr="00925371">
        <w:t>KEGG database. They are RNase III (llmg_1753), mini-RNase III (llmg_2039), RNase P (llmg_0142), RNase HII (llmg_1176), RNase HIII (llmg_2549), RNase M5 (llmg_1883), RNase Z (llmg_0412), RNase Z (llmg_0604), RNase J1 (llmg_0302), RNase BN (llmg_0578), RNase J2 (llmg_0876), RNase R (llmg_1304), RNase R (llmg_1586).</w:t>
      </w:r>
      <w:r w:rsidR="00C95791" w:rsidRPr="00925371">
        <w:t xml:space="preserve"> However, we only </w:t>
      </w:r>
      <w:r w:rsidR="009906F1" w:rsidRPr="00925371">
        <w:t>adopted</w:t>
      </w:r>
      <w:r w:rsidR="00C95791" w:rsidRPr="00925371">
        <w:t xml:space="preserve"> RNase III (llmg_1753) in the model for cataly</w:t>
      </w:r>
      <w:r w:rsidR="00EB0876">
        <w:t>s</w:t>
      </w:r>
      <w:bookmarkStart w:id="19" w:name="_GoBack"/>
      <w:bookmarkEnd w:id="19"/>
      <w:r w:rsidR="00C95791" w:rsidRPr="00925371">
        <w:t>ing RNA cleavage reactions as we can</w:t>
      </w:r>
      <w:r w:rsidR="0070260A" w:rsidRPr="00925371">
        <w:t xml:space="preserve">not find any </w:t>
      </w:r>
      <w:r w:rsidR="00FE0104" w:rsidRPr="00925371">
        <w:t>supporting</w:t>
      </w:r>
      <w:r w:rsidR="0070260A" w:rsidRPr="00925371">
        <w:t xml:space="preserve"> evidence</w:t>
      </w:r>
      <w:r w:rsidR="00C95791" w:rsidRPr="00925371">
        <w:t>. So</w:t>
      </w:r>
      <w:r w:rsidR="005C47EE" w:rsidRPr="00925371">
        <w:t>,</w:t>
      </w:r>
      <w:r w:rsidR="00C95791" w:rsidRPr="00925371">
        <w:t xml:space="preserve"> we formulated the formation </w:t>
      </w:r>
      <w:r w:rsidR="0097619D" w:rsidRPr="00925371">
        <w:t>of RNase III:</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25168" w:rsidRPr="00925371" w14:paraId="4B398533" w14:textId="77777777" w:rsidTr="0064376C">
        <w:tc>
          <w:tcPr>
            <w:tcW w:w="9056" w:type="dxa"/>
            <w:shd w:val="clear" w:color="auto" w:fill="E7E6E6" w:themeFill="background2"/>
          </w:tcPr>
          <w:p w14:paraId="2F82E28A" w14:textId="77777777" w:rsidR="00325168" w:rsidRPr="00925371" w:rsidRDefault="00325168" w:rsidP="00533709">
            <w:pPr>
              <w:pStyle w:val="ListParagraph"/>
              <w:numPr>
                <w:ilvl w:val="0"/>
                <w:numId w:val="6"/>
              </w:numPr>
              <w:spacing w:line="400" w:lineRule="exact"/>
              <w:rPr>
                <w:sz w:val="20"/>
              </w:rPr>
            </w:pPr>
            <w:r w:rsidRPr="00925371">
              <w:rPr>
                <w:b/>
                <w:sz w:val="20"/>
              </w:rPr>
              <w:t>Reaction ID:</w:t>
            </w:r>
            <w:r w:rsidRPr="00925371">
              <w:rPr>
                <w:sz w:val="20"/>
              </w:rPr>
              <w:t xml:space="preserve"> R_RNase_Enzyme</w:t>
            </w:r>
          </w:p>
        </w:tc>
      </w:tr>
      <w:tr w:rsidR="00325168" w:rsidRPr="00925371" w14:paraId="3ED1B85D" w14:textId="77777777" w:rsidTr="0064376C">
        <w:tc>
          <w:tcPr>
            <w:tcW w:w="9056" w:type="dxa"/>
            <w:shd w:val="clear" w:color="auto" w:fill="E7E6E6" w:themeFill="background2"/>
          </w:tcPr>
          <w:p w14:paraId="78B7D0C9" w14:textId="77777777" w:rsidR="00325168" w:rsidRPr="00925371" w:rsidRDefault="00325168" w:rsidP="00533709">
            <w:pPr>
              <w:pStyle w:val="ListParagraph"/>
              <w:numPr>
                <w:ilvl w:val="0"/>
                <w:numId w:val="6"/>
              </w:numPr>
              <w:spacing w:line="400" w:lineRule="exact"/>
              <w:rPr>
                <w:sz w:val="20"/>
              </w:rPr>
            </w:pPr>
            <w:r w:rsidRPr="00925371">
              <w:rPr>
                <w:b/>
                <w:sz w:val="20"/>
              </w:rPr>
              <w:t>Reaction Formula:</w:t>
            </w:r>
            <w:r w:rsidRPr="00925371">
              <w:rPr>
                <w:sz w:val="20"/>
              </w:rPr>
              <w:t xml:space="preserve"> llmg_1753_2mer_c  -&gt; RNase_Enzyme_c</w:t>
            </w:r>
          </w:p>
        </w:tc>
      </w:tr>
      <w:tr w:rsidR="00325168" w:rsidRPr="00925371" w14:paraId="5CEC8C28" w14:textId="77777777" w:rsidTr="0064376C">
        <w:tc>
          <w:tcPr>
            <w:tcW w:w="9056" w:type="dxa"/>
            <w:shd w:val="clear" w:color="auto" w:fill="E7E6E6" w:themeFill="background2"/>
          </w:tcPr>
          <w:p w14:paraId="0E9A9FAE" w14:textId="77777777" w:rsidR="00325168" w:rsidRPr="00925371" w:rsidRDefault="00325168"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79C9D257" w14:textId="77777777" w:rsidR="0097619D" w:rsidRPr="00925371" w:rsidRDefault="0097619D" w:rsidP="00533709">
      <w:pPr>
        <w:spacing w:line="400" w:lineRule="exact"/>
        <w:jc w:val="both"/>
      </w:pPr>
    </w:p>
    <w:p w14:paraId="4E973E74" w14:textId="77777777" w:rsidR="0097619D" w:rsidRPr="00925371" w:rsidRDefault="00BD0C97" w:rsidP="00533709">
      <w:pPr>
        <w:spacing w:line="400" w:lineRule="exact"/>
        <w:ind w:firstLine="360"/>
        <w:jc w:val="both"/>
      </w:pPr>
      <w:r w:rsidRPr="00925371">
        <w:t xml:space="preserve">For the case that a TU </w:t>
      </w:r>
      <w:r w:rsidR="002B0866" w:rsidRPr="00925371">
        <w:t>contain</w:t>
      </w:r>
      <w:r w:rsidR="00F028BE" w:rsidRPr="00925371">
        <w:t>s</w:t>
      </w:r>
      <w:r w:rsidR="002B0866" w:rsidRPr="00925371">
        <w:t xml:space="preserve"> only one</w:t>
      </w:r>
      <w:r w:rsidRPr="00925371">
        <w:t xml:space="preserve"> RNA gene, we formulated a spontaneous reaction:</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40EE9" w:rsidRPr="00925371" w14:paraId="11980A4F" w14:textId="77777777" w:rsidTr="0064376C">
        <w:tc>
          <w:tcPr>
            <w:tcW w:w="9056" w:type="dxa"/>
            <w:shd w:val="clear" w:color="auto" w:fill="E7E6E6" w:themeFill="background2"/>
          </w:tcPr>
          <w:p w14:paraId="1B43C2E2" w14:textId="77777777" w:rsidR="00A40EE9" w:rsidRPr="00925371" w:rsidRDefault="00A40EE9" w:rsidP="00533709">
            <w:pPr>
              <w:pStyle w:val="ListParagraph"/>
              <w:numPr>
                <w:ilvl w:val="0"/>
                <w:numId w:val="6"/>
              </w:numPr>
              <w:spacing w:line="400" w:lineRule="exact"/>
              <w:rPr>
                <w:sz w:val="20"/>
              </w:rPr>
            </w:pPr>
            <w:r w:rsidRPr="00925371">
              <w:rPr>
                <w:b/>
                <w:sz w:val="20"/>
              </w:rPr>
              <w:t xml:space="preserve">Reaction ID: </w:t>
            </w:r>
            <w:r w:rsidRPr="00925371">
              <w:rPr>
                <w:sz w:val="20"/>
              </w:rPr>
              <w:t>R_TU1G1R_1030_cleavage</w:t>
            </w:r>
          </w:p>
        </w:tc>
      </w:tr>
      <w:tr w:rsidR="00A40EE9" w:rsidRPr="00925371" w14:paraId="1B80DFF0" w14:textId="77777777" w:rsidTr="0064376C">
        <w:tc>
          <w:tcPr>
            <w:tcW w:w="9056" w:type="dxa"/>
            <w:shd w:val="clear" w:color="auto" w:fill="E7E6E6" w:themeFill="background2"/>
          </w:tcPr>
          <w:p w14:paraId="10D020A4" w14:textId="77777777" w:rsidR="00A40EE9" w:rsidRPr="00925371" w:rsidRDefault="00A40EE9" w:rsidP="00533709">
            <w:pPr>
              <w:pStyle w:val="ListParagraph"/>
              <w:numPr>
                <w:ilvl w:val="0"/>
                <w:numId w:val="6"/>
              </w:numPr>
              <w:spacing w:line="400" w:lineRule="exact"/>
              <w:rPr>
                <w:sz w:val="20"/>
              </w:rPr>
            </w:pPr>
            <w:r w:rsidRPr="00925371">
              <w:rPr>
                <w:b/>
                <w:sz w:val="20"/>
              </w:rPr>
              <w:t>Reaction Formula:</w:t>
            </w:r>
            <w:r w:rsidRPr="00925371">
              <w:rPr>
                <w:sz w:val="20"/>
              </w:rPr>
              <w:t xml:space="preserve"> TU1G1R_1030_c  -&gt; llmg_tRNA_36_unmodified_c</w:t>
            </w:r>
          </w:p>
        </w:tc>
      </w:tr>
      <w:tr w:rsidR="00A40EE9" w:rsidRPr="00925371" w14:paraId="55F00141" w14:textId="77777777" w:rsidTr="0064376C">
        <w:tc>
          <w:tcPr>
            <w:tcW w:w="9056" w:type="dxa"/>
            <w:shd w:val="clear" w:color="auto" w:fill="E7E6E6" w:themeFill="background2"/>
          </w:tcPr>
          <w:p w14:paraId="3A1BC20B" w14:textId="77777777" w:rsidR="00A40EE9" w:rsidRPr="00925371" w:rsidRDefault="00A40EE9"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736CEB9C" w14:textId="77777777" w:rsidR="0097619D" w:rsidRPr="00925371" w:rsidRDefault="0097619D" w:rsidP="00533709">
      <w:pPr>
        <w:spacing w:line="400" w:lineRule="exact"/>
        <w:jc w:val="both"/>
      </w:pPr>
    </w:p>
    <w:p w14:paraId="3497A713" w14:textId="77777777" w:rsidR="0097619D" w:rsidRPr="00925371" w:rsidRDefault="00BD0C97" w:rsidP="00533709">
      <w:pPr>
        <w:spacing w:line="400" w:lineRule="exact"/>
        <w:ind w:firstLine="360"/>
        <w:jc w:val="both"/>
      </w:pPr>
      <w:r w:rsidRPr="00925371">
        <w:t xml:space="preserve">For the case that a TU contains more </w:t>
      </w:r>
      <w:r w:rsidR="00BE09AE" w:rsidRPr="00925371">
        <w:t xml:space="preserve">than one </w:t>
      </w:r>
      <w:r w:rsidRPr="00925371">
        <w:t>RNA gene,</w:t>
      </w:r>
      <w:r w:rsidR="006446E1" w:rsidRPr="00925371">
        <w:t xml:space="preserve"> RNase III</w:t>
      </w:r>
      <w:r w:rsidR="007E3A2C" w:rsidRPr="00925371">
        <w:t xml:space="preserve"> is used. It should be noted that one H</w:t>
      </w:r>
      <w:r w:rsidR="007E3A2C" w:rsidRPr="00925371">
        <w:rPr>
          <w:vertAlign w:val="subscript"/>
        </w:rPr>
        <w:t>2</w:t>
      </w:r>
      <w:r w:rsidR="007E3A2C" w:rsidRPr="00925371">
        <w:t xml:space="preserve">O should be used per time of cleavage for one TU, and one proton </w:t>
      </w:r>
      <w:r w:rsidR="00ED07DB" w:rsidRPr="00925371">
        <w:t xml:space="preserve">is </w:t>
      </w:r>
      <w:r w:rsidR="007E3A2C" w:rsidRPr="00925371">
        <w:t xml:space="preserve">produced. </w:t>
      </w:r>
      <w:r w:rsidR="00152EE4" w:rsidRPr="00925371">
        <w:t xml:space="preserve">Besides, sub-TU could be produced in this process, which is the sequence between two </w:t>
      </w:r>
      <w:r w:rsidR="00CB270F" w:rsidRPr="00925371">
        <w:t>RNA genes in the TU. The sub-TU</w:t>
      </w:r>
      <w:r w:rsidR="00152EE4" w:rsidRPr="00925371">
        <w:t xml:space="preserve"> can be either degraded directly or </w:t>
      </w:r>
      <w:r w:rsidR="00CB270F" w:rsidRPr="00925371">
        <w:t>translated if it contains protein genes.</w:t>
      </w:r>
      <w:r w:rsidR="00AB0D23" w:rsidRPr="00925371">
        <w:t xml:space="preserve"> Below is an example:</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271B6" w:rsidRPr="00925371" w14:paraId="1CB7A9F1" w14:textId="77777777" w:rsidTr="0064376C">
        <w:tc>
          <w:tcPr>
            <w:tcW w:w="9056" w:type="dxa"/>
            <w:shd w:val="clear" w:color="auto" w:fill="E7E6E6" w:themeFill="background2"/>
          </w:tcPr>
          <w:p w14:paraId="38F150DB" w14:textId="77777777" w:rsidR="001271B6" w:rsidRPr="00925371" w:rsidRDefault="001271B6" w:rsidP="00533709">
            <w:pPr>
              <w:pStyle w:val="ListParagraph"/>
              <w:numPr>
                <w:ilvl w:val="0"/>
                <w:numId w:val="6"/>
              </w:numPr>
              <w:spacing w:line="400" w:lineRule="exact"/>
              <w:rPr>
                <w:sz w:val="20"/>
              </w:rPr>
            </w:pPr>
            <w:r w:rsidRPr="00925371">
              <w:rPr>
                <w:b/>
                <w:sz w:val="20"/>
              </w:rPr>
              <w:t>Reaction ID:</w:t>
            </w:r>
            <w:r w:rsidRPr="00925371">
              <w:rPr>
                <w:sz w:val="20"/>
              </w:rPr>
              <w:t xml:space="preserve"> R_TU1G1R_3106_cleavage</w:t>
            </w:r>
          </w:p>
        </w:tc>
      </w:tr>
      <w:tr w:rsidR="001271B6" w:rsidRPr="00925371" w14:paraId="78749D6F" w14:textId="77777777" w:rsidTr="0064376C">
        <w:tc>
          <w:tcPr>
            <w:tcW w:w="9056" w:type="dxa"/>
            <w:shd w:val="clear" w:color="auto" w:fill="E7E6E6" w:themeFill="background2"/>
          </w:tcPr>
          <w:p w14:paraId="4CFF47DC" w14:textId="77777777" w:rsidR="001271B6" w:rsidRPr="00925371" w:rsidRDefault="001271B6" w:rsidP="00533709">
            <w:pPr>
              <w:pStyle w:val="ListParagraph"/>
              <w:numPr>
                <w:ilvl w:val="0"/>
                <w:numId w:val="6"/>
              </w:numPr>
              <w:spacing w:line="400" w:lineRule="exact"/>
              <w:rPr>
                <w:sz w:val="20"/>
              </w:rPr>
            </w:pPr>
            <w:r w:rsidRPr="00925371">
              <w:rPr>
                <w:b/>
                <w:sz w:val="20"/>
              </w:rPr>
              <w:lastRenderedPageBreak/>
              <w:t>Reaction Formula:</w:t>
            </w:r>
            <w:r w:rsidRPr="00925371">
              <w:rPr>
                <w:sz w:val="20"/>
              </w:rPr>
              <w:t xml:space="preserve"> </w:t>
            </w:r>
            <w:r w:rsidR="000275D4" w:rsidRPr="000275D4">
              <w:rPr>
                <w:sz w:val="20"/>
              </w:rPr>
              <w:t>10 M_h2o_c + TU1G1R_3106_c  -&gt; 10 M_h_c + llmg_rRNA_60a_unmodified_c + llmg_rRNA_7_unmodified_c + llmg_rRNA_7a_unmodified_c + llmg_tRNA_62_unmodified_c + llmg_tRNA_61_unmodified_c + llmg_tRNA_60_unmodified_c + TU1G1R_3106_sub_1_c + TU1G1R_3106_sub_2_c + TU1G1R_3106_sub_3_c + TU1G1R_3106_sub_4_c + TU1G1R_3106_sub_5_c</w:t>
            </w:r>
          </w:p>
        </w:tc>
      </w:tr>
      <w:tr w:rsidR="001271B6" w:rsidRPr="00925371" w14:paraId="26165212" w14:textId="77777777" w:rsidTr="0064376C">
        <w:tc>
          <w:tcPr>
            <w:tcW w:w="9056" w:type="dxa"/>
            <w:shd w:val="clear" w:color="auto" w:fill="E7E6E6" w:themeFill="background2"/>
          </w:tcPr>
          <w:p w14:paraId="2CC89559" w14:textId="77777777" w:rsidR="001271B6" w:rsidRPr="00925371" w:rsidRDefault="001271B6" w:rsidP="00533709">
            <w:pPr>
              <w:pStyle w:val="ListParagraph"/>
              <w:numPr>
                <w:ilvl w:val="0"/>
                <w:numId w:val="6"/>
              </w:numPr>
              <w:spacing w:line="400" w:lineRule="exact"/>
              <w:rPr>
                <w:sz w:val="20"/>
              </w:rPr>
            </w:pPr>
            <w:r w:rsidRPr="00925371">
              <w:rPr>
                <w:b/>
                <w:sz w:val="20"/>
              </w:rPr>
              <w:t>Catalyst:</w:t>
            </w:r>
            <w:r w:rsidRPr="00925371">
              <w:rPr>
                <w:sz w:val="20"/>
              </w:rPr>
              <w:t xml:space="preserve"> RNase_Enzyme_c</w:t>
            </w:r>
          </w:p>
        </w:tc>
      </w:tr>
    </w:tbl>
    <w:p w14:paraId="4157551B" w14:textId="77777777" w:rsidR="00B9253F" w:rsidRPr="00925371" w:rsidRDefault="00B9253F" w:rsidP="00533709">
      <w:pPr>
        <w:spacing w:line="400" w:lineRule="exact"/>
        <w:jc w:val="both"/>
      </w:pPr>
    </w:p>
    <w:p w14:paraId="4E68BB1C" w14:textId="77777777" w:rsidR="00086217" w:rsidRPr="00925371" w:rsidRDefault="00086217" w:rsidP="00732AE6">
      <w:pPr>
        <w:pStyle w:val="Heading2"/>
      </w:pPr>
      <w:bookmarkStart w:id="20" w:name="_Toc13217560"/>
      <w:r w:rsidRPr="00925371">
        <w:t>mRNA degradation</w:t>
      </w:r>
      <w:bookmarkEnd w:id="20"/>
    </w:p>
    <w:p w14:paraId="22DEF3E5" w14:textId="77777777" w:rsidR="00B9253F" w:rsidRPr="00925371" w:rsidRDefault="00B76D7F" w:rsidP="00533709">
      <w:pPr>
        <w:spacing w:line="400" w:lineRule="exact"/>
        <w:ind w:firstLine="360"/>
        <w:jc w:val="both"/>
      </w:pPr>
      <w:r w:rsidRPr="00925371">
        <w:t xml:space="preserve">We formulated mRNA degradation reactions for all the TUs produced in transcription process and sub-TUs produced in </w:t>
      </w:r>
      <w:r w:rsidR="00000EB7" w:rsidRPr="00925371">
        <w:t>stable RNA cleavage process.</w:t>
      </w:r>
      <w:r w:rsidR="00175609" w:rsidRPr="00925371">
        <w:t xml:space="preserve"> The catalysts for this process are degradosome and oligoribonuclease. In </w:t>
      </w:r>
      <w:r w:rsidR="00175609" w:rsidRPr="00925371">
        <w:rPr>
          <w:i/>
        </w:rPr>
        <w:t>L. lactis</w:t>
      </w:r>
      <w:r w:rsidR="00175609" w:rsidRPr="00925371">
        <w:t xml:space="preserve">, the degradosome seems to be RNA degradosome type D according to </w:t>
      </w:r>
      <w:r w:rsidR="00CF05EB" w:rsidRPr="00925371">
        <w:t xml:space="preserve">the </w:t>
      </w:r>
      <w:r w:rsidR="00175609" w:rsidRPr="00925371">
        <w:t xml:space="preserve">KEGG database, which is similar to </w:t>
      </w:r>
      <w:r w:rsidR="00175609" w:rsidRPr="00925371">
        <w:rPr>
          <w:i/>
        </w:rPr>
        <w:t>Bacillus subtilis</w:t>
      </w:r>
      <w:r w:rsidR="001F3876" w:rsidRPr="00925371">
        <w:t>.</w:t>
      </w:r>
      <w:r w:rsidR="00CB56AD" w:rsidRPr="00925371">
        <w:t xml:space="preserve"> The type D degradosome is made up of RNaseY</w:t>
      </w:r>
      <w:r w:rsidR="002446E9" w:rsidRPr="00925371">
        <w:t xml:space="preserve"> (llmg_2156)</w:t>
      </w:r>
      <w:r w:rsidR="00CB56AD" w:rsidRPr="00925371">
        <w:t>, CshA</w:t>
      </w:r>
      <w:r w:rsidR="002446E9" w:rsidRPr="00925371">
        <w:t xml:space="preserve"> (llmg_0369)</w:t>
      </w:r>
      <w:r w:rsidR="00CB56AD" w:rsidRPr="00925371">
        <w:t>, RNaseJ1</w:t>
      </w:r>
      <w:r w:rsidR="002446E9" w:rsidRPr="00925371">
        <w:t xml:space="preserve"> (llmg_0302)</w:t>
      </w:r>
      <w:r w:rsidR="00CB56AD" w:rsidRPr="00925371">
        <w:t>, RNaseJ2</w:t>
      </w:r>
      <w:r w:rsidR="002446E9" w:rsidRPr="00925371">
        <w:t xml:space="preserve"> (llmg_0876)</w:t>
      </w:r>
      <w:r w:rsidR="00CB56AD" w:rsidRPr="00925371">
        <w:t>, Enolase</w:t>
      </w:r>
      <w:r w:rsidR="0001531E" w:rsidRPr="00925371">
        <w:t xml:space="preserve"> (llmg_0617)</w:t>
      </w:r>
      <w:r w:rsidR="00CB56AD" w:rsidRPr="00925371">
        <w:t>, PNPase</w:t>
      </w:r>
      <w:r w:rsidR="008C44B4" w:rsidRPr="00925371">
        <w:t xml:space="preserve"> (llmg_2044)</w:t>
      </w:r>
      <w:r w:rsidR="00F17453" w:rsidRPr="00925371">
        <w:t>,</w:t>
      </w:r>
      <w:r w:rsidR="00CB56AD" w:rsidRPr="00925371">
        <w:t xml:space="preserve"> and PfkA</w:t>
      </w:r>
      <w:r w:rsidR="008C44B4" w:rsidRPr="00925371">
        <w:t xml:space="preserve"> (llmg_1118)</w:t>
      </w:r>
      <w:r w:rsidR="00CB56AD" w:rsidRPr="00925371">
        <w:t xml:space="preserve">. </w:t>
      </w:r>
      <w:r w:rsidR="00E17E6B" w:rsidRPr="00925371">
        <w:t xml:space="preserve">Thereby, </w:t>
      </w:r>
      <w:r w:rsidR="00CB56AD" w:rsidRPr="00925371">
        <w:t xml:space="preserve">we </w:t>
      </w:r>
      <w:r w:rsidR="00F14438" w:rsidRPr="00925371">
        <w:t>formulated the formation of the mRNA degradation complex</w:t>
      </w:r>
      <w:r w:rsidR="00407D09" w:rsidRPr="00925371">
        <w:t xml:space="preserve"> by integrating degradosome and oligoribonuclease Orn (llmg_1825)</w:t>
      </w:r>
      <w:r w:rsidR="00F14438"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925371" w:rsidRPr="00925371" w14:paraId="40548D9E" w14:textId="77777777" w:rsidTr="0064376C">
        <w:tc>
          <w:tcPr>
            <w:tcW w:w="9056" w:type="dxa"/>
            <w:shd w:val="clear" w:color="auto" w:fill="E7E6E6" w:themeFill="background2"/>
          </w:tcPr>
          <w:p w14:paraId="5E3F600C" w14:textId="77777777" w:rsidR="00925371" w:rsidRPr="00925371" w:rsidRDefault="00925371" w:rsidP="00533709">
            <w:pPr>
              <w:pStyle w:val="ListParagraph"/>
              <w:numPr>
                <w:ilvl w:val="0"/>
                <w:numId w:val="6"/>
              </w:numPr>
              <w:spacing w:line="400" w:lineRule="exact"/>
              <w:rPr>
                <w:sz w:val="20"/>
              </w:rPr>
            </w:pPr>
            <w:r w:rsidRPr="00925371">
              <w:rPr>
                <w:b/>
                <w:sz w:val="20"/>
              </w:rPr>
              <w:t>Reaction ID:</w:t>
            </w:r>
            <w:r w:rsidRPr="00925371">
              <w:rPr>
                <w:sz w:val="20"/>
              </w:rPr>
              <w:t xml:space="preserve"> R_mRNA_Degradation_Complex_Enzyme</w:t>
            </w:r>
          </w:p>
        </w:tc>
      </w:tr>
      <w:tr w:rsidR="00925371" w:rsidRPr="00925371" w14:paraId="038D8519" w14:textId="77777777" w:rsidTr="0064376C">
        <w:tc>
          <w:tcPr>
            <w:tcW w:w="9056" w:type="dxa"/>
            <w:shd w:val="clear" w:color="auto" w:fill="E7E6E6" w:themeFill="background2"/>
          </w:tcPr>
          <w:p w14:paraId="06C9B766" w14:textId="77777777" w:rsidR="00925371" w:rsidRPr="00925371" w:rsidRDefault="00925371"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681C38" w:rsidRPr="00681C38">
              <w:rPr>
                <w:sz w:val="20"/>
              </w:rPr>
              <w:t>llmg_0617_Monomer_c + llmg_1118_4mer_c + llmg_0302_4mer_c + llmg_0369_assumed_Monomer_c + llmg_0876_4mer_c + llmg_1825_Monomer_c + llmg_2044_3mer_c + llmg_2156_assumed_Monomer_c  -&gt; mRNA_Degradation_Complex_Enzyme_c</w:t>
            </w:r>
          </w:p>
        </w:tc>
      </w:tr>
      <w:tr w:rsidR="00925371" w:rsidRPr="00925371" w14:paraId="5F67ACDD" w14:textId="77777777" w:rsidTr="0064376C">
        <w:tc>
          <w:tcPr>
            <w:tcW w:w="9056" w:type="dxa"/>
            <w:shd w:val="clear" w:color="auto" w:fill="E7E6E6" w:themeFill="background2"/>
          </w:tcPr>
          <w:p w14:paraId="6737B6AB" w14:textId="77777777" w:rsidR="00925371" w:rsidRPr="00925371" w:rsidRDefault="00925371"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275F85F5" w14:textId="77777777" w:rsidR="00F14438" w:rsidRPr="00925371" w:rsidRDefault="00F14438" w:rsidP="00533709">
      <w:pPr>
        <w:spacing w:line="400" w:lineRule="exact"/>
        <w:jc w:val="both"/>
      </w:pPr>
    </w:p>
    <w:p w14:paraId="16A2E285" w14:textId="77777777" w:rsidR="00B51877" w:rsidRDefault="00373CAF" w:rsidP="00533709">
      <w:pPr>
        <w:spacing w:line="400" w:lineRule="exact"/>
        <w:ind w:firstLine="360"/>
        <w:jc w:val="both"/>
      </w:pPr>
      <w:r w:rsidRPr="00925371">
        <w:t xml:space="preserve">The mRNA degradation </w:t>
      </w:r>
      <w:r w:rsidR="00626E5D" w:rsidRPr="00925371">
        <w:t xml:space="preserve">process </w:t>
      </w:r>
      <w:r w:rsidRPr="00925371">
        <w:t>is energy-consuming</w:t>
      </w:r>
      <w:r w:rsidR="00456E51">
        <w:t>,</w:t>
      </w:r>
      <w:r w:rsidRPr="00925371">
        <w:t xml:space="preserve"> and we assumed that one ATP needed for every four nucleotides degraded as with the modelling for </w:t>
      </w:r>
      <w:r w:rsidRPr="00925371">
        <w:rPr>
          <w:i/>
        </w:rPr>
        <w:t>E. coli</w:t>
      </w:r>
      <w:r w:rsidRPr="00925371">
        <w:t xml:space="preserve"> and </w:t>
      </w:r>
      <w:r w:rsidRPr="00925371">
        <w:rPr>
          <w:i/>
        </w:rPr>
        <w:t>T. maritima</w:t>
      </w:r>
      <w:r w:rsidRPr="00925371">
        <w:t>.</w:t>
      </w:r>
      <w:r w:rsidR="002F40A5" w:rsidRPr="00925371">
        <w:t xml:space="preserve"> </w:t>
      </w:r>
      <w:r w:rsidR="006917AA" w:rsidRPr="00925371">
        <w:t>Nucleotide</w:t>
      </w:r>
      <w:r w:rsidR="002F40A5" w:rsidRPr="00925371">
        <w:t xml:space="preserve"> within </w:t>
      </w:r>
      <w:r w:rsidR="00705041" w:rsidRPr="00925371">
        <w:t>TU</w:t>
      </w:r>
      <w:r w:rsidR="008069C0" w:rsidRPr="00925371">
        <w:t xml:space="preserve"> </w:t>
      </w:r>
      <w:r w:rsidR="006917AA" w:rsidRPr="00925371">
        <w:t>was</w:t>
      </w:r>
      <w:r w:rsidR="008069C0" w:rsidRPr="00925371">
        <w:t xml:space="preserve"> hydroly</w:t>
      </w:r>
      <w:r w:rsidR="004C13B3">
        <w:t>s</w:t>
      </w:r>
      <w:r w:rsidR="008069C0" w:rsidRPr="00925371">
        <w:t xml:space="preserve">ed into </w:t>
      </w:r>
      <w:r w:rsidR="00402048" w:rsidRPr="00925371">
        <w:t xml:space="preserve">nucleoside monophosphate except the </w:t>
      </w:r>
      <w:r w:rsidR="000A0278" w:rsidRPr="00925371">
        <w:t>one at the first position</w:t>
      </w:r>
      <w:r w:rsidR="00402048" w:rsidRPr="00925371">
        <w:t xml:space="preserve">, which </w:t>
      </w:r>
      <w:r w:rsidR="00681998" w:rsidRPr="00925371">
        <w:t xml:space="preserve">was </w:t>
      </w:r>
      <w:r w:rsidR="00402048" w:rsidRPr="00925371">
        <w:t>return</w:t>
      </w:r>
      <w:r w:rsidR="00681998" w:rsidRPr="00925371">
        <w:t>ed</w:t>
      </w:r>
      <w:r w:rsidR="00402048" w:rsidRPr="00925371">
        <w:t xml:space="preserve"> as nucleoside triphosphate</w:t>
      </w:r>
      <w:r w:rsidR="00681998" w:rsidRPr="00925371">
        <w:t>.</w:t>
      </w:r>
      <w:r w:rsidR="00B51877" w:rsidRPr="00925371">
        <w:t xml:space="preserve"> </w:t>
      </w:r>
      <w:r w:rsidR="00077AFC">
        <w:t>W</w:t>
      </w:r>
      <w:r w:rsidR="008C15C0" w:rsidRPr="00925371">
        <w:t xml:space="preserve">e assumed that the degradation of one </w:t>
      </w:r>
      <w:r w:rsidR="00CF4474" w:rsidRPr="00925371">
        <w:t xml:space="preserve">molecule of </w:t>
      </w:r>
      <w:r w:rsidR="008C15C0" w:rsidRPr="00925371">
        <w:t>TU or sub-TU was cataly</w:t>
      </w:r>
      <w:r w:rsidR="00D9356F">
        <w:t>s</w:t>
      </w:r>
      <w:r w:rsidR="008C15C0" w:rsidRPr="00925371">
        <w:t xml:space="preserve">ed by only one </w:t>
      </w:r>
      <w:r w:rsidR="00CF4474" w:rsidRPr="00925371">
        <w:t xml:space="preserve">molecule of </w:t>
      </w:r>
      <w:r w:rsidR="004E49E4" w:rsidRPr="00925371">
        <w:t>mRNA degradation complex</w:t>
      </w:r>
      <w:r w:rsidR="008C15C0" w:rsidRPr="00925371">
        <w:t xml:space="preserve"> </w:t>
      </w:r>
      <w:r w:rsidR="009D7B88" w:rsidRPr="00925371">
        <w:t xml:space="preserve">regardless of </w:t>
      </w:r>
      <w:r w:rsidR="00CF324C" w:rsidRPr="00925371">
        <w:t xml:space="preserve">the number of </w:t>
      </w:r>
      <w:r w:rsidR="0022438B" w:rsidRPr="00925371">
        <w:t>nucleotides</w:t>
      </w:r>
      <w:r w:rsidR="008C15C0" w:rsidRPr="00925371">
        <w:t>.</w:t>
      </w:r>
      <w:r w:rsidR="009D7B88" w:rsidRPr="00925371">
        <w:t xml:space="preserve"> </w:t>
      </w:r>
      <w:r w:rsidR="00B51877" w:rsidRPr="00925371">
        <w:t>Below is an example:</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4470A" w:rsidRPr="00925371" w14:paraId="7516107B" w14:textId="77777777" w:rsidTr="0064376C">
        <w:tc>
          <w:tcPr>
            <w:tcW w:w="9056" w:type="dxa"/>
            <w:shd w:val="clear" w:color="auto" w:fill="E7E6E6" w:themeFill="background2"/>
          </w:tcPr>
          <w:p w14:paraId="01D8CBFB" w14:textId="77777777" w:rsidR="00F4470A" w:rsidRPr="00F4470A" w:rsidRDefault="00F4470A" w:rsidP="00533709">
            <w:pPr>
              <w:pStyle w:val="ListParagraph"/>
              <w:numPr>
                <w:ilvl w:val="0"/>
                <w:numId w:val="6"/>
              </w:numPr>
              <w:spacing w:line="400" w:lineRule="exact"/>
              <w:rPr>
                <w:sz w:val="20"/>
              </w:rPr>
            </w:pPr>
            <w:r w:rsidRPr="00F4470A">
              <w:rPr>
                <w:b/>
                <w:sz w:val="20"/>
              </w:rPr>
              <w:t>Reaction ID:</w:t>
            </w:r>
            <w:r w:rsidRPr="00F4470A">
              <w:rPr>
                <w:sz w:val="20"/>
              </w:rPr>
              <w:t xml:space="preserve"> R_TU1G1R_1034_degradation</w:t>
            </w:r>
          </w:p>
        </w:tc>
      </w:tr>
      <w:tr w:rsidR="00F4470A" w:rsidRPr="00F4470A" w14:paraId="46D4415E" w14:textId="77777777" w:rsidTr="0064376C">
        <w:tc>
          <w:tcPr>
            <w:tcW w:w="9056" w:type="dxa"/>
            <w:shd w:val="clear" w:color="auto" w:fill="E7E6E6" w:themeFill="background2"/>
          </w:tcPr>
          <w:p w14:paraId="6A8336A5" w14:textId="77777777" w:rsidR="00F4470A" w:rsidRPr="00F4470A" w:rsidRDefault="00F4470A" w:rsidP="00533709">
            <w:pPr>
              <w:pStyle w:val="ListParagraph"/>
              <w:numPr>
                <w:ilvl w:val="0"/>
                <w:numId w:val="6"/>
              </w:numPr>
              <w:spacing w:line="400" w:lineRule="exact"/>
              <w:rPr>
                <w:sz w:val="20"/>
              </w:rPr>
            </w:pPr>
            <w:r w:rsidRPr="00F4470A">
              <w:rPr>
                <w:b/>
                <w:sz w:val="20"/>
              </w:rPr>
              <w:t>Reaction Formula:</w:t>
            </w:r>
            <w:r w:rsidRPr="00F4470A">
              <w:rPr>
                <w:sz w:val="20"/>
              </w:rPr>
              <w:t xml:space="preserve"> </w:t>
            </w:r>
            <w:r w:rsidR="00561C2C" w:rsidRPr="00561C2C">
              <w:rPr>
                <w:sz w:val="20"/>
              </w:rPr>
              <w:t>324 M_atp_c + 1619 M_h2o_c + TU1G1R_1034_c  -&gt; 418 M_amp_c + 1619 M_h_c + M_gtp_c + 324 M_pi_c + 324 M_adp_c + 385 M_ump_c + 213 M_cmp_c + 279 M_gmp_c</w:t>
            </w:r>
          </w:p>
        </w:tc>
      </w:tr>
      <w:tr w:rsidR="00F4470A" w:rsidRPr="00295841" w14:paraId="409E542A" w14:textId="77777777" w:rsidTr="0064376C">
        <w:tc>
          <w:tcPr>
            <w:tcW w:w="9056" w:type="dxa"/>
            <w:shd w:val="clear" w:color="auto" w:fill="E7E6E6" w:themeFill="background2"/>
          </w:tcPr>
          <w:p w14:paraId="57DC7C6D" w14:textId="77777777" w:rsidR="00F4470A" w:rsidRPr="0092331D" w:rsidRDefault="00F4470A" w:rsidP="00533709">
            <w:pPr>
              <w:pStyle w:val="ListParagraph"/>
              <w:numPr>
                <w:ilvl w:val="0"/>
                <w:numId w:val="6"/>
              </w:numPr>
              <w:spacing w:line="400" w:lineRule="exact"/>
              <w:rPr>
                <w:sz w:val="20"/>
                <w:lang w:val="fr-FR"/>
              </w:rPr>
            </w:pPr>
            <w:r w:rsidRPr="0092331D">
              <w:rPr>
                <w:b/>
                <w:sz w:val="20"/>
                <w:lang w:val="fr-FR"/>
              </w:rPr>
              <w:t>Catalyst:</w:t>
            </w:r>
            <w:r w:rsidRPr="0092331D">
              <w:rPr>
                <w:sz w:val="20"/>
                <w:lang w:val="fr-FR"/>
              </w:rPr>
              <w:t xml:space="preserve"> mRNA_Degradation_Complex_Enzyme_c</w:t>
            </w:r>
          </w:p>
        </w:tc>
      </w:tr>
    </w:tbl>
    <w:p w14:paraId="150F9EAF" w14:textId="77777777" w:rsidR="00B9253F" w:rsidRPr="0092331D" w:rsidRDefault="00B9253F" w:rsidP="00533709">
      <w:pPr>
        <w:spacing w:line="400" w:lineRule="exact"/>
        <w:jc w:val="both"/>
        <w:rPr>
          <w:lang w:val="fr-FR"/>
        </w:rPr>
      </w:pPr>
    </w:p>
    <w:p w14:paraId="134767BC" w14:textId="77777777" w:rsidR="00086217" w:rsidRPr="00925371" w:rsidRDefault="00E633F9" w:rsidP="00732AE6">
      <w:pPr>
        <w:pStyle w:val="Heading2"/>
      </w:pPr>
      <w:bookmarkStart w:id="21" w:name="_Toc13217561"/>
      <w:r w:rsidRPr="00925371">
        <w:t>t</w:t>
      </w:r>
      <w:r w:rsidR="00086217" w:rsidRPr="00925371">
        <w:t>RNA modification</w:t>
      </w:r>
      <w:bookmarkEnd w:id="21"/>
    </w:p>
    <w:p w14:paraId="356347B4" w14:textId="77777777" w:rsidR="00B9253F" w:rsidRPr="00925371" w:rsidRDefault="007F38BF" w:rsidP="00533709">
      <w:pPr>
        <w:spacing w:line="400" w:lineRule="exact"/>
        <w:ind w:firstLine="360"/>
        <w:jc w:val="both"/>
      </w:pPr>
      <w:r w:rsidRPr="00925371">
        <w:t xml:space="preserve">RNA modification is a process that </w:t>
      </w:r>
      <w:r w:rsidR="00D4305B" w:rsidRPr="00925371">
        <w:t xml:space="preserve">some bases </w:t>
      </w:r>
      <w:r w:rsidR="00636BF6" w:rsidRPr="00925371">
        <w:t>of</w:t>
      </w:r>
      <w:r w:rsidR="00D4305B" w:rsidRPr="00925371">
        <w:t xml:space="preserve"> an RNA molecule are changed.</w:t>
      </w:r>
      <w:r w:rsidR="00DB63AE" w:rsidRPr="00925371">
        <w:t xml:space="preserve"> </w:t>
      </w:r>
      <w:r w:rsidR="00B33A2A">
        <w:t xml:space="preserve">We modelled </w:t>
      </w:r>
      <w:r w:rsidR="00DB63AE" w:rsidRPr="00925371">
        <w:t xml:space="preserve">this process </w:t>
      </w:r>
      <w:r w:rsidR="00196617" w:rsidRPr="00925371">
        <w:t xml:space="preserve">by changing one base at a time. </w:t>
      </w:r>
      <w:r w:rsidR="009D5136" w:rsidRPr="00925371">
        <w:t xml:space="preserve">It should be noted that there are three </w:t>
      </w:r>
      <w:r w:rsidR="00542CA7" w:rsidRPr="00925371">
        <w:lastRenderedPageBreak/>
        <w:t>cases</w:t>
      </w:r>
      <w:r w:rsidR="009C49A3">
        <w:t xml:space="preserve"> in the model</w:t>
      </w:r>
      <w:r w:rsidR="009D5136" w:rsidRPr="00925371">
        <w:t xml:space="preserve">, i.e., 1) modification without any metabolites consumed or produced, 2) modification without any catalysts, and </w:t>
      </w:r>
      <w:r w:rsidR="00097530" w:rsidRPr="00925371">
        <w:t>3) modification with metabolite</w:t>
      </w:r>
      <w:r w:rsidR="009D5136" w:rsidRPr="00925371">
        <w:t xml:space="preserve"> and catalyst involved. </w:t>
      </w:r>
      <w:r w:rsidR="00097530" w:rsidRPr="00925371">
        <w:t xml:space="preserve">We show the </w:t>
      </w:r>
      <w:r w:rsidR="00366D07" w:rsidRPr="00925371">
        <w:t>examples</w:t>
      </w:r>
      <w:r w:rsidR="00097530" w:rsidRPr="00925371">
        <w:t xml:space="preserve"> below for the three types: </w:t>
      </w:r>
    </w:p>
    <w:p w14:paraId="3CC284E8" w14:textId="77777777" w:rsidR="00366D07" w:rsidRDefault="00DD06A5" w:rsidP="00533709">
      <w:pPr>
        <w:pStyle w:val="ListParagraph"/>
        <w:numPr>
          <w:ilvl w:val="0"/>
          <w:numId w:val="20"/>
        </w:numPr>
        <w:spacing w:line="400" w:lineRule="exact"/>
        <w:jc w:val="both"/>
      </w:pPr>
      <w:r w:rsidRPr="00925371">
        <w:t>modification without any metabolites consumed or produced</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691C92" w:rsidRPr="00925371" w14:paraId="55818927" w14:textId="77777777" w:rsidTr="0064376C">
        <w:tc>
          <w:tcPr>
            <w:tcW w:w="9056" w:type="dxa"/>
            <w:shd w:val="clear" w:color="auto" w:fill="E7E6E6" w:themeFill="background2"/>
          </w:tcPr>
          <w:p w14:paraId="0D717AD2" w14:textId="77777777" w:rsidR="00691C92" w:rsidRPr="00691C92" w:rsidRDefault="00691C92" w:rsidP="00533709">
            <w:pPr>
              <w:pStyle w:val="ListParagraph"/>
              <w:numPr>
                <w:ilvl w:val="0"/>
                <w:numId w:val="6"/>
              </w:numPr>
              <w:spacing w:line="400" w:lineRule="exact"/>
              <w:rPr>
                <w:sz w:val="20"/>
              </w:rPr>
            </w:pPr>
            <w:r w:rsidRPr="00691C92">
              <w:rPr>
                <w:b/>
                <w:sz w:val="20"/>
              </w:rPr>
              <w:t>Reaction ID:</w:t>
            </w:r>
            <w:r w:rsidRPr="00691C92">
              <w:rPr>
                <w:sz w:val="20"/>
              </w:rPr>
              <w:t xml:space="preserve"> R_tRNA_modification_llmg_tRNA_27_modified_1</w:t>
            </w:r>
          </w:p>
        </w:tc>
      </w:tr>
      <w:tr w:rsidR="00691C92" w:rsidRPr="00F4470A" w14:paraId="3564DF25" w14:textId="77777777" w:rsidTr="0064376C">
        <w:tc>
          <w:tcPr>
            <w:tcW w:w="9056" w:type="dxa"/>
            <w:shd w:val="clear" w:color="auto" w:fill="E7E6E6" w:themeFill="background2"/>
          </w:tcPr>
          <w:p w14:paraId="65778637" w14:textId="77777777" w:rsidR="00691C92" w:rsidRPr="00691C92" w:rsidRDefault="00691C92" w:rsidP="00533709">
            <w:pPr>
              <w:pStyle w:val="ListParagraph"/>
              <w:numPr>
                <w:ilvl w:val="0"/>
                <w:numId w:val="6"/>
              </w:numPr>
              <w:spacing w:line="400" w:lineRule="exact"/>
              <w:rPr>
                <w:sz w:val="20"/>
              </w:rPr>
            </w:pPr>
            <w:r w:rsidRPr="00691C92">
              <w:rPr>
                <w:b/>
                <w:sz w:val="20"/>
              </w:rPr>
              <w:t>Reaction Formula:</w:t>
            </w:r>
            <w:r w:rsidRPr="00691C92">
              <w:rPr>
                <w:sz w:val="20"/>
              </w:rPr>
              <w:t xml:space="preserve"> llmg_tRNA_27_unmodified_c  -&gt; llmg_tRNA_27_modified_1_c</w:t>
            </w:r>
          </w:p>
        </w:tc>
      </w:tr>
      <w:tr w:rsidR="00691C92" w:rsidRPr="00C638D0" w14:paraId="72A5B7CC" w14:textId="77777777" w:rsidTr="0064376C">
        <w:tc>
          <w:tcPr>
            <w:tcW w:w="9056" w:type="dxa"/>
            <w:shd w:val="clear" w:color="auto" w:fill="E7E6E6" w:themeFill="background2"/>
          </w:tcPr>
          <w:p w14:paraId="79D16F3F" w14:textId="77777777" w:rsidR="00691C92" w:rsidRPr="00691C92" w:rsidRDefault="00691C92" w:rsidP="00533709">
            <w:pPr>
              <w:pStyle w:val="ListParagraph"/>
              <w:numPr>
                <w:ilvl w:val="0"/>
                <w:numId w:val="6"/>
              </w:numPr>
              <w:spacing w:line="400" w:lineRule="exact"/>
              <w:rPr>
                <w:sz w:val="20"/>
                <w:lang w:val="sv-SE"/>
              </w:rPr>
            </w:pPr>
            <w:r w:rsidRPr="00691C92">
              <w:rPr>
                <w:b/>
                <w:sz w:val="20"/>
                <w:lang w:val="sv-SE"/>
              </w:rPr>
              <w:t>Catalyst:</w:t>
            </w:r>
            <w:r w:rsidRPr="00691C92">
              <w:rPr>
                <w:sz w:val="20"/>
                <w:lang w:val="sv-SE"/>
              </w:rPr>
              <w:t xml:space="preserve"> RNAmod_llmg_0395_Enzyme_c</w:t>
            </w:r>
          </w:p>
        </w:tc>
      </w:tr>
    </w:tbl>
    <w:p w14:paraId="5A890D4F" w14:textId="77777777" w:rsidR="00522C93" w:rsidRPr="00691C92" w:rsidRDefault="00522C93" w:rsidP="00533709">
      <w:pPr>
        <w:spacing w:line="400" w:lineRule="exact"/>
        <w:jc w:val="both"/>
        <w:rPr>
          <w:lang w:val="sv-SE"/>
        </w:rPr>
      </w:pPr>
    </w:p>
    <w:p w14:paraId="56D087CF" w14:textId="77777777" w:rsidR="00DD06A5" w:rsidRDefault="00DD06A5" w:rsidP="00533709">
      <w:pPr>
        <w:pStyle w:val="ListParagraph"/>
        <w:numPr>
          <w:ilvl w:val="0"/>
          <w:numId w:val="20"/>
        </w:numPr>
        <w:spacing w:line="400" w:lineRule="exact"/>
        <w:jc w:val="both"/>
      </w:pPr>
      <w:r w:rsidRPr="00925371">
        <w:t>modification without any catalysts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77C14" w:rsidRPr="00925371" w14:paraId="5477680D" w14:textId="77777777" w:rsidTr="0064376C">
        <w:tc>
          <w:tcPr>
            <w:tcW w:w="9056" w:type="dxa"/>
            <w:shd w:val="clear" w:color="auto" w:fill="E7E6E6" w:themeFill="background2"/>
          </w:tcPr>
          <w:p w14:paraId="18F6F08F" w14:textId="77777777" w:rsidR="00077C14" w:rsidRPr="00077C14" w:rsidRDefault="00077C14" w:rsidP="00533709">
            <w:pPr>
              <w:pStyle w:val="ListParagraph"/>
              <w:numPr>
                <w:ilvl w:val="0"/>
                <w:numId w:val="6"/>
              </w:numPr>
              <w:spacing w:line="400" w:lineRule="exact"/>
              <w:rPr>
                <w:sz w:val="20"/>
              </w:rPr>
            </w:pPr>
            <w:r w:rsidRPr="00077C14">
              <w:rPr>
                <w:b/>
                <w:sz w:val="20"/>
              </w:rPr>
              <w:t>Reaction ID:</w:t>
            </w:r>
            <w:r w:rsidRPr="00077C14">
              <w:rPr>
                <w:sz w:val="20"/>
              </w:rPr>
              <w:t xml:space="preserve"> R_tRNA_modification_llmg_tRNA_27_modified_3</w:t>
            </w:r>
          </w:p>
        </w:tc>
      </w:tr>
      <w:tr w:rsidR="00077C14" w:rsidRPr="00F4470A" w14:paraId="3704DF70" w14:textId="77777777" w:rsidTr="0064376C">
        <w:tc>
          <w:tcPr>
            <w:tcW w:w="9056" w:type="dxa"/>
            <w:shd w:val="clear" w:color="auto" w:fill="E7E6E6" w:themeFill="background2"/>
          </w:tcPr>
          <w:p w14:paraId="03DFAD38" w14:textId="77777777" w:rsidR="00077C14" w:rsidRPr="00077C14" w:rsidRDefault="00077C14" w:rsidP="00533709">
            <w:pPr>
              <w:pStyle w:val="ListParagraph"/>
              <w:numPr>
                <w:ilvl w:val="0"/>
                <w:numId w:val="6"/>
              </w:numPr>
              <w:spacing w:line="400" w:lineRule="exact"/>
              <w:rPr>
                <w:sz w:val="20"/>
              </w:rPr>
            </w:pPr>
            <w:r w:rsidRPr="00077C14">
              <w:rPr>
                <w:b/>
                <w:sz w:val="20"/>
              </w:rPr>
              <w:t>Reaction Formula:</w:t>
            </w:r>
            <w:r w:rsidRPr="00077C14">
              <w:rPr>
                <w:sz w:val="20"/>
              </w:rPr>
              <w:t xml:space="preserve"> M_accoa_c + llmg_tRNA_27_modified_2_c  -&gt; M_coa_c + llmg_tRNA_27_modified_3_c</w:t>
            </w:r>
          </w:p>
        </w:tc>
      </w:tr>
      <w:tr w:rsidR="009727BB" w:rsidRPr="00691C92" w14:paraId="055EB520" w14:textId="77777777" w:rsidTr="0064376C">
        <w:tc>
          <w:tcPr>
            <w:tcW w:w="9056" w:type="dxa"/>
            <w:shd w:val="clear" w:color="auto" w:fill="E7E6E6" w:themeFill="background2"/>
          </w:tcPr>
          <w:p w14:paraId="50FC97F7" w14:textId="77777777" w:rsidR="009727BB" w:rsidRPr="00691C92" w:rsidRDefault="009727BB" w:rsidP="00533709">
            <w:pPr>
              <w:pStyle w:val="ListParagraph"/>
              <w:numPr>
                <w:ilvl w:val="0"/>
                <w:numId w:val="6"/>
              </w:numPr>
              <w:spacing w:line="400" w:lineRule="exact"/>
              <w:rPr>
                <w:sz w:val="20"/>
                <w:lang w:val="sv-SE"/>
              </w:rPr>
            </w:pPr>
            <w:r w:rsidRPr="00691C92">
              <w:rPr>
                <w:b/>
                <w:sz w:val="20"/>
                <w:lang w:val="sv-SE"/>
              </w:rPr>
              <w:t>Catalyst:</w:t>
            </w:r>
            <w:r w:rsidRPr="00691C92">
              <w:rPr>
                <w:sz w:val="20"/>
                <w:lang w:val="sv-SE"/>
              </w:rPr>
              <w:t xml:space="preserve"> </w:t>
            </w:r>
            <w:r>
              <w:rPr>
                <w:sz w:val="20"/>
                <w:lang w:val="sv-SE"/>
              </w:rPr>
              <w:t>-</w:t>
            </w:r>
          </w:p>
        </w:tc>
      </w:tr>
    </w:tbl>
    <w:p w14:paraId="1D5750AA" w14:textId="77777777" w:rsidR="00DD06A5" w:rsidRPr="00925371" w:rsidRDefault="00DD06A5" w:rsidP="00533709">
      <w:pPr>
        <w:spacing w:line="400" w:lineRule="exact"/>
        <w:jc w:val="both"/>
      </w:pPr>
    </w:p>
    <w:p w14:paraId="39BE3A89" w14:textId="77777777" w:rsidR="00B53D5F" w:rsidRDefault="00DD06A5" w:rsidP="00533709">
      <w:pPr>
        <w:pStyle w:val="ListParagraph"/>
        <w:numPr>
          <w:ilvl w:val="0"/>
          <w:numId w:val="20"/>
        </w:numPr>
        <w:spacing w:line="400" w:lineRule="exact"/>
        <w:jc w:val="both"/>
      </w:pPr>
      <w:r w:rsidRPr="00925371">
        <w:t>modification with metabolite and catalyst involved</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B53D5F" w:rsidRPr="00925371" w14:paraId="794508EB" w14:textId="77777777" w:rsidTr="0064376C">
        <w:tc>
          <w:tcPr>
            <w:tcW w:w="9056" w:type="dxa"/>
            <w:shd w:val="clear" w:color="auto" w:fill="E7E6E6" w:themeFill="background2"/>
          </w:tcPr>
          <w:p w14:paraId="51D87D20" w14:textId="77777777" w:rsidR="00B53D5F" w:rsidRPr="00B53D5F" w:rsidRDefault="00B53D5F" w:rsidP="00533709">
            <w:pPr>
              <w:pStyle w:val="ListParagraph"/>
              <w:numPr>
                <w:ilvl w:val="0"/>
                <w:numId w:val="6"/>
              </w:numPr>
              <w:spacing w:line="400" w:lineRule="exact"/>
              <w:rPr>
                <w:sz w:val="20"/>
              </w:rPr>
            </w:pPr>
            <w:r w:rsidRPr="00B53D5F">
              <w:rPr>
                <w:b/>
                <w:sz w:val="20"/>
              </w:rPr>
              <w:t>Reaction ID:</w:t>
            </w:r>
            <w:r w:rsidRPr="00B53D5F">
              <w:rPr>
                <w:sz w:val="20"/>
              </w:rPr>
              <w:t xml:space="preserve"> R_tRNA_modification_llmg_tRNA_27_modified_4</w:t>
            </w:r>
          </w:p>
        </w:tc>
      </w:tr>
      <w:tr w:rsidR="00B53D5F" w:rsidRPr="00F4470A" w14:paraId="46292766" w14:textId="77777777" w:rsidTr="0064376C">
        <w:tc>
          <w:tcPr>
            <w:tcW w:w="9056" w:type="dxa"/>
            <w:shd w:val="clear" w:color="auto" w:fill="E7E6E6" w:themeFill="background2"/>
          </w:tcPr>
          <w:p w14:paraId="68740678" w14:textId="77777777" w:rsidR="00B53D5F" w:rsidRPr="00B53D5F" w:rsidRDefault="00B53D5F" w:rsidP="00533709">
            <w:pPr>
              <w:pStyle w:val="ListParagraph"/>
              <w:numPr>
                <w:ilvl w:val="0"/>
                <w:numId w:val="6"/>
              </w:numPr>
              <w:spacing w:line="400" w:lineRule="exact"/>
              <w:rPr>
                <w:sz w:val="20"/>
              </w:rPr>
            </w:pPr>
            <w:r w:rsidRPr="00B53D5F">
              <w:rPr>
                <w:b/>
                <w:sz w:val="20"/>
              </w:rPr>
              <w:t>Reaction Formula:</w:t>
            </w:r>
            <w:r w:rsidRPr="00B53D5F">
              <w:rPr>
                <w:sz w:val="20"/>
              </w:rPr>
              <w:t xml:space="preserve"> </w:t>
            </w:r>
            <w:r w:rsidR="00F9464C" w:rsidRPr="00F9464C">
              <w:rPr>
                <w:sz w:val="20"/>
              </w:rPr>
              <w:t>M_amet_c + llmg_tRNA_27_modified_3_c  -&gt; M_h_c + M_ahcys_c + llmg_tRNA_27_modified_4_c</w:t>
            </w:r>
          </w:p>
        </w:tc>
      </w:tr>
      <w:tr w:rsidR="00B53D5F" w:rsidRPr="00C638D0" w14:paraId="3268BD8C" w14:textId="77777777" w:rsidTr="0064376C">
        <w:tc>
          <w:tcPr>
            <w:tcW w:w="9056" w:type="dxa"/>
            <w:shd w:val="clear" w:color="auto" w:fill="E7E6E6" w:themeFill="background2"/>
          </w:tcPr>
          <w:p w14:paraId="33D94CEC" w14:textId="77777777" w:rsidR="00B53D5F" w:rsidRPr="00B53D5F" w:rsidRDefault="00B53D5F" w:rsidP="00533709">
            <w:pPr>
              <w:pStyle w:val="ListParagraph"/>
              <w:numPr>
                <w:ilvl w:val="0"/>
                <w:numId w:val="6"/>
              </w:numPr>
              <w:spacing w:line="400" w:lineRule="exact"/>
              <w:rPr>
                <w:sz w:val="20"/>
                <w:lang w:val="sv-SE"/>
              </w:rPr>
            </w:pPr>
            <w:r w:rsidRPr="00B53D5F">
              <w:rPr>
                <w:b/>
                <w:sz w:val="20"/>
                <w:lang w:val="sv-SE"/>
              </w:rPr>
              <w:t>Catalyst:</w:t>
            </w:r>
            <w:r w:rsidRPr="00B53D5F">
              <w:rPr>
                <w:sz w:val="20"/>
                <w:lang w:val="sv-SE"/>
              </w:rPr>
              <w:t xml:space="preserve"> RNAmod_llmg_2424_Enzyme_c</w:t>
            </w:r>
          </w:p>
        </w:tc>
      </w:tr>
    </w:tbl>
    <w:p w14:paraId="773C6618" w14:textId="77777777" w:rsidR="00B9253F" w:rsidRPr="00B53D5F" w:rsidRDefault="00B9253F" w:rsidP="00533709">
      <w:pPr>
        <w:spacing w:line="400" w:lineRule="exact"/>
        <w:jc w:val="both"/>
        <w:rPr>
          <w:lang w:val="sv-SE"/>
        </w:rPr>
      </w:pPr>
    </w:p>
    <w:p w14:paraId="6325966F" w14:textId="77777777" w:rsidR="00561886" w:rsidRPr="00925371" w:rsidRDefault="00013324" w:rsidP="00533709">
      <w:pPr>
        <w:spacing w:line="400" w:lineRule="exact"/>
        <w:ind w:firstLine="360"/>
        <w:jc w:val="both"/>
      </w:pPr>
      <w:r w:rsidRPr="00925371">
        <w:t xml:space="preserve">The formation of catalyst was also formulated in this stage and stored in </w:t>
      </w:r>
      <w:r w:rsidR="003C40B1">
        <w:t>“</w:t>
      </w:r>
      <w:r w:rsidRPr="00925371">
        <w:t>Enzyme formation</w:t>
      </w:r>
      <w:r w:rsidR="003C40B1">
        <w:t>”</w:t>
      </w:r>
      <w:r w:rsidRPr="00925371">
        <w:t xml:space="preserve"> subprocess. There are in total 35 catalysts responsible for both tRNA and rRNA modification in </w:t>
      </w:r>
      <w:r w:rsidRPr="00925371">
        <w:rPr>
          <w:i/>
        </w:rPr>
        <w:t>L. lactis</w:t>
      </w:r>
      <w:r w:rsidRPr="00925371">
        <w:t xml:space="preserve">. </w:t>
      </w:r>
    </w:p>
    <w:p w14:paraId="340919EF" w14:textId="77777777" w:rsidR="00561886" w:rsidRPr="00925371" w:rsidRDefault="00561886" w:rsidP="00533709">
      <w:pPr>
        <w:spacing w:line="400" w:lineRule="exact"/>
        <w:jc w:val="both"/>
      </w:pPr>
    </w:p>
    <w:p w14:paraId="5C34B818" w14:textId="77777777" w:rsidR="00E633F9" w:rsidRPr="00925371" w:rsidRDefault="00E633F9" w:rsidP="00732AE6">
      <w:pPr>
        <w:pStyle w:val="Heading2"/>
      </w:pPr>
      <w:bookmarkStart w:id="22" w:name="_Toc13217562"/>
      <w:r w:rsidRPr="00925371">
        <w:t>Generic RNA renaming</w:t>
      </w:r>
      <w:bookmarkEnd w:id="22"/>
    </w:p>
    <w:p w14:paraId="6D875B7D" w14:textId="77777777" w:rsidR="00242B8D" w:rsidRDefault="00F072D1" w:rsidP="00533709">
      <w:pPr>
        <w:spacing w:line="400" w:lineRule="exact"/>
        <w:ind w:firstLine="360"/>
        <w:jc w:val="both"/>
      </w:pPr>
      <w:r>
        <w:t>W</w:t>
      </w:r>
      <w:r w:rsidR="00530B75" w:rsidRPr="00925371">
        <w:t xml:space="preserve">e formulated generic RNA renaming reactions </w:t>
      </w:r>
      <w:r w:rsidR="008401F3" w:rsidRPr="00925371">
        <w:t xml:space="preserve">for tRNA and rRNA </w:t>
      </w:r>
      <w:r w:rsidR="00530B75" w:rsidRPr="00925371">
        <w:t xml:space="preserve">to </w:t>
      </w:r>
      <w:r w:rsidR="008401F3" w:rsidRPr="00925371">
        <w:t xml:space="preserve">save the number of reactions. This was done </w:t>
      </w:r>
      <w:r w:rsidR="007341F5" w:rsidRPr="00925371">
        <w:t xml:space="preserve">for tRNA </w:t>
      </w:r>
      <w:r w:rsidR="003754B5" w:rsidRPr="00925371">
        <w:t>after</w:t>
      </w:r>
      <w:r w:rsidR="007341F5" w:rsidRPr="00925371">
        <w:t xml:space="preserve"> </w:t>
      </w:r>
      <w:r w:rsidR="00120DAD" w:rsidRPr="00925371">
        <w:t>having been</w:t>
      </w:r>
      <w:r w:rsidR="003754B5" w:rsidRPr="00925371">
        <w:t xml:space="preserve"> </w:t>
      </w:r>
      <w:r w:rsidR="007341F5" w:rsidRPr="00925371">
        <w:t>modifi</w:t>
      </w:r>
      <w:r w:rsidR="003754B5" w:rsidRPr="00925371">
        <w:t>ed</w:t>
      </w:r>
      <w:r w:rsidR="007341F5" w:rsidRPr="00925371">
        <w:t xml:space="preserve"> </w:t>
      </w:r>
      <w:r w:rsidR="003754B5" w:rsidRPr="00925371">
        <w:t xml:space="preserve">as different tRNA even sharing the same codon may </w:t>
      </w:r>
      <w:r w:rsidR="008D2010" w:rsidRPr="00925371">
        <w:t>show</w:t>
      </w:r>
      <w:r w:rsidR="003754B5" w:rsidRPr="00925371">
        <w:t xml:space="preserve"> different sequences and thereby different modification events, </w:t>
      </w:r>
      <w:r w:rsidR="007341F5" w:rsidRPr="00925371">
        <w:t xml:space="preserve">but for rRNA before </w:t>
      </w:r>
      <w:r w:rsidR="003754B5" w:rsidRPr="00925371">
        <w:t>being modified</w:t>
      </w:r>
      <w:r w:rsidR="005577E7" w:rsidRPr="00925371">
        <w:t xml:space="preserve"> as the same type of </w:t>
      </w:r>
      <w:r w:rsidR="00CD1F79" w:rsidRPr="00925371">
        <w:t xml:space="preserve">rRNA have identical sequences and thereby </w:t>
      </w:r>
      <w:r w:rsidR="00442CE3" w:rsidRPr="00925371">
        <w:t>the same</w:t>
      </w:r>
      <w:r w:rsidR="00CD1F79" w:rsidRPr="00925371">
        <w:t xml:space="preserve"> modification events.</w:t>
      </w:r>
      <w:r w:rsidR="009B43B0" w:rsidRPr="00925371">
        <w:t xml:space="preserve"> </w:t>
      </w:r>
      <w:r w:rsidR="00242B8D" w:rsidRPr="00925371">
        <w:t xml:space="preserve">We show the renaming of tRNA-Val-TAC, which can be made by three genes in </w:t>
      </w:r>
      <w:r w:rsidR="00242B8D" w:rsidRPr="00925371">
        <w:rPr>
          <w:i/>
        </w:rPr>
        <w:t>L. lactis</w:t>
      </w:r>
      <w:r w:rsidR="00242B8D" w:rsidRPr="00925371">
        <w:t>, as an example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072D1" w:rsidRPr="00925371" w14:paraId="7CF42570" w14:textId="77777777" w:rsidTr="0064376C">
        <w:tc>
          <w:tcPr>
            <w:tcW w:w="9056" w:type="dxa"/>
            <w:shd w:val="clear" w:color="auto" w:fill="E7E6E6" w:themeFill="background2"/>
          </w:tcPr>
          <w:p w14:paraId="7CCDC464" w14:textId="77777777" w:rsidR="00F072D1" w:rsidRPr="00894964" w:rsidRDefault="00F072D1" w:rsidP="00533709">
            <w:pPr>
              <w:pStyle w:val="ListParagraph"/>
              <w:numPr>
                <w:ilvl w:val="0"/>
                <w:numId w:val="6"/>
              </w:numPr>
              <w:spacing w:line="400" w:lineRule="exact"/>
              <w:rPr>
                <w:sz w:val="20"/>
              </w:rPr>
            </w:pPr>
            <w:r w:rsidRPr="00F072D1">
              <w:rPr>
                <w:b/>
                <w:sz w:val="20"/>
              </w:rPr>
              <w:t>Reaction ID:</w:t>
            </w:r>
            <w:r w:rsidRPr="00894964">
              <w:rPr>
                <w:sz w:val="20"/>
              </w:rPr>
              <w:t xml:space="preserve"> R_Generic_RNA_llmg_tRNA_19_tRNA_Val_GUA_to_tRNA_Val_GUA</w:t>
            </w:r>
          </w:p>
        </w:tc>
      </w:tr>
      <w:tr w:rsidR="00F072D1" w:rsidRPr="00C638D0" w14:paraId="5628B7C8" w14:textId="77777777" w:rsidTr="0064376C">
        <w:tc>
          <w:tcPr>
            <w:tcW w:w="9056" w:type="dxa"/>
            <w:shd w:val="clear" w:color="auto" w:fill="E7E6E6" w:themeFill="background2"/>
          </w:tcPr>
          <w:p w14:paraId="3D4D364B" w14:textId="77777777" w:rsidR="00F072D1" w:rsidRPr="00F072D1" w:rsidRDefault="00F072D1" w:rsidP="00533709">
            <w:pPr>
              <w:pStyle w:val="ListParagraph"/>
              <w:numPr>
                <w:ilvl w:val="0"/>
                <w:numId w:val="6"/>
              </w:numPr>
              <w:spacing w:line="400" w:lineRule="exact"/>
              <w:rPr>
                <w:sz w:val="20"/>
                <w:lang w:val="sv-SE"/>
              </w:rPr>
            </w:pPr>
            <w:r w:rsidRPr="00F072D1">
              <w:rPr>
                <w:b/>
                <w:sz w:val="20"/>
                <w:lang w:val="sv-SE"/>
              </w:rPr>
              <w:t>Reaction Formula:</w:t>
            </w:r>
            <w:r w:rsidRPr="00894964">
              <w:rPr>
                <w:sz w:val="20"/>
                <w:lang w:val="sv-SE"/>
              </w:rPr>
              <w:t xml:space="preserve"> llmg_tRNA_19_tRNA_Val_GUA_c  -&gt; tRNA_Val_GUA_c</w:t>
            </w:r>
          </w:p>
        </w:tc>
      </w:tr>
      <w:tr w:rsidR="00F072D1" w:rsidRPr="00691C92" w14:paraId="14CCDD37" w14:textId="77777777" w:rsidTr="0064376C">
        <w:tc>
          <w:tcPr>
            <w:tcW w:w="9056" w:type="dxa"/>
            <w:shd w:val="clear" w:color="auto" w:fill="E7E6E6" w:themeFill="background2"/>
          </w:tcPr>
          <w:p w14:paraId="731F5A01" w14:textId="77777777" w:rsidR="00F072D1" w:rsidRPr="00B53D5F" w:rsidRDefault="00F072D1" w:rsidP="00533709">
            <w:pPr>
              <w:pStyle w:val="ListParagraph"/>
              <w:numPr>
                <w:ilvl w:val="0"/>
                <w:numId w:val="6"/>
              </w:numPr>
              <w:spacing w:line="400" w:lineRule="exact"/>
              <w:rPr>
                <w:sz w:val="20"/>
                <w:lang w:val="sv-SE"/>
              </w:rPr>
            </w:pPr>
            <w:r w:rsidRPr="00B53D5F">
              <w:rPr>
                <w:b/>
                <w:sz w:val="20"/>
                <w:lang w:val="sv-SE"/>
              </w:rPr>
              <w:t>Catalyst:</w:t>
            </w:r>
            <w:r w:rsidRPr="00B53D5F">
              <w:rPr>
                <w:sz w:val="20"/>
                <w:lang w:val="sv-SE"/>
              </w:rPr>
              <w:t xml:space="preserve"> </w:t>
            </w:r>
            <w:r>
              <w:rPr>
                <w:sz w:val="20"/>
                <w:lang w:val="sv-SE"/>
              </w:rPr>
              <w:t>-</w:t>
            </w:r>
          </w:p>
        </w:tc>
      </w:tr>
    </w:tbl>
    <w:p w14:paraId="124F3C68" w14:textId="77777777" w:rsidR="00F072D1" w:rsidRDefault="00F072D1" w:rsidP="00533709">
      <w:pPr>
        <w:spacing w:line="400" w:lineRule="exact"/>
        <w:ind w:firstLine="360"/>
        <w:jc w:val="both"/>
        <w:rPr>
          <w:lang w:val="sv-SE"/>
        </w:rPr>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072D1" w:rsidRPr="00925371" w14:paraId="4DA394E5" w14:textId="77777777" w:rsidTr="0064376C">
        <w:tc>
          <w:tcPr>
            <w:tcW w:w="9056" w:type="dxa"/>
            <w:shd w:val="clear" w:color="auto" w:fill="E7E6E6" w:themeFill="background2"/>
          </w:tcPr>
          <w:p w14:paraId="04CD28D1" w14:textId="77777777" w:rsidR="00F072D1" w:rsidRPr="00F32912" w:rsidRDefault="00F072D1" w:rsidP="00533709">
            <w:pPr>
              <w:pStyle w:val="ListParagraph"/>
              <w:numPr>
                <w:ilvl w:val="0"/>
                <w:numId w:val="6"/>
              </w:numPr>
              <w:spacing w:line="400" w:lineRule="exact"/>
              <w:rPr>
                <w:sz w:val="20"/>
              </w:rPr>
            </w:pPr>
            <w:r w:rsidRPr="00F072D1">
              <w:rPr>
                <w:b/>
                <w:sz w:val="20"/>
              </w:rPr>
              <w:t>Reaction ID:</w:t>
            </w:r>
            <w:r w:rsidRPr="00F32912">
              <w:rPr>
                <w:sz w:val="20"/>
              </w:rPr>
              <w:t xml:space="preserve"> R_Generic_RNA_llmg_tRNA_47_tRNA_Val_GUA_to_tRNA_Val_GUA</w:t>
            </w:r>
          </w:p>
        </w:tc>
      </w:tr>
      <w:tr w:rsidR="00F072D1" w:rsidRPr="00C638D0" w14:paraId="20FDFAD0" w14:textId="77777777" w:rsidTr="0064376C">
        <w:tc>
          <w:tcPr>
            <w:tcW w:w="9056" w:type="dxa"/>
            <w:shd w:val="clear" w:color="auto" w:fill="E7E6E6" w:themeFill="background2"/>
          </w:tcPr>
          <w:p w14:paraId="1793ED29" w14:textId="77777777" w:rsidR="00F072D1" w:rsidRPr="00F072D1" w:rsidRDefault="00F072D1" w:rsidP="00533709">
            <w:pPr>
              <w:pStyle w:val="ListParagraph"/>
              <w:numPr>
                <w:ilvl w:val="0"/>
                <w:numId w:val="6"/>
              </w:numPr>
              <w:spacing w:line="400" w:lineRule="exact"/>
              <w:rPr>
                <w:sz w:val="20"/>
                <w:lang w:val="sv-SE"/>
              </w:rPr>
            </w:pPr>
            <w:r w:rsidRPr="00F072D1">
              <w:rPr>
                <w:b/>
                <w:sz w:val="20"/>
                <w:lang w:val="sv-SE"/>
              </w:rPr>
              <w:t>Reaction Formula:</w:t>
            </w:r>
            <w:r w:rsidRPr="00F32912">
              <w:rPr>
                <w:sz w:val="20"/>
                <w:lang w:val="sv-SE"/>
              </w:rPr>
              <w:t xml:space="preserve"> llmg_tRNA_47_tRNA_Val_GUA_c  -&gt; tRNA_Val_GUA_c</w:t>
            </w:r>
          </w:p>
        </w:tc>
      </w:tr>
      <w:tr w:rsidR="00F072D1" w:rsidRPr="00691C92" w14:paraId="6FF351AF" w14:textId="77777777" w:rsidTr="0064376C">
        <w:tc>
          <w:tcPr>
            <w:tcW w:w="9056" w:type="dxa"/>
            <w:shd w:val="clear" w:color="auto" w:fill="E7E6E6" w:themeFill="background2"/>
          </w:tcPr>
          <w:p w14:paraId="4A8BCAE3" w14:textId="77777777" w:rsidR="00F072D1" w:rsidRPr="00B53D5F" w:rsidRDefault="00F072D1" w:rsidP="00533709">
            <w:pPr>
              <w:pStyle w:val="ListParagraph"/>
              <w:numPr>
                <w:ilvl w:val="0"/>
                <w:numId w:val="6"/>
              </w:numPr>
              <w:spacing w:line="400" w:lineRule="exact"/>
              <w:rPr>
                <w:sz w:val="20"/>
                <w:lang w:val="sv-SE"/>
              </w:rPr>
            </w:pPr>
            <w:r w:rsidRPr="00B53D5F">
              <w:rPr>
                <w:b/>
                <w:sz w:val="20"/>
                <w:lang w:val="sv-SE"/>
              </w:rPr>
              <w:t>Catalyst:</w:t>
            </w:r>
            <w:r w:rsidRPr="00B53D5F">
              <w:rPr>
                <w:sz w:val="20"/>
                <w:lang w:val="sv-SE"/>
              </w:rPr>
              <w:t xml:space="preserve"> </w:t>
            </w:r>
            <w:r>
              <w:rPr>
                <w:sz w:val="20"/>
                <w:lang w:val="sv-SE"/>
              </w:rPr>
              <w:t>-</w:t>
            </w:r>
          </w:p>
        </w:tc>
      </w:tr>
    </w:tbl>
    <w:p w14:paraId="6491A401" w14:textId="77777777" w:rsidR="00F072D1" w:rsidRDefault="00F072D1" w:rsidP="00533709">
      <w:pPr>
        <w:spacing w:line="400" w:lineRule="exact"/>
        <w:ind w:firstLine="360"/>
        <w:jc w:val="both"/>
        <w:rPr>
          <w:lang w:val="sv-SE"/>
        </w:rPr>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85E68" w:rsidRPr="00925371" w14:paraId="35A2DBE8" w14:textId="77777777" w:rsidTr="0064376C">
        <w:tc>
          <w:tcPr>
            <w:tcW w:w="9056" w:type="dxa"/>
            <w:shd w:val="clear" w:color="auto" w:fill="E7E6E6" w:themeFill="background2"/>
          </w:tcPr>
          <w:p w14:paraId="424D96E6" w14:textId="77777777" w:rsidR="00F85E68" w:rsidRPr="00B90232" w:rsidRDefault="00F85E68" w:rsidP="00533709">
            <w:pPr>
              <w:pStyle w:val="ListParagraph"/>
              <w:numPr>
                <w:ilvl w:val="0"/>
                <w:numId w:val="6"/>
              </w:numPr>
              <w:spacing w:line="400" w:lineRule="exact"/>
              <w:rPr>
                <w:sz w:val="20"/>
              </w:rPr>
            </w:pPr>
            <w:r w:rsidRPr="00F85E68">
              <w:rPr>
                <w:b/>
                <w:sz w:val="20"/>
              </w:rPr>
              <w:t>Reaction ID:</w:t>
            </w:r>
            <w:r w:rsidRPr="00B90232">
              <w:rPr>
                <w:sz w:val="20"/>
              </w:rPr>
              <w:t xml:space="preserve"> R_Generic_RNA_llmg_tRNA_58_tRNA_Val_GUA_to_tRNA_Val_GUA</w:t>
            </w:r>
          </w:p>
        </w:tc>
      </w:tr>
      <w:tr w:rsidR="00F85E68" w:rsidRPr="00C638D0" w14:paraId="4B1107EA" w14:textId="77777777" w:rsidTr="0064376C">
        <w:tc>
          <w:tcPr>
            <w:tcW w:w="9056" w:type="dxa"/>
            <w:shd w:val="clear" w:color="auto" w:fill="E7E6E6" w:themeFill="background2"/>
          </w:tcPr>
          <w:p w14:paraId="43DB31C4" w14:textId="77777777" w:rsidR="00F85E68" w:rsidRPr="00F85E68" w:rsidRDefault="00F85E68" w:rsidP="00533709">
            <w:pPr>
              <w:pStyle w:val="ListParagraph"/>
              <w:numPr>
                <w:ilvl w:val="0"/>
                <w:numId w:val="6"/>
              </w:numPr>
              <w:spacing w:line="400" w:lineRule="exact"/>
              <w:rPr>
                <w:sz w:val="20"/>
                <w:lang w:val="sv-SE"/>
              </w:rPr>
            </w:pPr>
            <w:r w:rsidRPr="00F85E68">
              <w:rPr>
                <w:b/>
                <w:sz w:val="20"/>
                <w:lang w:val="sv-SE"/>
              </w:rPr>
              <w:t xml:space="preserve">Reaction Formula: </w:t>
            </w:r>
            <w:r w:rsidR="002451C0" w:rsidRPr="002451C0">
              <w:rPr>
                <w:sz w:val="20"/>
                <w:lang w:val="sv-SE"/>
              </w:rPr>
              <w:t>llmg_tRNA_58_tRNA_Val_GUA_c  -&gt; tRNA_Val_GUA_c</w:t>
            </w:r>
          </w:p>
        </w:tc>
      </w:tr>
      <w:tr w:rsidR="00F072D1" w:rsidRPr="00691C92" w14:paraId="55BDC1C7" w14:textId="77777777" w:rsidTr="0064376C">
        <w:tc>
          <w:tcPr>
            <w:tcW w:w="9056" w:type="dxa"/>
            <w:shd w:val="clear" w:color="auto" w:fill="E7E6E6" w:themeFill="background2"/>
          </w:tcPr>
          <w:p w14:paraId="6769826F" w14:textId="77777777" w:rsidR="00F072D1" w:rsidRPr="00B53D5F" w:rsidRDefault="00F072D1" w:rsidP="00533709">
            <w:pPr>
              <w:pStyle w:val="ListParagraph"/>
              <w:numPr>
                <w:ilvl w:val="0"/>
                <w:numId w:val="6"/>
              </w:numPr>
              <w:spacing w:line="400" w:lineRule="exact"/>
              <w:rPr>
                <w:sz w:val="20"/>
                <w:lang w:val="sv-SE"/>
              </w:rPr>
            </w:pPr>
            <w:r w:rsidRPr="00B53D5F">
              <w:rPr>
                <w:b/>
                <w:sz w:val="20"/>
                <w:lang w:val="sv-SE"/>
              </w:rPr>
              <w:t>Catalyst:</w:t>
            </w:r>
            <w:r w:rsidRPr="00B53D5F">
              <w:rPr>
                <w:sz w:val="20"/>
                <w:lang w:val="sv-SE"/>
              </w:rPr>
              <w:t xml:space="preserve"> </w:t>
            </w:r>
            <w:r w:rsidR="00AC36F9">
              <w:rPr>
                <w:sz w:val="20"/>
                <w:lang w:val="sv-SE"/>
              </w:rPr>
              <w:t>-</w:t>
            </w:r>
          </w:p>
        </w:tc>
      </w:tr>
    </w:tbl>
    <w:p w14:paraId="6BBFC6E2" w14:textId="77777777" w:rsidR="00242B8D" w:rsidRPr="00F072D1" w:rsidRDefault="00242B8D" w:rsidP="00533709">
      <w:pPr>
        <w:spacing w:line="400" w:lineRule="exact"/>
        <w:jc w:val="both"/>
        <w:rPr>
          <w:lang w:val="sv-SE"/>
        </w:rPr>
      </w:pPr>
    </w:p>
    <w:p w14:paraId="373DB2E7" w14:textId="77777777" w:rsidR="00B9253F" w:rsidRDefault="009B43B0" w:rsidP="00533709">
      <w:pPr>
        <w:spacing w:line="400" w:lineRule="exact"/>
        <w:ind w:firstLine="360"/>
        <w:jc w:val="both"/>
      </w:pPr>
      <w:r w:rsidRPr="00925371">
        <w:t xml:space="preserve">We show </w:t>
      </w:r>
      <w:r w:rsidR="00325B95" w:rsidRPr="00925371">
        <w:t xml:space="preserve">the renaming of </w:t>
      </w:r>
      <w:r w:rsidRPr="00925371">
        <w:t>16S-rRNA</w:t>
      </w:r>
      <w:r w:rsidR="00C904B8" w:rsidRPr="00925371">
        <w:t xml:space="preserve">, which can be </w:t>
      </w:r>
      <w:r w:rsidR="00D0363E" w:rsidRPr="00925371">
        <w:t>made</w:t>
      </w:r>
      <w:r w:rsidR="00C904B8" w:rsidRPr="00925371">
        <w:t xml:space="preserve"> by six genes</w:t>
      </w:r>
      <w:r w:rsidR="00816D6D" w:rsidRPr="00925371">
        <w:t xml:space="preserve"> in </w:t>
      </w:r>
      <w:r w:rsidR="00816D6D" w:rsidRPr="00925371">
        <w:rPr>
          <w:i/>
        </w:rPr>
        <w:t>L. lactis</w:t>
      </w:r>
      <w:r w:rsidR="00C904B8" w:rsidRPr="00925371">
        <w:t>,</w:t>
      </w:r>
      <w:r w:rsidRPr="00925371">
        <w:t xml:space="preserve"> as an example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14:paraId="4223532E" w14:textId="77777777" w:rsidTr="0064376C">
        <w:tc>
          <w:tcPr>
            <w:tcW w:w="9056" w:type="dxa"/>
            <w:shd w:val="clear" w:color="auto" w:fill="E7E6E6" w:themeFill="background2"/>
          </w:tcPr>
          <w:p w14:paraId="550529D9" w14:textId="77777777" w:rsidR="003D7F57" w:rsidRPr="00E43F83" w:rsidRDefault="003D7F57" w:rsidP="00533709">
            <w:pPr>
              <w:pStyle w:val="ListParagraph"/>
              <w:numPr>
                <w:ilvl w:val="0"/>
                <w:numId w:val="6"/>
              </w:numPr>
              <w:spacing w:line="400" w:lineRule="exact"/>
              <w:rPr>
                <w:sz w:val="20"/>
              </w:rPr>
            </w:pPr>
            <w:r w:rsidRPr="003D7F57">
              <w:rPr>
                <w:b/>
                <w:sz w:val="20"/>
              </w:rPr>
              <w:t>Reaction ID:</w:t>
            </w:r>
            <w:r w:rsidRPr="00E43F83">
              <w:rPr>
                <w:sz w:val="20"/>
              </w:rPr>
              <w:t xml:space="preserve"> R_Generic_RNA_llmg_rRNA_1_unmodified_to_rRNA_16S_unmodified</w:t>
            </w:r>
          </w:p>
        </w:tc>
      </w:tr>
      <w:tr w:rsidR="003D7F57" w:rsidRPr="003D7F57" w14:paraId="50BE4A4A" w14:textId="77777777" w:rsidTr="0064376C">
        <w:tc>
          <w:tcPr>
            <w:tcW w:w="9056" w:type="dxa"/>
            <w:shd w:val="clear" w:color="auto" w:fill="E7E6E6" w:themeFill="background2"/>
          </w:tcPr>
          <w:p w14:paraId="603AF462" w14:textId="77777777" w:rsidR="003D7F57" w:rsidRPr="00E43F83" w:rsidRDefault="003D7F57" w:rsidP="00533709">
            <w:pPr>
              <w:pStyle w:val="ListParagraph"/>
              <w:numPr>
                <w:ilvl w:val="0"/>
                <w:numId w:val="6"/>
              </w:numPr>
              <w:spacing w:line="400" w:lineRule="exact"/>
              <w:rPr>
                <w:sz w:val="20"/>
              </w:rPr>
            </w:pPr>
            <w:r w:rsidRPr="003D7F57">
              <w:rPr>
                <w:b/>
                <w:sz w:val="20"/>
              </w:rPr>
              <w:t>Reaction Formula:</w:t>
            </w:r>
            <w:r w:rsidRPr="00E43F83">
              <w:rPr>
                <w:sz w:val="20"/>
              </w:rPr>
              <w:t xml:space="preserve"> llmg_rRNA_1_unmodified_c  -&gt; rRNA_16S_unmodified_c</w:t>
            </w:r>
          </w:p>
        </w:tc>
      </w:tr>
      <w:tr w:rsidR="003D7F57" w:rsidRPr="00691C92" w14:paraId="16E6E781" w14:textId="77777777" w:rsidTr="0064376C">
        <w:tc>
          <w:tcPr>
            <w:tcW w:w="9056" w:type="dxa"/>
            <w:shd w:val="clear" w:color="auto" w:fill="E7E6E6" w:themeFill="background2"/>
          </w:tcPr>
          <w:p w14:paraId="2F34C7EF" w14:textId="77777777" w:rsidR="003D7F57" w:rsidRPr="00B53D5F" w:rsidRDefault="003D7F57" w:rsidP="00533709">
            <w:pPr>
              <w:pStyle w:val="ListParagraph"/>
              <w:numPr>
                <w:ilvl w:val="0"/>
                <w:numId w:val="6"/>
              </w:numPr>
              <w:spacing w:line="400" w:lineRule="exact"/>
              <w:rPr>
                <w:sz w:val="20"/>
                <w:lang w:val="sv-SE"/>
              </w:rPr>
            </w:pPr>
            <w:r w:rsidRPr="00B53D5F">
              <w:rPr>
                <w:b/>
                <w:sz w:val="20"/>
                <w:lang w:val="sv-SE"/>
              </w:rPr>
              <w:t>Catalyst:</w:t>
            </w:r>
            <w:r w:rsidRPr="00B53D5F">
              <w:rPr>
                <w:sz w:val="20"/>
                <w:lang w:val="sv-SE"/>
              </w:rPr>
              <w:t xml:space="preserve"> </w:t>
            </w:r>
            <w:r>
              <w:rPr>
                <w:sz w:val="20"/>
                <w:lang w:val="sv-SE"/>
              </w:rPr>
              <w:t>-</w:t>
            </w:r>
          </w:p>
        </w:tc>
      </w:tr>
    </w:tbl>
    <w:p w14:paraId="334C04E0" w14:textId="77777777"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14:paraId="3C63A199" w14:textId="77777777" w:rsidTr="0064376C">
        <w:tc>
          <w:tcPr>
            <w:tcW w:w="9056" w:type="dxa"/>
            <w:shd w:val="clear" w:color="auto" w:fill="E7E6E6" w:themeFill="background2"/>
          </w:tcPr>
          <w:p w14:paraId="0663C405" w14:textId="77777777" w:rsidR="003D7F57" w:rsidRPr="008C6165" w:rsidRDefault="003D7F57" w:rsidP="00533709">
            <w:pPr>
              <w:pStyle w:val="ListParagraph"/>
              <w:numPr>
                <w:ilvl w:val="0"/>
                <w:numId w:val="6"/>
              </w:numPr>
              <w:spacing w:line="400" w:lineRule="exact"/>
              <w:rPr>
                <w:sz w:val="20"/>
              </w:rPr>
            </w:pPr>
            <w:r w:rsidRPr="003D7F57">
              <w:rPr>
                <w:b/>
                <w:sz w:val="20"/>
              </w:rPr>
              <w:t>Reaction ID:</w:t>
            </w:r>
            <w:r w:rsidRPr="008C6165">
              <w:rPr>
                <w:sz w:val="20"/>
              </w:rPr>
              <w:t xml:space="preserve"> R_Generic_RNA_llmg_rRNA_4a_unmodified_to_rRNA_16S_unmodified</w:t>
            </w:r>
          </w:p>
        </w:tc>
      </w:tr>
      <w:tr w:rsidR="003D7F57" w:rsidRPr="003D7F57" w14:paraId="5DA2D612" w14:textId="77777777" w:rsidTr="0064376C">
        <w:tc>
          <w:tcPr>
            <w:tcW w:w="9056" w:type="dxa"/>
            <w:shd w:val="clear" w:color="auto" w:fill="E7E6E6" w:themeFill="background2"/>
          </w:tcPr>
          <w:p w14:paraId="553B43BF" w14:textId="77777777" w:rsidR="003D7F57" w:rsidRPr="008C6165" w:rsidRDefault="003D7F57" w:rsidP="00533709">
            <w:pPr>
              <w:pStyle w:val="ListParagraph"/>
              <w:numPr>
                <w:ilvl w:val="0"/>
                <w:numId w:val="6"/>
              </w:numPr>
              <w:spacing w:line="400" w:lineRule="exact"/>
              <w:rPr>
                <w:sz w:val="20"/>
              </w:rPr>
            </w:pPr>
            <w:r w:rsidRPr="003D7F57">
              <w:rPr>
                <w:b/>
                <w:sz w:val="20"/>
              </w:rPr>
              <w:t>Reaction Formula:</w:t>
            </w:r>
            <w:r w:rsidRPr="008C6165">
              <w:rPr>
                <w:sz w:val="20"/>
              </w:rPr>
              <w:t xml:space="preserve"> llmg_rRNA_4a_unmodified_c  -&gt; rRNA_16S_unmodified_c</w:t>
            </w:r>
          </w:p>
        </w:tc>
      </w:tr>
      <w:tr w:rsidR="003D7F57" w:rsidRPr="00691C92" w14:paraId="251F1FE3" w14:textId="77777777" w:rsidTr="0064376C">
        <w:tc>
          <w:tcPr>
            <w:tcW w:w="9056" w:type="dxa"/>
            <w:shd w:val="clear" w:color="auto" w:fill="E7E6E6" w:themeFill="background2"/>
          </w:tcPr>
          <w:p w14:paraId="4AFB48A8" w14:textId="77777777" w:rsidR="003D7F57" w:rsidRPr="00B53D5F" w:rsidRDefault="003D7F57" w:rsidP="00533709">
            <w:pPr>
              <w:pStyle w:val="ListParagraph"/>
              <w:numPr>
                <w:ilvl w:val="0"/>
                <w:numId w:val="6"/>
              </w:numPr>
              <w:spacing w:line="400" w:lineRule="exact"/>
              <w:rPr>
                <w:sz w:val="20"/>
                <w:lang w:val="sv-SE"/>
              </w:rPr>
            </w:pPr>
            <w:r w:rsidRPr="00B53D5F">
              <w:rPr>
                <w:b/>
                <w:sz w:val="20"/>
                <w:lang w:val="sv-SE"/>
              </w:rPr>
              <w:t>Catalyst:</w:t>
            </w:r>
            <w:r w:rsidRPr="00B53D5F">
              <w:rPr>
                <w:sz w:val="20"/>
                <w:lang w:val="sv-SE"/>
              </w:rPr>
              <w:t xml:space="preserve"> </w:t>
            </w:r>
            <w:r>
              <w:rPr>
                <w:sz w:val="20"/>
                <w:lang w:val="sv-SE"/>
              </w:rPr>
              <w:t>-</w:t>
            </w:r>
          </w:p>
        </w:tc>
      </w:tr>
    </w:tbl>
    <w:p w14:paraId="36170C8D" w14:textId="77777777"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14:paraId="6E95B566" w14:textId="77777777" w:rsidTr="0064376C">
        <w:tc>
          <w:tcPr>
            <w:tcW w:w="9056" w:type="dxa"/>
            <w:shd w:val="clear" w:color="auto" w:fill="E7E6E6" w:themeFill="background2"/>
          </w:tcPr>
          <w:p w14:paraId="2D4942D5" w14:textId="77777777" w:rsidR="003D7F57" w:rsidRPr="008F41DF" w:rsidRDefault="003D7F57" w:rsidP="00533709">
            <w:pPr>
              <w:pStyle w:val="ListParagraph"/>
              <w:numPr>
                <w:ilvl w:val="0"/>
                <w:numId w:val="6"/>
              </w:numPr>
              <w:spacing w:line="400" w:lineRule="exact"/>
              <w:rPr>
                <w:sz w:val="20"/>
              </w:rPr>
            </w:pPr>
            <w:r w:rsidRPr="003D7F57">
              <w:rPr>
                <w:b/>
                <w:sz w:val="20"/>
              </w:rPr>
              <w:t xml:space="preserve">Reaction ID: </w:t>
            </w:r>
            <w:r w:rsidRPr="008F41DF">
              <w:rPr>
                <w:sz w:val="20"/>
              </w:rPr>
              <w:t>R_Generic_RNA_llmg_rRNA_5a_unmodified_to_rRNA_16S_unmodified</w:t>
            </w:r>
          </w:p>
        </w:tc>
      </w:tr>
      <w:tr w:rsidR="003D7F57" w:rsidRPr="003D7F57" w14:paraId="0C53D83E" w14:textId="77777777" w:rsidTr="0064376C">
        <w:tc>
          <w:tcPr>
            <w:tcW w:w="9056" w:type="dxa"/>
            <w:shd w:val="clear" w:color="auto" w:fill="E7E6E6" w:themeFill="background2"/>
          </w:tcPr>
          <w:p w14:paraId="005D09F6" w14:textId="77777777" w:rsidR="003D7F57" w:rsidRPr="008F41DF" w:rsidRDefault="003D7F57" w:rsidP="00533709">
            <w:pPr>
              <w:pStyle w:val="ListParagraph"/>
              <w:numPr>
                <w:ilvl w:val="0"/>
                <w:numId w:val="6"/>
              </w:numPr>
              <w:spacing w:line="400" w:lineRule="exact"/>
              <w:rPr>
                <w:sz w:val="20"/>
              </w:rPr>
            </w:pPr>
            <w:r w:rsidRPr="003D7F57">
              <w:rPr>
                <w:b/>
                <w:sz w:val="20"/>
              </w:rPr>
              <w:t>Reaction Formula:</w:t>
            </w:r>
            <w:r w:rsidRPr="008F41DF">
              <w:rPr>
                <w:sz w:val="20"/>
              </w:rPr>
              <w:t xml:space="preserve"> llmg_rRNA_5a_unmodified_c  -&gt; rRNA_16S_unmodified_c</w:t>
            </w:r>
          </w:p>
        </w:tc>
      </w:tr>
      <w:tr w:rsidR="003D7F57" w:rsidRPr="00691C92" w14:paraId="757D3658" w14:textId="77777777" w:rsidTr="0064376C">
        <w:tc>
          <w:tcPr>
            <w:tcW w:w="9056" w:type="dxa"/>
            <w:shd w:val="clear" w:color="auto" w:fill="E7E6E6" w:themeFill="background2"/>
          </w:tcPr>
          <w:p w14:paraId="079B8D02" w14:textId="77777777" w:rsidR="003D7F57" w:rsidRPr="00B53D5F" w:rsidRDefault="003D7F57" w:rsidP="00533709">
            <w:pPr>
              <w:pStyle w:val="ListParagraph"/>
              <w:numPr>
                <w:ilvl w:val="0"/>
                <w:numId w:val="6"/>
              </w:numPr>
              <w:spacing w:line="400" w:lineRule="exact"/>
              <w:rPr>
                <w:sz w:val="20"/>
                <w:lang w:val="sv-SE"/>
              </w:rPr>
            </w:pPr>
            <w:r w:rsidRPr="00B53D5F">
              <w:rPr>
                <w:b/>
                <w:sz w:val="20"/>
                <w:lang w:val="sv-SE"/>
              </w:rPr>
              <w:t>Catalyst:</w:t>
            </w:r>
            <w:r w:rsidRPr="00B53D5F">
              <w:rPr>
                <w:sz w:val="20"/>
                <w:lang w:val="sv-SE"/>
              </w:rPr>
              <w:t xml:space="preserve"> </w:t>
            </w:r>
            <w:r>
              <w:rPr>
                <w:sz w:val="20"/>
                <w:lang w:val="sv-SE"/>
              </w:rPr>
              <w:t>-</w:t>
            </w:r>
          </w:p>
        </w:tc>
      </w:tr>
    </w:tbl>
    <w:p w14:paraId="5F9ABA7E" w14:textId="77777777"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14:paraId="3E71C3BD" w14:textId="77777777" w:rsidTr="0064376C">
        <w:tc>
          <w:tcPr>
            <w:tcW w:w="9056" w:type="dxa"/>
            <w:shd w:val="clear" w:color="auto" w:fill="E7E6E6" w:themeFill="background2"/>
          </w:tcPr>
          <w:p w14:paraId="4DF155B4" w14:textId="77777777" w:rsidR="003D7F57" w:rsidRPr="000B6A7A" w:rsidRDefault="003D7F57" w:rsidP="00533709">
            <w:pPr>
              <w:pStyle w:val="ListParagraph"/>
              <w:numPr>
                <w:ilvl w:val="0"/>
                <w:numId w:val="6"/>
              </w:numPr>
              <w:spacing w:line="400" w:lineRule="exact"/>
              <w:rPr>
                <w:sz w:val="20"/>
              </w:rPr>
            </w:pPr>
            <w:r w:rsidRPr="003D7F57">
              <w:rPr>
                <w:b/>
                <w:sz w:val="20"/>
              </w:rPr>
              <w:t>Reaction ID:</w:t>
            </w:r>
            <w:r w:rsidRPr="000B6A7A">
              <w:rPr>
                <w:sz w:val="20"/>
              </w:rPr>
              <w:t xml:space="preserve"> R_Generic_RNA_llmg_rRNA_6b_unmodified_to_rRNA_16S_unmodified</w:t>
            </w:r>
          </w:p>
        </w:tc>
      </w:tr>
      <w:tr w:rsidR="003D7F57" w:rsidRPr="003D7F57" w14:paraId="191F3D91" w14:textId="77777777" w:rsidTr="0064376C">
        <w:tc>
          <w:tcPr>
            <w:tcW w:w="9056" w:type="dxa"/>
            <w:shd w:val="clear" w:color="auto" w:fill="E7E6E6" w:themeFill="background2"/>
          </w:tcPr>
          <w:p w14:paraId="2D6F1256" w14:textId="77777777" w:rsidR="003D7F57" w:rsidRPr="000B6A7A" w:rsidRDefault="003D7F57" w:rsidP="00533709">
            <w:pPr>
              <w:pStyle w:val="ListParagraph"/>
              <w:numPr>
                <w:ilvl w:val="0"/>
                <w:numId w:val="6"/>
              </w:numPr>
              <w:spacing w:line="400" w:lineRule="exact"/>
              <w:rPr>
                <w:sz w:val="20"/>
              </w:rPr>
            </w:pPr>
            <w:r w:rsidRPr="003D7F57">
              <w:rPr>
                <w:b/>
                <w:sz w:val="20"/>
              </w:rPr>
              <w:t>Reaction Formula:</w:t>
            </w:r>
            <w:r w:rsidRPr="000B6A7A">
              <w:rPr>
                <w:sz w:val="20"/>
              </w:rPr>
              <w:t xml:space="preserve"> llmg_rRNA_6b_unmodified_c  -&gt; rRNA_16S_unmodified_c</w:t>
            </w:r>
          </w:p>
        </w:tc>
      </w:tr>
      <w:tr w:rsidR="003D7F57" w:rsidRPr="00691C92" w14:paraId="639A553F" w14:textId="77777777" w:rsidTr="0064376C">
        <w:tc>
          <w:tcPr>
            <w:tcW w:w="9056" w:type="dxa"/>
            <w:shd w:val="clear" w:color="auto" w:fill="E7E6E6" w:themeFill="background2"/>
          </w:tcPr>
          <w:p w14:paraId="5E89B2B9" w14:textId="77777777" w:rsidR="003D7F57" w:rsidRPr="00B53D5F" w:rsidRDefault="003D7F57" w:rsidP="00533709">
            <w:pPr>
              <w:pStyle w:val="ListParagraph"/>
              <w:numPr>
                <w:ilvl w:val="0"/>
                <w:numId w:val="6"/>
              </w:numPr>
              <w:spacing w:line="400" w:lineRule="exact"/>
              <w:rPr>
                <w:sz w:val="20"/>
                <w:lang w:val="sv-SE"/>
              </w:rPr>
            </w:pPr>
            <w:r w:rsidRPr="00B53D5F">
              <w:rPr>
                <w:b/>
                <w:sz w:val="20"/>
                <w:lang w:val="sv-SE"/>
              </w:rPr>
              <w:t>Catalyst:</w:t>
            </w:r>
            <w:r w:rsidRPr="00B53D5F">
              <w:rPr>
                <w:sz w:val="20"/>
                <w:lang w:val="sv-SE"/>
              </w:rPr>
              <w:t xml:space="preserve"> </w:t>
            </w:r>
            <w:r>
              <w:rPr>
                <w:sz w:val="20"/>
                <w:lang w:val="sv-SE"/>
              </w:rPr>
              <w:t>-</w:t>
            </w:r>
          </w:p>
        </w:tc>
      </w:tr>
    </w:tbl>
    <w:p w14:paraId="32C53D43" w14:textId="77777777"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14:paraId="520EFE54" w14:textId="77777777" w:rsidTr="0064376C">
        <w:tc>
          <w:tcPr>
            <w:tcW w:w="9056" w:type="dxa"/>
            <w:shd w:val="clear" w:color="auto" w:fill="E7E6E6" w:themeFill="background2"/>
          </w:tcPr>
          <w:p w14:paraId="53CBF1FB" w14:textId="77777777" w:rsidR="003D7F57" w:rsidRPr="00F647F6" w:rsidRDefault="003D7F57" w:rsidP="00533709">
            <w:pPr>
              <w:pStyle w:val="ListParagraph"/>
              <w:numPr>
                <w:ilvl w:val="0"/>
                <w:numId w:val="6"/>
              </w:numPr>
              <w:spacing w:line="400" w:lineRule="exact"/>
              <w:rPr>
                <w:sz w:val="20"/>
              </w:rPr>
            </w:pPr>
            <w:r w:rsidRPr="003D7F57">
              <w:rPr>
                <w:b/>
                <w:sz w:val="20"/>
              </w:rPr>
              <w:t>Reaction ID:</w:t>
            </w:r>
            <w:r w:rsidRPr="00F647F6">
              <w:rPr>
                <w:sz w:val="20"/>
              </w:rPr>
              <w:t xml:space="preserve"> R_Generic_RNA_llmg_rRNA_7a_unmodified_to_rRNA_16S_unmodified</w:t>
            </w:r>
          </w:p>
        </w:tc>
      </w:tr>
      <w:tr w:rsidR="003D7F57" w:rsidRPr="003D7F57" w14:paraId="3B29B3E5" w14:textId="77777777" w:rsidTr="0064376C">
        <w:tc>
          <w:tcPr>
            <w:tcW w:w="9056" w:type="dxa"/>
            <w:shd w:val="clear" w:color="auto" w:fill="E7E6E6" w:themeFill="background2"/>
          </w:tcPr>
          <w:p w14:paraId="243FB5AF" w14:textId="77777777" w:rsidR="003D7F57" w:rsidRPr="00F647F6" w:rsidRDefault="003D7F57" w:rsidP="00533709">
            <w:pPr>
              <w:pStyle w:val="ListParagraph"/>
              <w:numPr>
                <w:ilvl w:val="0"/>
                <w:numId w:val="6"/>
              </w:numPr>
              <w:spacing w:line="400" w:lineRule="exact"/>
              <w:rPr>
                <w:sz w:val="20"/>
              </w:rPr>
            </w:pPr>
            <w:r w:rsidRPr="003D7F57">
              <w:rPr>
                <w:b/>
                <w:sz w:val="20"/>
              </w:rPr>
              <w:t>Reaction Formula:</w:t>
            </w:r>
            <w:r w:rsidRPr="00F647F6">
              <w:rPr>
                <w:sz w:val="20"/>
              </w:rPr>
              <w:t xml:space="preserve"> llmg_rRNA_7a_unmodified_c  -&gt; rRNA_16S_unmodified_c</w:t>
            </w:r>
          </w:p>
        </w:tc>
      </w:tr>
      <w:tr w:rsidR="003D7F57" w:rsidRPr="00691C92" w14:paraId="4535118D" w14:textId="77777777" w:rsidTr="0064376C">
        <w:tc>
          <w:tcPr>
            <w:tcW w:w="9056" w:type="dxa"/>
            <w:shd w:val="clear" w:color="auto" w:fill="E7E6E6" w:themeFill="background2"/>
          </w:tcPr>
          <w:p w14:paraId="49E7304F" w14:textId="77777777" w:rsidR="003D7F57" w:rsidRPr="00B53D5F" w:rsidRDefault="003D7F57" w:rsidP="00533709">
            <w:pPr>
              <w:pStyle w:val="ListParagraph"/>
              <w:numPr>
                <w:ilvl w:val="0"/>
                <w:numId w:val="6"/>
              </w:numPr>
              <w:spacing w:line="400" w:lineRule="exact"/>
              <w:rPr>
                <w:sz w:val="20"/>
                <w:lang w:val="sv-SE"/>
              </w:rPr>
            </w:pPr>
            <w:r w:rsidRPr="00B53D5F">
              <w:rPr>
                <w:b/>
                <w:sz w:val="20"/>
                <w:lang w:val="sv-SE"/>
              </w:rPr>
              <w:t>Catalyst:</w:t>
            </w:r>
            <w:r w:rsidRPr="00B53D5F">
              <w:rPr>
                <w:sz w:val="20"/>
                <w:lang w:val="sv-SE"/>
              </w:rPr>
              <w:t xml:space="preserve"> </w:t>
            </w:r>
            <w:r>
              <w:rPr>
                <w:sz w:val="20"/>
                <w:lang w:val="sv-SE"/>
              </w:rPr>
              <w:t>-</w:t>
            </w:r>
          </w:p>
        </w:tc>
      </w:tr>
    </w:tbl>
    <w:p w14:paraId="1FEF39AC" w14:textId="77777777"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14:paraId="67C205BD" w14:textId="77777777" w:rsidTr="0064376C">
        <w:tc>
          <w:tcPr>
            <w:tcW w:w="9056" w:type="dxa"/>
            <w:shd w:val="clear" w:color="auto" w:fill="E7E6E6" w:themeFill="background2"/>
          </w:tcPr>
          <w:p w14:paraId="37844118" w14:textId="77777777" w:rsidR="003D7F57" w:rsidRPr="0077054C" w:rsidRDefault="003D7F57" w:rsidP="00533709">
            <w:pPr>
              <w:pStyle w:val="ListParagraph"/>
              <w:numPr>
                <w:ilvl w:val="0"/>
                <w:numId w:val="6"/>
              </w:numPr>
              <w:spacing w:line="400" w:lineRule="exact"/>
              <w:rPr>
                <w:sz w:val="20"/>
              </w:rPr>
            </w:pPr>
            <w:r w:rsidRPr="003D7F57">
              <w:rPr>
                <w:b/>
                <w:sz w:val="20"/>
              </w:rPr>
              <w:t>Reaction ID:</w:t>
            </w:r>
            <w:r w:rsidRPr="0077054C">
              <w:rPr>
                <w:sz w:val="20"/>
              </w:rPr>
              <w:t xml:space="preserve"> R_Generic_RNA_llmg_rRNA_48a_unmodified_to_rRNA_16S_unmodified</w:t>
            </w:r>
          </w:p>
        </w:tc>
      </w:tr>
      <w:tr w:rsidR="003D7F57" w:rsidRPr="003D7F57" w14:paraId="0B58277A" w14:textId="77777777" w:rsidTr="0064376C">
        <w:tc>
          <w:tcPr>
            <w:tcW w:w="9056" w:type="dxa"/>
            <w:shd w:val="clear" w:color="auto" w:fill="E7E6E6" w:themeFill="background2"/>
          </w:tcPr>
          <w:p w14:paraId="19632391" w14:textId="77777777" w:rsidR="003D7F57" w:rsidRPr="0077054C" w:rsidRDefault="003D7F57" w:rsidP="00533709">
            <w:pPr>
              <w:pStyle w:val="ListParagraph"/>
              <w:numPr>
                <w:ilvl w:val="0"/>
                <w:numId w:val="6"/>
              </w:numPr>
              <w:spacing w:line="400" w:lineRule="exact"/>
              <w:rPr>
                <w:sz w:val="20"/>
              </w:rPr>
            </w:pPr>
            <w:r w:rsidRPr="003D7F57">
              <w:rPr>
                <w:b/>
                <w:sz w:val="20"/>
              </w:rPr>
              <w:t>Reaction Formula:</w:t>
            </w:r>
            <w:r w:rsidRPr="0077054C">
              <w:rPr>
                <w:sz w:val="20"/>
              </w:rPr>
              <w:t xml:space="preserve"> </w:t>
            </w:r>
            <w:r w:rsidR="00BE7DBF" w:rsidRPr="00BE7DBF">
              <w:rPr>
                <w:sz w:val="20"/>
              </w:rPr>
              <w:t>llmg_rRNA_48a_unmodified_c  -&gt; rRNA_16S_unmodified_c</w:t>
            </w:r>
          </w:p>
        </w:tc>
      </w:tr>
      <w:tr w:rsidR="003D7F57" w:rsidRPr="00691C92" w14:paraId="2717561B" w14:textId="77777777" w:rsidTr="0064376C">
        <w:tc>
          <w:tcPr>
            <w:tcW w:w="9056" w:type="dxa"/>
            <w:shd w:val="clear" w:color="auto" w:fill="E7E6E6" w:themeFill="background2"/>
          </w:tcPr>
          <w:p w14:paraId="4FEF36D4" w14:textId="77777777" w:rsidR="003D7F57" w:rsidRPr="00B53D5F" w:rsidRDefault="003D7F57" w:rsidP="00533709">
            <w:pPr>
              <w:pStyle w:val="ListParagraph"/>
              <w:numPr>
                <w:ilvl w:val="0"/>
                <w:numId w:val="6"/>
              </w:numPr>
              <w:spacing w:line="400" w:lineRule="exact"/>
              <w:rPr>
                <w:sz w:val="20"/>
                <w:lang w:val="sv-SE"/>
              </w:rPr>
            </w:pPr>
            <w:r w:rsidRPr="00B53D5F">
              <w:rPr>
                <w:b/>
                <w:sz w:val="20"/>
                <w:lang w:val="sv-SE"/>
              </w:rPr>
              <w:t>Catalyst:</w:t>
            </w:r>
            <w:r w:rsidRPr="00B53D5F">
              <w:rPr>
                <w:sz w:val="20"/>
                <w:lang w:val="sv-SE"/>
              </w:rPr>
              <w:t xml:space="preserve"> </w:t>
            </w:r>
            <w:r>
              <w:rPr>
                <w:sz w:val="20"/>
                <w:lang w:val="sv-SE"/>
              </w:rPr>
              <w:t>-</w:t>
            </w:r>
          </w:p>
        </w:tc>
      </w:tr>
    </w:tbl>
    <w:p w14:paraId="454F23A6" w14:textId="77777777" w:rsidR="00B9253F" w:rsidRPr="00925371" w:rsidRDefault="00B9253F" w:rsidP="00533709">
      <w:pPr>
        <w:spacing w:line="400" w:lineRule="exact"/>
        <w:jc w:val="both"/>
      </w:pPr>
    </w:p>
    <w:p w14:paraId="081768FB" w14:textId="77777777" w:rsidR="00E633F9" w:rsidRPr="00925371" w:rsidRDefault="00E633F9" w:rsidP="00732AE6">
      <w:pPr>
        <w:pStyle w:val="Heading2"/>
      </w:pPr>
      <w:bookmarkStart w:id="23" w:name="_Toc13217563"/>
      <w:r w:rsidRPr="00925371">
        <w:t>rRNA modification</w:t>
      </w:r>
      <w:bookmarkEnd w:id="23"/>
    </w:p>
    <w:p w14:paraId="05231837" w14:textId="77777777" w:rsidR="00B9253F" w:rsidRPr="00925371" w:rsidRDefault="00044E86" w:rsidP="00533709">
      <w:pPr>
        <w:spacing w:line="400" w:lineRule="exact"/>
        <w:ind w:firstLine="360"/>
        <w:jc w:val="both"/>
      </w:pPr>
      <w:r w:rsidRPr="00925371">
        <w:t xml:space="preserve">The formulation of rRNA modification reaction </w:t>
      </w:r>
      <w:r w:rsidR="004E51C3">
        <w:t>is</w:t>
      </w:r>
      <w:r w:rsidRPr="00925371">
        <w:t xml:space="preserve"> similar to tRNA modification. We formulated modification reactions only for 16S rRNA and 23S rRNA as modifications to 5S rRNA seems to be infrequent in bacteria. </w:t>
      </w:r>
      <w:r w:rsidR="0066546B" w:rsidRPr="00925371">
        <w:t xml:space="preserve">We predicted that in </w:t>
      </w:r>
      <w:r w:rsidR="0066546B" w:rsidRPr="00925371">
        <w:rPr>
          <w:i/>
        </w:rPr>
        <w:t>L. lactis</w:t>
      </w:r>
      <w:r w:rsidR="0066546B" w:rsidRPr="00925371">
        <w:t xml:space="preserve"> there </w:t>
      </w:r>
      <w:r w:rsidR="00FA771F">
        <w:t>are</w:t>
      </w:r>
      <w:r w:rsidR="0066546B" w:rsidRPr="00925371">
        <w:t xml:space="preserve"> </w:t>
      </w:r>
      <w:r w:rsidR="006013FE" w:rsidRPr="00925371">
        <w:t>ten</w:t>
      </w:r>
      <w:r w:rsidR="0066546B" w:rsidRPr="00925371">
        <w:t xml:space="preserve"> modification sites in 16S rRNA and 24 modification events in 23S rRNA.</w:t>
      </w:r>
      <w:r w:rsidR="006013FE" w:rsidRPr="00925371">
        <w:t xml:space="preserve"> Therefore, we formulated ten reactions for 16S rRNA modification and 24 reactions for 23S rRNA modification</w:t>
      </w:r>
      <w:r w:rsidR="00160C65" w:rsidRPr="00925371">
        <w:t xml:space="preserve">. </w:t>
      </w:r>
      <w:r w:rsidR="00C51062" w:rsidRPr="00925371">
        <w:t xml:space="preserve">We show the first and the last reaction </w:t>
      </w:r>
      <w:r w:rsidR="006E6EED" w:rsidRPr="00925371">
        <w:t>of 16S rRNA modification</w:t>
      </w:r>
      <w:r w:rsidR="00944F3C" w:rsidRPr="00925371">
        <w:t xml:space="preserve"> below.</w:t>
      </w:r>
    </w:p>
    <w:p w14:paraId="2E649DD8" w14:textId="77777777" w:rsidR="00045FD4" w:rsidRDefault="00045FD4" w:rsidP="00533709">
      <w:pPr>
        <w:spacing w:line="400" w:lineRule="exact"/>
        <w:ind w:firstLine="360"/>
        <w:jc w:val="both"/>
      </w:pPr>
      <w:r w:rsidRPr="00925371">
        <w:t>The first reaction:</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062FF" w:rsidRPr="00925371" w14:paraId="06A1DDB0" w14:textId="77777777" w:rsidTr="0064376C">
        <w:tc>
          <w:tcPr>
            <w:tcW w:w="9056" w:type="dxa"/>
            <w:shd w:val="clear" w:color="auto" w:fill="E7E6E6" w:themeFill="background2"/>
          </w:tcPr>
          <w:p w14:paraId="65083338" w14:textId="77777777" w:rsidR="001062FF" w:rsidRPr="007E4C56" w:rsidRDefault="001062FF" w:rsidP="00533709">
            <w:pPr>
              <w:pStyle w:val="ListParagraph"/>
              <w:numPr>
                <w:ilvl w:val="0"/>
                <w:numId w:val="6"/>
              </w:numPr>
              <w:spacing w:line="400" w:lineRule="exact"/>
              <w:rPr>
                <w:sz w:val="20"/>
              </w:rPr>
            </w:pPr>
            <w:r w:rsidRPr="001062FF">
              <w:rPr>
                <w:b/>
                <w:sz w:val="20"/>
              </w:rPr>
              <w:t>Reaction ID:</w:t>
            </w:r>
            <w:r w:rsidRPr="007E4C56">
              <w:rPr>
                <w:sz w:val="20"/>
              </w:rPr>
              <w:t xml:space="preserve"> R_rRNA_modification_rRNA_16S_modified_1</w:t>
            </w:r>
          </w:p>
        </w:tc>
      </w:tr>
      <w:tr w:rsidR="001062FF" w:rsidRPr="003D7F57" w14:paraId="5E6E5406" w14:textId="77777777" w:rsidTr="0064376C">
        <w:tc>
          <w:tcPr>
            <w:tcW w:w="9056" w:type="dxa"/>
            <w:shd w:val="clear" w:color="auto" w:fill="E7E6E6" w:themeFill="background2"/>
          </w:tcPr>
          <w:p w14:paraId="0AC26376" w14:textId="77777777" w:rsidR="001062FF" w:rsidRPr="007E4C56" w:rsidRDefault="001062FF" w:rsidP="00533709">
            <w:pPr>
              <w:pStyle w:val="ListParagraph"/>
              <w:numPr>
                <w:ilvl w:val="0"/>
                <w:numId w:val="6"/>
              </w:numPr>
              <w:spacing w:line="400" w:lineRule="exact"/>
              <w:rPr>
                <w:sz w:val="20"/>
              </w:rPr>
            </w:pPr>
            <w:r w:rsidRPr="001062FF">
              <w:rPr>
                <w:b/>
                <w:sz w:val="20"/>
              </w:rPr>
              <w:t>Reaction Formula:</w:t>
            </w:r>
            <w:r w:rsidRPr="007E4C56">
              <w:rPr>
                <w:sz w:val="20"/>
              </w:rPr>
              <w:t xml:space="preserve"> </w:t>
            </w:r>
            <w:r w:rsidR="00BE2C42" w:rsidRPr="00BE2C42">
              <w:rPr>
                <w:sz w:val="20"/>
              </w:rPr>
              <w:t>rRNA_16S_unmodified_c  -&gt; rRNA_16S_modified_1_c</w:t>
            </w:r>
          </w:p>
        </w:tc>
      </w:tr>
      <w:tr w:rsidR="001062FF" w:rsidRPr="00C638D0" w14:paraId="3D8F4CBB" w14:textId="77777777" w:rsidTr="0064376C">
        <w:tc>
          <w:tcPr>
            <w:tcW w:w="9056" w:type="dxa"/>
            <w:shd w:val="clear" w:color="auto" w:fill="E7E6E6" w:themeFill="background2"/>
          </w:tcPr>
          <w:p w14:paraId="499A3FD3" w14:textId="77777777" w:rsidR="001062FF" w:rsidRPr="001062FF" w:rsidRDefault="001062FF" w:rsidP="00533709">
            <w:pPr>
              <w:pStyle w:val="ListParagraph"/>
              <w:numPr>
                <w:ilvl w:val="0"/>
                <w:numId w:val="6"/>
              </w:numPr>
              <w:spacing w:line="400" w:lineRule="exact"/>
              <w:rPr>
                <w:sz w:val="20"/>
                <w:lang w:val="sv-SE"/>
              </w:rPr>
            </w:pPr>
            <w:r w:rsidRPr="001062FF">
              <w:rPr>
                <w:b/>
                <w:sz w:val="20"/>
                <w:lang w:val="sv-SE"/>
              </w:rPr>
              <w:t>Catalyst:</w:t>
            </w:r>
            <w:r w:rsidRPr="001062FF">
              <w:rPr>
                <w:sz w:val="20"/>
                <w:lang w:val="sv-SE"/>
              </w:rPr>
              <w:t xml:space="preserve"> RNAmod_llmg_2518_Enzyme_c</w:t>
            </w:r>
          </w:p>
        </w:tc>
      </w:tr>
    </w:tbl>
    <w:p w14:paraId="3D7F7BEC" w14:textId="77777777" w:rsidR="00045FD4" w:rsidRPr="001062FF" w:rsidRDefault="00045FD4" w:rsidP="00533709">
      <w:pPr>
        <w:spacing w:line="400" w:lineRule="exact"/>
        <w:jc w:val="both"/>
        <w:rPr>
          <w:lang w:val="sv-SE"/>
        </w:rPr>
      </w:pPr>
    </w:p>
    <w:p w14:paraId="5EC1EC57" w14:textId="77777777" w:rsidR="00045FD4" w:rsidRDefault="00404572" w:rsidP="00533709">
      <w:pPr>
        <w:spacing w:line="400" w:lineRule="exact"/>
        <w:ind w:firstLine="360"/>
        <w:jc w:val="both"/>
      </w:pPr>
      <w:r w:rsidRPr="00925371">
        <w:t>The last reaction:</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062FF" w:rsidRPr="00925371" w14:paraId="7527F6DF" w14:textId="77777777" w:rsidTr="0064376C">
        <w:tc>
          <w:tcPr>
            <w:tcW w:w="9056" w:type="dxa"/>
            <w:shd w:val="clear" w:color="auto" w:fill="E7E6E6" w:themeFill="background2"/>
          </w:tcPr>
          <w:p w14:paraId="5094BD1E" w14:textId="77777777" w:rsidR="001062FF" w:rsidRPr="005F2018" w:rsidRDefault="001062FF" w:rsidP="00533709">
            <w:pPr>
              <w:pStyle w:val="ListParagraph"/>
              <w:numPr>
                <w:ilvl w:val="0"/>
                <w:numId w:val="6"/>
              </w:numPr>
              <w:spacing w:line="400" w:lineRule="exact"/>
              <w:rPr>
                <w:sz w:val="20"/>
              </w:rPr>
            </w:pPr>
            <w:r w:rsidRPr="001062FF">
              <w:rPr>
                <w:b/>
                <w:sz w:val="20"/>
              </w:rPr>
              <w:t>Reaction ID:</w:t>
            </w:r>
            <w:r w:rsidRPr="005F2018">
              <w:rPr>
                <w:sz w:val="20"/>
              </w:rPr>
              <w:t xml:space="preserve"> R_rRNA_modification_rRNA_16S</w:t>
            </w:r>
          </w:p>
        </w:tc>
      </w:tr>
      <w:tr w:rsidR="001062FF" w:rsidRPr="003D7F57" w14:paraId="62A77932" w14:textId="77777777" w:rsidTr="0064376C">
        <w:tc>
          <w:tcPr>
            <w:tcW w:w="9056" w:type="dxa"/>
            <w:shd w:val="clear" w:color="auto" w:fill="E7E6E6" w:themeFill="background2"/>
          </w:tcPr>
          <w:p w14:paraId="1936B416" w14:textId="77777777" w:rsidR="001062FF" w:rsidRPr="005F2018" w:rsidRDefault="001062FF" w:rsidP="00533709">
            <w:pPr>
              <w:pStyle w:val="ListParagraph"/>
              <w:numPr>
                <w:ilvl w:val="0"/>
                <w:numId w:val="6"/>
              </w:numPr>
              <w:spacing w:line="400" w:lineRule="exact"/>
              <w:rPr>
                <w:sz w:val="20"/>
              </w:rPr>
            </w:pPr>
            <w:r w:rsidRPr="001062FF">
              <w:rPr>
                <w:b/>
                <w:sz w:val="20"/>
              </w:rPr>
              <w:t>Reaction Formula:</w:t>
            </w:r>
            <w:r w:rsidRPr="005F2018">
              <w:rPr>
                <w:sz w:val="20"/>
              </w:rPr>
              <w:t xml:space="preserve"> </w:t>
            </w:r>
            <w:r w:rsidR="00062912" w:rsidRPr="00062912">
              <w:rPr>
                <w:sz w:val="20"/>
              </w:rPr>
              <w:t>2 M_amet_c + rRNA_16S_modified_9_c  -&gt; 2 M_h_c + 2 M_ahcys_c + rRNA_16S_c</w:t>
            </w:r>
          </w:p>
        </w:tc>
      </w:tr>
      <w:tr w:rsidR="001062FF" w:rsidRPr="00C638D0" w14:paraId="59FD3262" w14:textId="77777777" w:rsidTr="0064376C">
        <w:tc>
          <w:tcPr>
            <w:tcW w:w="9056" w:type="dxa"/>
            <w:shd w:val="clear" w:color="auto" w:fill="E7E6E6" w:themeFill="background2"/>
          </w:tcPr>
          <w:p w14:paraId="4DE15EC3" w14:textId="77777777" w:rsidR="001062FF" w:rsidRPr="001062FF" w:rsidRDefault="001062FF" w:rsidP="00533709">
            <w:pPr>
              <w:pStyle w:val="ListParagraph"/>
              <w:numPr>
                <w:ilvl w:val="0"/>
                <w:numId w:val="6"/>
              </w:numPr>
              <w:spacing w:line="400" w:lineRule="exact"/>
              <w:rPr>
                <w:sz w:val="20"/>
                <w:lang w:val="sv-SE"/>
              </w:rPr>
            </w:pPr>
            <w:r w:rsidRPr="001062FF">
              <w:rPr>
                <w:b/>
                <w:sz w:val="20"/>
                <w:lang w:val="sv-SE"/>
              </w:rPr>
              <w:t>Catalyst:</w:t>
            </w:r>
            <w:r w:rsidRPr="001062FF">
              <w:rPr>
                <w:sz w:val="20"/>
                <w:lang w:val="sv-SE"/>
              </w:rPr>
              <w:t xml:space="preserve"> RNAmod_llmg_1882_Enzyme_c</w:t>
            </w:r>
          </w:p>
        </w:tc>
      </w:tr>
    </w:tbl>
    <w:p w14:paraId="6182C7BF" w14:textId="77777777" w:rsidR="00B9253F" w:rsidRPr="001062FF" w:rsidRDefault="00B9253F" w:rsidP="00533709">
      <w:pPr>
        <w:spacing w:line="400" w:lineRule="exact"/>
        <w:jc w:val="both"/>
        <w:rPr>
          <w:lang w:val="sv-SE"/>
        </w:rPr>
      </w:pPr>
    </w:p>
    <w:p w14:paraId="7135C4AC" w14:textId="77777777" w:rsidR="00E633F9" w:rsidRPr="00925371" w:rsidRDefault="00E633F9" w:rsidP="00732AE6">
      <w:pPr>
        <w:pStyle w:val="Heading2"/>
      </w:pPr>
      <w:bookmarkStart w:id="24" w:name="_Toc13217564"/>
      <w:r w:rsidRPr="00925371">
        <w:t>Ribosomal assembly</w:t>
      </w:r>
      <w:bookmarkEnd w:id="24"/>
    </w:p>
    <w:p w14:paraId="36C6F5F8" w14:textId="77777777" w:rsidR="00626CCD" w:rsidRPr="00925371" w:rsidRDefault="003237A3" w:rsidP="00533709">
      <w:pPr>
        <w:spacing w:line="400" w:lineRule="exact"/>
        <w:ind w:firstLine="360"/>
        <w:jc w:val="both"/>
      </w:pPr>
      <w:r w:rsidRPr="00925371">
        <w:t xml:space="preserve">We divided ribosomal assembly into two steps, </w:t>
      </w:r>
      <w:r w:rsidR="0087133F" w:rsidRPr="00925371">
        <w:t xml:space="preserve">i.e., </w:t>
      </w:r>
      <w:r w:rsidR="00E52DFA" w:rsidRPr="00925371">
        <w:t>ribosome protein formation and assembly of protein and rRNA.</w:t>
      </w:r>
      <w:r w:rsidR="002B4707" w:rsidRPr="00925371">
        <w:t xml:space="preserve"> First</w:t>
      </w:r>
      <w:r w:rsidR="006A64B9">
        <w:t>ly</w:t>
      </w:r>
      <w:r w:rsidR="002B4707" w:rsidRPr="00925371">
        <w:t>, we formulated formation</w:t>
      </w:r>
      <w:r w:rsidR="00D45715" w:rsidRPr="00925371">
        <w:t xml:space="preserve"> of</w:t>
      </w:r>
      <w:r w:rsidR="002B4707" w:rsidRPr="00925371">
        <w:t xml:space="preserve"> </w:t>
      </w:r>
      <w:r w:rsidR="00B463E1" w:rsidRPr="00925371">
        <w:t>each ribosome protein</w:t>
      </w:r>
      <w:r w:rsidR="004A23C9" w:rsidRPr="00925371">
        <w:t xml:space="preserve"> subunit</w:t>
      </w:r>
      <w:r w:rsidR="00B463E1" w:rsidRPr="00925371">
        <w:t xml:space="preserve">, which is spontaneous in the model. </w:t>
      </w:r>
      <w:r w:rsidR="002749BF" w:rsidRPr="00925371">
        <w:t xml:space="preserve">It should be noted that in </w:t>
      </w:r>
      <w:r w:rsidR="002749BF" w:rsidRPr="00925371">
        <w:rPr>
          <w:i/>
        </w:rPr>
        <w:t>L. lactis</w:t>
      </w:r>
      <w:r w:rsidR="002749BF" w:rsidRPr="00925371">
        <w:t xml:space="preserve"> ribosome protein </w:t>
      </w:r>
      <w:r w:rsidR="004A23C9" w:rsidRPr="00925371">
        <w:t xml:space="preserve">subunit </w:t>
      </w:r>
      <w:r w:rsidR="002749BF" w:rsidRPr="00925371">
        <w:t>L33</w:t>
      </w:r>
      <w:r w:rsidR="00025590" w:rsidRPr="00925371">
        <w:t xml:space="preserve"> can be coded by three </w:t>
      </w:r>
      <w:r w:rsidR="00D25124" w:rsidRPr="00925371">
        <w:t xml:space="preserve">genes, </w:t>
      </w:r>
      <w:r w:rsidR="00D16762" w:rsidRPr="00925371">
        <w:t xml:space="preserve">i.e., </w:t>
      </w:r>
      <w:r w:rsidR="003C40B1">
        <w:t>“</w:t>
      </w:r>
      <w:r w:rsidR="00005F7A" w:rsidRPr="00925371">
        <w:t>llmg_0098</w:t>
      </w:r>
      <w:r w:rsidR="003C40B1">
        <w:t>”</w:t>
      </w:r>
      <w:r w:rsidR="00005F7A" w:rsidRPr="00925371">
        <w:t xml:space="preserve">, </w:t>
      </w:r>
      <w:r w:rsidR="003C40B1">
        <w:t>“</w:t>
      </w:r>
      <w:r w:rsidR="00005F7A" w:rsidRPr="00925371">
        <w:t>llmg_0632</w:t>
      </w:r>
      <w:r w:rsidR="003C40B1">
        <w:t>”</w:t>
      </w:r>
      <w:r w:rsidR="00005F7A" w:rsidRPr="00925371">
        <w:t xml:space="preserve">, and </w:t>
      </w:r>
      <w:r w:rsidR="003C40B1">
        <w:t>“</w:t>
      </w:r>
      <w:r w:rsidR="00005F7A" w:rsidRPr="00925371">
        <w:t>llmg_2390</w:t>
      </w:r>
      <w:r w:rsidR="003C40B1">
        <w:t>”</w:t>
      </w:r>
      <w:r w:rsidR="00D25124" w:rsidRPr="00925371">
        <w:t xml:space="preserve">. </w:t>
      </w:r>
      <w:r w:rsidR="00005F7A" w:rsidRPr="00925371">
        <w:t xml:space="preserve">We found in the proteome of </w:t>
      </w:r>
      <w:r w:rsidR="00005F7A" w:rsidRPr="00925371">
        <w:rPr>
          <w:i/>
        </w:rPr>
        <w:t>L. lactis</w:t>
      </w:r>
      <w:r w:rsidR="00005F7A" w:rsidRPr="00925371">
        <w:t xml:space="preserve"> Il1403 that only the protein of </w:t>
      </w:r>
      <w:r w:rsidR="003C40B1">
        <w:t>“</w:t>
      </w:r>
      <w:r w:rsidR="00005F7A" w:rsidRPr="00925371">
        <w:t>L0096</w:t>
      </w:r>
      <w:r w:rsidR="003C40B1">
        <w:t>”</w:t>
      </w:r>
      <w:r w:rsidR="00005F7A" w:rsidRPr="00925371">
        <w:t xml:space="preserve"> (llmg_0098) was detected </w:t>
      </w:r>
      <w:r w:rsidR="00D86EF8" w:rsidRPr="00925371">
        <w:t>with its abundance in top 5% of the total detected proteome</w:t>
      </w:r>
      <w:r w:rsidR="000302DA" w:rsidRPr="00925371">
        <w:t xml:space="preserve"> (</w:t>
      </w:r>
      <w:r w:rsidR="008529C9" w:rsidRPr="008529C9">
        <w:rPr>
          <w:highlight w:val="yellow"/>
        </w:rPr>
        <w:t xml:space="preserve">PMID: </w:t>
      </w:r>
      <w:r w:rsidR="000302DA" w:rsidRPr="008529C9">
        <w:rPr>
          <w:highlight w:val="yellow"/>
        </w:rPr>
        <w:t>24739216</w:t>
      </w:r>
      <w:r w:rsidR="000302DA" w:rsidRPr="00925371">
        <w:t>)</w:t>
      </w:r>
      <w:r w:rsidR="00005F7A" w:rsidRPr="00925371">
        <w:t xml:space="preserve">. </w:t>
      </w:r>
      <w:r w:rsidR="002D632E" w:rsidRPr="00925371">
        <w:t xml:space="preserve">Therefore, we assumed that only </w:t>
      </w:r>
      <w:r w:rsidR="003C40B1">
        <w:t>“</w:t>
      </w:r>
      <w:r w:rsidR="002D632E" w:rsidRPr="00925371">
        <w:t>llmg_0098</w:t>
      </w:r>
      <w:r w:rsidR="003C40B1">
        <w:t>”</w:t>
      </w:r>
      <w:r w:rsidR="002D632E" w:rsidRPr="00925371">
        <w:t xml:space="preserve"> </w:t>
      </w:r>
      <w:r w:rsidR="00630E40">
        <w:t>is</w:t>
      </w:r>
      <w:r w:rsidR="002D632E" w:rsidRPr="00925371">
        <w:t xml:space="preserve"> used for the production of L33. </w:t>
      </w:r>
      <w:r w:rsidR="00D25124" w:rsidRPr="00925371">
        <w:t xml:space="preserve">Besides, </w:t>
      </w:r>
      <w:r w:rsidR="008B733F" w:rsidRPr="00925371">
        <w:t xml:space="preserve">the coefficient of L7/L12 </w:t>
      </w:r>
      <w:r w:rsidR="00556585" w:rsidRPr="00925371">
        <w:t xml:space="preserve">(llmg_1208) </w:t>
      </w:r>
      <w:r w:rsidR="008B733F" w:rsidRPr="00925371">
        <w:t>was</w:t>
      </w:r>
      <w:r w:rsidR="00D25124" w:rsidRPr="00925371">
        <w:t xml:space="preserve"> </w:t>
      </w:r>
      <w:r w:rsidR="008B733F" w:rsidRPr="00925371">
        <w:t xml:space="preserve">assumed to be four according to the fact that </w:t>
      </w:r>
      <w:r w:rsidR="00556585" w:rsidRPr="00925371">
        <w:t>L12 presents in four copies in prokaryotic ribosomes</w:t>
      </w:r>
      <w:r w:rsidR="00797A5A" w:rsidRPr="00925371">
        <w:t xml:space="preserve"> (</w:t>
      </w:r>
      <w:r w:rsidR="00C14876" w:rsidRPr="008529C9">
        <w:rPr>
          <w:highlight w:val="yellow"/>
        </w:rPr>
        <w:t xml:space="preserve">PMID: </w:t>
      </w:r>
      <w:r w:rsidR="00797A5A" w:rsidRPr="00C14876">
        <w:rPr>
          <w:highlight w:val="yellow"/>
        </w:rPr>
        <w:t>15147176</w:t>
      </w:r>
      <w:r w:rsidR="00797A5A" w:rsidRPr="00925371">
        <w:t>)</w:t>
      </w:r>
      <w:r w:rsidR="00556585" w:rsidRPr="00925371">
        <w:t xml:space="preserve">. </w:t>
      </w:r>
    </w:p>
    <w:p w14:paraId="09D6EBC3" w14:textId="77777777" w:rsidR="00626CCD" w:rsidRDefault="006957C8" w:rsidP="00533709">
      <w:pPr>
        <w:spacing w:line="400" w:lineRule="exact"/>
        <w:ind w:firstLine="360"/>
        <w:jc w:val="both"/>
      </w:pPr>
      <w:r w:rsidRPr="00925371">
        <w:t>The</w:t>
      </w:r>
      <w:r w:rsidR="00BA0B56" w:rsidRPr="00925371">
        <w:t xml:space="preserve"> </w:t>
      </w:r>
      <w:r w:rsidR="00127C14" w:rsidRPr="00925371">
        <w:t xml:space="preserve">formation of </w:t>
      </w:r>
      <w:r w:rsidR="00BA0B56" w:rsidRPr="00925371">
        <w:t xml:space="preserve">30S ribosomal protein was </w:t>
      </w:r>
      <w:r w:rsidR="002A1DBB" w:rsidRPr="00925371">
        <w:t>formulated</w:t>
      </w:r>
      <w:r w:rsidR="00BA0B56" w:rsidRPr="00925371">
        <w:t xml:space="preserve"> by adding all the small subunits:</w:t>
      </w:r>
      <w:r w:rsidR="00C2317E" w:rsidRPr="00925371">
        <w:t xml:space="preserve"> </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51251" w:rsidRPr="00925371" w14:paraId="6B31E443" w14:textId="77777777" w:rsidTr="00287C79">
        <w:tc>
          <w:tcPr>
            <w:tcW w:w="9056" w:type="dxa"/>
            <w:shd w:val="clear" w:color="auto" w:fill="E7E6E6" w:themeFill="background2"/>
          </w:tcPr>
          <w:p w14:paraId="151F41F4" w14:textId="77777777" w:rsidR="00151251" w:rsidRPr="008221FC" w:rsidRDefault="00151251" w:rsidP="00533709">
            <w:pPr>
              <w:pStyle w:val="ListParagraph"/>
              <w:numPr>
                <w:ilvl w:val="0"/>
                <w:numId w:val="6"/>
              </w:numPr>
              <w:spacing w:line="400" w:lineRule="exact"/>
              <w:rPr>
                <w:sz w:val="20"/>
              </w:rPr>
            </w:pPr>
            <w:r w:rsidRPr="00151251">
              <w:rPr>
                <w:b/>
                <w:sz w:val="20"/>
              </w:rPr>
              <w:t>Reaction ID:</w:t>
            </w:r>
            <w:r w:rsidRPr="008221FC">
              <w:rPr>
                <w:sz w:val="20"/>
              </w:rPr>
              <w:t xml:space="preserve"> R_ribosome_30S_protein</w:t>
            </w:r>
          </w:p>
        </w:tc>
      </w:tr>
      <w:tr w:rsidR="00151251" w:rsidRPr="003D7F57" w14:paraId="7620D2D5" w14:textId="77777777" w:rsidTr="00287C79">
        <w:tc>
          <w:tcPr>
            <w:tcW w:w="9056" w:type="dxa"/>
            <w:shd w:val="clear" w:color="auto" w:fill="E7E6E6" w:themeFill="background2"/>
          </w:tcPr>
          <w:p w14:paraId="740EC823" w14:textId="77777777" w:rsidR="00151251" w:rsidRPr="008221FC" w:rsidRDefault="00151251" w:rsidP="00533709">
            <w:pPr>
              <w:pStyle w:val="ListParagraph"/>
              <w:numPr>
                <w:ilvl w:val="0"/>
                <w:numId w:val="6"/>
              </w:numPr>
              <w:spacing w:line="400" w:lineRule="exact"/>
              <w:rPr>
                <w:sz w:val="20"/>
              </w:rPr>
            </w:pPr>
            <w:r w:rsidRPr="00151251">
              <w:rPr>
                <w:b/>
                <w:sz w:val="20"/>
              </w:rPr>
              <w:t>Reaction Formula:</w:t>
            </w:r>
            <w:r w:rsidRPr="008221FC">
              <w:rPr>
                <w:sz w:val="20"/>
              </w:rPr>
              <w:t xml:space="preserve"> </w:t>
            </w:r>
            <w:r w:rsidR="00660D72" w:rsidRPr="00660D72">
              <w:rPr>
                <w:sz w:val="20"/>
              </w:rPr>
              <w:t xml:space="preserve">llmg_0251_Monomer_c + llmg_0296_Monomer_c + llmg_0932_Monomer_c + llmg_1724_assumed_Monomer_c + llmg_1921_Monomer_c + llmg_2078_Monomer_c + llmg_2355_Monomer_c + llmg_2356_Monomer_c + llmg_2364_Monomer_c + llmg_2367_Monomer_c + llmg_2370_Monomer_c + llmg_2374_Monomer_c + llmg_2377_Monomer_c + llmg_2379_Monomer_c + llmg_2384_Monomer_c + llmg_2430_Monomer_c + llmg_2473_Monomer_c </w:t>
            </w:r>
            <w:r w:rsidR="00660D72" w:rsidRPr="00660D72">
              <w:rPr>
                <w:sz w:val="20"/>
              </w:rPr>
              <w:lastRenderedPageBreak/>
              <w:t>+ llmg_2475_Monomer_c + llmg_2545_Monomer_c + llmg_2557_Monomer_c + llmg_2558_Monomer_c  -&gt; ribosome_30S_protein_c</w:t>
            </w:r>
          </w:p>
        </w:tc>
      </w:tr>
      <w:tr w:rsidR="00151251" w:rsidRPr="00691C92" w14:paraId="4EC65FA2" w14:textId="77777777" w:rsidTr="00287C79">
        <w:tc>
          <w:tcPr>
            <w:tcW w:w="9056" w:type="dxa"/>
            <w:shd w:val="clear" w:color="auto" w:fill="E7E6E6" w:themeFill="background2"/>
          </w:tcPr>
          <w:p w14:paraId="644539C6" w14:textId="77777777" w:rsidR="00151251" w:rsidRPr="001062FF" w:rsidRDefault="00151251" w:rsidP="00533709">
            <w:pPr>
              <w:pStyle w:val="ListParagraph"/>
              <w:numPr>
                <w:ilvl w:val="0"/>
                <w:numId w:val="6"/>
              </w:numPr>
              <w:spacing w:line="400" w:lineRule="exact"/>
              <w:rPr>
                <w:sz w:val="20"/>
                <w:lang w:val="sv-SE"/>
              </w:rPr>
            </w:pPr>
            <w:r w:rsidRPr="001062FF">
              <w:rPr>
                <w:b/>
                <w:sz w:val="20"/>
                <w:lang w:val="sv-SE"/>
              </w:rPr>
              <w:lastRenderedPageBreak/>
              <w:t>Catalyst:</w:t>
            </w:r>
            <w:r w:rsidRPr="001062FF">
              <w:rPr>
                <w:sz w:val="20"/>
                <w:lang w:val="sv-SE"/>
              </w:rPr>
              <w:t xml:space="preserve"> </w:t>
            </w:r>
            <w:r>
              <w:rPr>
                <w:sz w:val="20"/>
                <w:lang w:val="sv-SE"/>
              </w:rPr>
              <w:t>-</w:t>
            </w:r>
          </w:p>
        </w:tc>
      </w:tr>
    </w:tbl>
    <w:p w14:paraId="2B4FA99D" w14:textId="77777777" w:rsidR="00BA0B56" w:rsidRPr="00925371" w:rsidRDefault="00BA0B56" w:rsidP="00533709">
      <w:pPr>
        <w:spacing w:line="400" w:lineRule="exact"/>
        <w:jc w:val="both"/>
      </w:pPr>
    </w:p>
    <w:p w14:paraId="2A2AA4C2" w14:textId="77777777" w:rsidR="00C2317E" w:rsidRDefault="00C2317E" w:rsidP="00533709">
      <w:pPr>
        <w:spacing w:line="400" w:lineRule="exact"/>
        <w:ind w:firstLine="360"/>
        <w:jc w:val="both"/>
      </w:pPr>
      <w:r w:rsidRPr="00925371">
        <w:t xml:space="preserve">The formation of 50S ribosomal protein was formulated by adding all the </w:t>
      </w:r>
      <w:r w:rsidR="00233466" w:rsidRPr="00925371">
        <w:t>large</w:t>
      </w:r>
      <w:r w:rsidRPr="00925371">
        <w:t xml:space="preserve"> subunits: </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92ECD" w:rsidRPr="00925371" w14:paraId="220D7614" w14:textId="77777777" w:rsidTr="00287C79">
        <w:tc>
          <w:tcPr>
            <w:tcW w:w="9056" w:type="dxa"/>
            <w:shd w:val="clear" w:color="auto" w:fill="E7E6E6" w:themeFill="background2"/>
          </w:tcPr>
          <w:p w14:paraId="40FF6D36" w14:textId="77777777" w:rsidR="00092ECD" w:rsidRPr="00EF52C8" w:rsidRDefault="00092ECD" w:rsidP="00533709">
            <w:pPr>
              <w:pStyle w:val="ListParagraph"/>
              <w:numPr>
                <w:ilvl w:val="0"/>
                <w:numId w:val="6"/>
              </w:numPr>
              <w:spacing w:line="400" w:lineRule="exact"/>
              <w:rPr>
                <w:sz w:val="20"/>
              </w:rPr>
            </w:pPr>
            <w:r w:rsidRPr="00092ECD">
              <w:rPr>
                <w:b/>
                <w:sz w:val="20"/>
              </w:rPr>
              <w:t>Reaction ID:</w:t>
            </w:r>
            <w:r w:rsidRPr="00EF52C8">
              <w:rPr>
                <w:sz w:val="20"/>
              </w:rPr>
              <w:t xml:space="preserve"> R_ribosome_50S_protein</w:t>
            </w:r>
          </w:p>
        </w:tc>
      </w:tr>
      <w:tr w:rsidR="00092ECD" w:rsidRPr="003D7F57" w14:paraId="7D292179" w14:textId="77777777" w:rsidTr="00287C79">
        <w:tc>
          <w:tcPr>
            <w:tcW w:w="9056" w:type="dxa"/>
            <w:shd w:val="clear" w:color="auto" w:fill="E7E6E6" w:themeFill="background2"/>
          </w:tcPr>
          <w:p w14:paraId="79779F59" w14:textId="77777777" w:rsidR="00092ECD" w:rsidRPr="00EF52C8" w:rsidRDefault="00092ECD" w:rsidP="00533709">
            <w:pPr>
              <w:pStyle w:val="ListParagraph"/>
              <w:numPr>
                <w:ilvl w:val="0"/>
                <w:numId w:val="6"/>
              </w:numPr>
              <w:spacing w:line="400" w:lineRule="exact"/>
              <w:rPr>
                <w:sz w:val="20"/>
              </w:rPr>
            </w:pPr>
            <w:r w:rsidRPr="00092ECD">
              <w:rPr>
                <w:b/>
                <w:sz w:val="20"/>
              </w:rPr>
              <w:t>Reaction Formula:</w:t>
            </w:r>
            <w:r w:rsidRPr="00EF52C8">
              <w:rPr>
                <w:sz w:val="20"/>
              </w:rPr>
              <w:t xml:space="preserve"> </w:t>
            </w:r>
            <w:r w:rsidR="00EB715F" w:rsidRPr="00EB715F">
              <w:rPr>
                <w:sz w:val="20"/>
              </w:rPr>
              <w:t>llmg_0098_Monomer_c + llmg_0099_Monomer_c + llmg_0145_Monomer_c + llmg_0204_Monomer_c + llmg_0906_Monomer_c + llmg_1207_Monomer_c + 4 llmg_1208_Monomer_c + llmg_1491_Monomer_c + llmg_1493_Monomer_c + llmg_1671_Monomer_c + llmg_1815_Monomer_c + llmg_2029_Monomer_c + llmg_2030_Monomer_c + llmg_2276_Monomer_c + llmg_2277_Monomer_c + llmg_2353_Monomer_c + llmg_2357_Monomer_c + llmg_2362_Monomer_c + llmg_2363_Monomer_c + llmg_2365_Monomer_c + llmg_2366_Monomer_c + llmg_2371_Monomer_c + llmg_2372_Monomer_c + llmg_2373_Monomer_c + llmg_2375_Monomer_c + llmg_2376_Monomer_c + llmg_2378_Monomer_c + llmg_2380_Monomer_c + llmg_2381_Monomer_c + llmg_2382_Monomer_c + llmg_2383_Monomer_c + llmg_2546_Monomer_c  -&gt; ribosome_50S_protein_c</w:t>
            </w:r>
          </w:p>
        </w:tc>
      </w:tr>
      <w:tr w:rsidR="00092ECD" w:rsidRPr="00691C92" w14:paraId="565576CC" w14:textId="77777777" w:rsidTr="00287C79">
        <w:tc>
          <w:tcPr>
            <w:tcW w:w="9056" w:type="dxa"/>
            <w:shd w:val="clear" w:color="auto" w:fill="E7E6E6" w:themeFill="background2"/>
          </w:tcPr>
          <w:p w14:paraId="2DF620CF" w14:textId="77777777" w:rsidR="00092ECD" w:rsidRPr="001062FF" w:rsidRDefault="00092ECD" w:rsidP="00533709">
            <w:pPr>
              <w:pStyle w:val="ListParagraph"/>
              <w:numPr>
                <w:ilvl w:val="0"/>
                <w:numId w:val="6"/>
              </w:numPr>
              <w:spacing w:line="400" w:lineRule="exact"/>
              <w:rPr>
                <w:sz w:val="20"/>
                <w:lang w:val="sv-SE"/>
              </w:rPr>
            </w:pPr>
            <w:r w:rsidRPr="001062FF">
              <w:rPr>
                <w:b/>
                <w:sz w:val="20"/>
                <w:lang w:val="sv-SE"/>
              </w:rPr>
              <w:t>Catalyst:</w:t>
            </w:r>
            <w:r w:rsidRPr="001062FF">
              <w:rPr>
                <w:sz w:val="20"/>
                <w:lang w:val="sv-SE"/>
              </w:rPr>
              <w:t xml:space="preserve"> </w:t>
            </w:r>
            <w:r>
              <w:rPr>
                <w:sz w:val="20"/>
                <w:lang w:val="sv-SE"/>
              </w:rPr>
              <w:t>-</w:t>
            </w:r>
          </w:p>
        </w:tc>
      </w:tr>
    </w:tbl>
    <w:p w14:paraId="27BB4288" w14:textId="77777777" w:rsidR="00BA0B56" w:rsidRPr="00925371" w:rsidRDefault="00BA0B56" w:rsidP="00533709">
      <w:pPr>
        <w:spacing w:line="400" w:lineRule="exact"/>
        <w:jc w:val="both"/>
      </w:pPr>
    </w:p>
    <w:p w14:paraId="55F42DC0" w14:textId="77777777" w:rsidR="001E112A" w:rsidRPr="00925371" w:rsidRDefault="00F82417" w:rsidP="00533709">
      <w:pPr>
        <w:spacing w:line="400" w:lineRule="exact"/>
        <w:ind w:firstLine="360"/>
        <w:jc w:val="both"/>
      </w:pPr>
      <w:r w:rsidRPr="00925371">
        <w:t>The 70S ribosome is made up of 30S and 50S ribosome, each of which is made up of ribosomal pro</w:t>
      </w:r>
      <w:r w:rsidR="00B5305F" w:rsidRPr="00925371">
        <w:t xml:space="preserve">tein and rRNA. For 30S ribosome, it is made up of 16S rRNA and 30S ribosomal </w:t>
      </w:r>
      <w:r w:rsidR="00E55066" w:rsidRPr="00925371">
        <w:t xml:space="preserve">protein. </w:t>
      </w:r>
      <w:r w:rsidR="00CC09A2">
        <w:t>We</w:t>
      </w:r>
      <w:r w:rsidR="00E55066" w:rsidRPr="00925371">
        <w:t xml:space="preserve"> </w:t>
      </w:r>
      <w:r w:rsidR="009E616F">
        <w:t xml:space="preserve">assumed that </w:t>
      </w:r>
      <w:r w:rsidR="00B5305F" w:rsidRPr="00925371">
        <w:t xml:space="preserve">the </w:t>
      </w:r>
      <w:r w:rsidR="00E55066" w:rsidRPr="00925371">
        <w:t>formation of 30S ribosome</w:t>
      </w:r>
      <w:r w:rsidR="009E616F">
        <w:t xml:space="preserve"> is catalysed by</w:t>
      </w:r>
      <w:r w:rsidR="00B5305F" w:rsidRPr="00925371">
        <w:t xml:space="preserve"> a complex consisting </w:t>
      </w:r>
      <w:r w:rsidR="00F15F71">
        <w:t xml:space="preserve">of </w:t>
      </w:r>
      <w:r w:rsidR="00B5305F" w:rsidRPr="00925371">
        <w:t xml:space="preserve">GTP-binding protein Era (llmg_0371), Ribosome-binding factor A (RbfA) (llmg_1791), and 16S rRNA processing protein RimM (llmg_0936). </w:t>
      </w:r>
      <w:r w:rsidR="00E674D9" w:rsidRPr="00925371">
        <w:t xml:space="preserve">Besides, the formation of one molecule of 30S ribosome needs one molecule of GTP as energy. </w:t>
      </w:r>
    </w:p>
    <w:p w14:paraId="138C107F" w14:textId="77777777" w:rsidR="001E112A" w:rsidRDefault="001E112A" w:rsidP="00533709">
      <w:pPr>
        <w:spacing w:line="400" w:lineRule="exact"/>
        <w:ind w:firstLine="360"/>
        <w:jc w:val="both"/>
      </w:pPr>
      <w:r w:rsidRPr="00925371">
        <w:t>Below is the formation of 30S ribosome catalyst complex:</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90CE6" w:rsidRPr="00925371" w14:paraId="5AA9298D" w14:textId="77777777" w:rsidTr="00287C79">
        <w:tc>
          <w:tcPr>
            <w:tcW w:w="9056" w:type="dxa"/>
            <w:shd w:val="clear" w:color="auto" w:fill="E7E6E6" w:themeFill="background2"/>
          </w:tcPr>
          <w:p w14:paraId="7F618145" w14:textId="77777777" w:rsidR="00A90CE6" w:rsidRPr="00E436A2" w:rsidRDefault="00A90CE6" w:rsidP="00533709">
            <w:pPr>
              <w:pStyle w:val="ListParagraph"/>
              <w:numPr>
                <w:ilvl w:val="0"/>
                <w:numId w:val="6"/>
              </w:numPr>
              <w:spacing w:line="400" w:lineRule="exact"/>
              <w:rPr>
                <w:sz w:val="20"/>
              </w:rPr>
            </w:pPr>
            <w:r w:rsidRPr="00A90CE6">
              <w:rPr>
                <w:b/>
                <w:sz w:val="20"/>
              </w:rPr>
              <w:t>Reaction ID:</w:t>
            </w:r>
            <w:r w:rsidRPr="00E436A2">
              <w:rPr>
                <w:sz w:val="20"/>
              </w:rPr>
              <w:t xml:space="preserve"> R_Ribosome_30S_Enzyme</w:t>
            </w:r>
          </w:p>
        </w:tc>
      </w:tr>
      <w:tr w:rsidR="00A90CE6" w:rsidRPr="003D7F57" w14:paraId="2F6B61B0" w14:textId="77777777" w:rsidTr="00287C79">
        <w:tc>
          <w:tcPr>
            <w:tcW w:w="9056" w:type="dxa"/>
            <w:shd w:val="clear" w:color="auto" w:fill="E7E6E6" w:themeFill="background2"/>
          </w:tcPr>
          <w:p w14:paraId="26ABFF3C" w14:textId="77777777" w:rsidR="00A90CE6" w:rsidRPr="00E436A2" w:rsidRDefault="00A90CE6" w:rsidP="00533709">
            <w:pPr>
              <w:pStyle w:val="ListParagraph"/>
              <w:numPr>
                <w:ilvl w:val="0"/>
                <w:numId w:val="6"/>
              </w:numPr>
              <w:spacing w:line="400" w:lineRule="exact"/>
              <w:rPr>
                <w:sz w:val="20"/>
              </w:rPr>
            </w:pPr>
            <w:r w:rsidRPr="00A90CE6">
              <w:rPr>
                <w:b/>
                <w:sz w:val="20"/>
              </w:rPr>
              <w:t>Reaction Formula:</w:t>
            </w:r>
            <w:r w:rsidRPr="00E436A2">
              <w:rPr>
                <w:sz w:val="20"/>
              </w:rPr>
              <w:t xml:space="preserve"> </w:t>
            </w:r>
            <w:r w:rsidR="002F4D1E" w:rsidRPr="002F4D1E">
              <w:rPr>
                <w:sz w:val="20"/>
              </w:rPr>
              <w:t>llmg_0371_Monomer_c + llmg_1791_Monomer_c + llmg_0936_2mer_c  -&gt; Ribosome_30S_Enzyme_c</w:t>
            </w:r>
          </w:p>
        </w:tc>
      </w:tr>
      <w:tr w:rsidR="00A90CE6" w:rsidRPr="00691C92" w14:paraId="27C77044" w14:textId="77777777" w:rsidTr="00287C79">
        <w:tc>
          <w:tcPr>
            <w:tcW w:w="9056" w:type="dxa"/>
            <w:shd w:val="clear" w:color="auto" w:fill="E7E6E6" w:themeFill="background2"/>
          </w:tcPr>
          <w:p w14:paraId="458F5BF4" w14:textId="77777777" w:rsidR="00A90CE6" w:rsidRPr="001062FF" w:rsidRDefault="00A90CE6" w:rsidP="00533709">
            <w:pPr>
              <w:pStyle w:val="ListParagraph"/>
              <w:numPr>
                <w:ilvl w:val="0"/>
                <w:numId w:val="6"/>
              </w:numPr>
              <w:spacing w:line="400" w:lineRule="exact"/>
              <w:rPr>
                <w:sz w:val="20"/>
                <w:lang w:val="sv-SE"/>
              </w:rPr>
            </w:pPr>
            <w:r w:rsidRPr="001062FF">
              <w:rPr>
                <w:b/>
                <w:sz w:val="20"/>
                <w:lang w:val="sv-SE"/>
              </w:rPr>
              <w:t>Catalyst:</w:t>
            </w:r>
            <w:r w:rsidRPr="001062FF">
              <w:rPr>
                <w:sz w:val="20"/>
                <w:lang w:val="sv-SE"/>
              </w:rPr>
              <w:t xml:space="preserve"> </w:t>
            </w:r>
            <w:r>
              <w:rPr>
                <w:sz w:val="20"/>
                <w:lang w:val="sv-SE"/>
              </w:rPr>
              <w:t>-</w:t>
            </w:r>
          </w:p>
        </w:tc>
      </w:tr>
    </w:tbl>
    <w:p w14:paraId="292AA544" w14:textId="77777777" w:rsidR="001E112A" w:rsidRPr="00925371" w:rsidRDefault="001E112A" w:rsidP="00533709">
      <w:pPr>
        <w:spacing w:line="400" w:lineRule="exact"/>
        <w:jc w:val="both"/>
      </w:pPr>
    </w:p>
    <w:p w14:paraId="6412DCE5" w14:textId="77777777" w:rsidR="00BA0B56" w:rsidRDefault="00E674D9" w:rsidP="00533709">
      <w:pPr>
        <w:spacing w:line="400" w:lineRule="exact"/>
        <w:ind w:firstLine="360"/>
        <w:jc w:val="both"/>
      </w:pPr>
      <w:r w:rsidRPr="00925371">
        <w:t>Therefore, we formulated the formation of 30S ribosome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7618A" w:rsidRPr="00925371" w14:paraId="21A77EBB" w14:textId="77777777" w:rsidTr="00287C79">
        <w:tc>
          <w:tcPr>
            <w:tcW w:w="9056" w:type="dxa"/>
            <w:shd w:val="clear" w:color="auto" w:fill="E7E6E6" w:themeFill="background2"/>
          </w:tcPr>
          <w:p w14:paraId="42B12A10" w14:textId="77777777" w:rsidR="0057618A" w:rsidRPr="0002035E" w:rsidRDefault="0057618A" w:rsidP="00533709">
            <w:pPr>
              <w:pStyle w:val="ListParagraph"/>
              <w:numPr>
                <w:ilvl w:val="0"/>
                <w:numId w:val="6"/>
              </w:numPr>
              <w:spacing w:line="400" w:lineRule="exact"/>
              <w:rPr>
                <w:sz w:val="20"/>
              </w:rPr>
            </w:pPr>
            <w:r w:rsidRPr="0057618A">
              <w:rPr>
                <w:b/>
                <w:sz w:val="20"/>
              </w:rPr>
              <w:t>Reaction ID:</w:t>
            </w:r>
            <w:r w:rsidRPr="0002035E">
              <w:rPr>
                <w:sz w:val="20"/>
              </w:rPr>
              <w:t xml:space="preserve"> R_ribosome_30S</w:t>
            </w:r>
          </w:p>
        </w:tc>
      </w:tr>
      <w:tr w:rsidR="0057618A" w:rsidRPr="003D7F57" w14:paraId="1EF08243" w14:textId="77777777" w:rsidTr="00287C79">
        <w:tc>
          <w:tcPr>
            <w:tcW w:w="9056" w:type="dxa"/>
            <w:shd w:val="clear" w:color="auto" w:fill="E7E6E6" w:themeFill="background2"/>
          </w:tcPr>
          <w:p w14:paraId="31B59A62" w14:textId="77777777" w:rsidR="0057618A" w:rsidRPr="0002035E" w:rsidRDefault="0057618A" w:rsidP="00533709">
            <w:pPr>
              <w:pStyle w:val="ListParagraph"/>
              <w:numPr>
                <w:ilvl w:val="0"/>
                <w:numId w:val="6"/>
              </w:numPr>
              <w:spacing w:line="400" w:lineRule="exact"/>
              <w:rPr>
                <w:sz w:val="20"/>
              </w:rPr>
            </w:pPr>
            <w:r w:rsidRPr="0057618A">
              <w:rPr>
                <w:b/>
                <w:sz w:val="20"/>
              </w:rPr>
              <w:t>Reaction Formula:</w:t>
            </w:r>
            <w:r w:rsidRPr="0002035E">
              <w:rPr>
                <w:sz w:val="20"/>
              </w:rPr>
              <w:t xml:space="preserve"> M_gtp_c + rRNA_16S_c + ribosome_30S_protein_c  -&gt; M_pi_c + M_h_c + M_gdp_c + ribosome_30S_c</w:t>
            </w:r>
          </w:p>
        </w:tc>
      </w:tr>
      <w:tr w:rsidR="0057618A" w:rsidRPr="00DA0EA4" w14:paraId="2D1E89A6" w14:textId="77777777" w:rsidTr="00287C79">
        <w:tc>
          <w:tcPr>
            <w:tcW w:w="9056" w:type="dxa"/>
            <w:shd w:val="clear" w:color="auto" w:fill="E7E6E6" w:themeFill="background2"/>
          </w:tcPr>
          <w:p w14:paraId="0BC203F5" w14:textId="77777777" w:rsidR="0057618A" w:rsidRPr="0002035E" w:rsidRDefault="0057618A" w:rsidP="00533709">
            <w:pPr>
              <w:pStyle w:val="ListParagraph"/>
              <w:numPr>
                <w:ilvl w:val="0"/>
                <w:numId w:val="6"/>
              </w:numPr>
              <w:spacing w:line="400" w:lineRule="exact"/>
              <w:rPr>
                <w:sz w:val="20"/>
              </w:rPr>
            </w:pPr>
            <w:r w:rsidRPr="0057618A">
              <w:rPr>
                <w:b/>
                <w:sz w:val="20"/>
              </w:rPr>
              <w:lastRenderedPageBreak/>
              <w:t>Catalyst:</w:t>
            </w:r>
            <w:r w:rsidRPr="0002035E">
              <w:rPr>
                <w:sz w:val="20"/>
              </w:rPr>
              <w:t xml:space="preserve"> Ribosome_30S_Enzyme_c</w:t>
            </w:r>
          </w:p>
        </w:tc>
      </w:tr>
    </w:tbl>
    <w:p w14:paraId="07936F43" w14:textId="77777777" w:rsidR="00E674D9" w:rsidRPr="00925371" w:rsidRDefault="00E674D9" w:rsidP="00533709">
      <w:pPr>
        <w:spacing w:line="400" w:lineRule="exact"/>
        <w:jc w:val="both"/>
      </w:pPr>
    </w:p>
    <w:p w14:paraId="3E201B88" w14:textId="77777777" w:rsidR="00E64CE2" w:rsidRPr="00925371" w:rsidRDefault="00D0546B" w:rsidP="00533709">
      <w:pPr>
        <w:spacing w:line="400" w:lineRule="exact"/>
        <w:ind w:firstLine="360"/>
        <w:jc w:val="both"/>
      </w:pPr>
      <w:r w:rsidRPr="00925371">
        <w:t xml:space="preserve">For 50S ribosome, it is made up of 5S rRNA, 23S rRNA, and </w:t>
      </w:r>
      <w:r w:rsidR="00E06AC8" w:rsidRPr="00925371">
        <w:t>50</w:t>
      </w:r>
      <w:r w:rsidRPr="00925371">
        <w:t xml:space="preserve">S ribosomal protein. </w:t>
      </w:r>
      <w:r w:rsidR="00DA0EA4">
        <w:t xml:space="preserve">We </w:t>
      </w:r>
      <w:r w:rsidR="00001D40" w:rsidRPr="00925371">
        <w:t xml:space="preserve">assumed that the formation of 50S ribosome </w:t>
      </w:r>
      <w:r w:rsidR="008C1AC7">
        <w:t>is</w:t>
      </w:r>
      <w:r w:rsidR="00001D40" w:rsidRPr="00925371">
        <w:t xml:space="preserve"> cataly</w:t>
      </w:r>
      <w:r w:rsidR="008C1AC7">
        <w:t>s</w:t>
      </w:r>
      <w:r w:rsidR="00001D40" w:rsidRPr="00925371">
        <w:t>ed by trigger factor (llmg_0519) without energy cost.</w:t>
      </w:r>
      <w:r w:rsidRPr="00925371">
        <w:t xml:space="preserve"> </w:t>
      </w:r>
    </w:p>
    <w:p w14:paraId="70CD011A" w14:textId="77777777" w:rsidR="00E64CE2" w:rsidRDefault="00E64CE2" w:rsidP="00533709">
      <w:pPr>
        <w:spacing w:line="400" w:lineRule="exact"/>
        <w:ind w:firstLine="360"/>
        <w:jc w:val="both"/>
      </w:pPr>
      <w:r w:rsidRPr="00925371">
        <w:t>Below is the formation of 50S ribosome catalyst: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B43001" w:rsidRPr="00925371" w14:paraId="19D4A4AE" w14:textId="77777777" w:rsidTr="00287C79">
        <w:tc>
          <w:tcPr>
            <w:tcW w:w="9056" w:type="dxa"/>
            <w:shd w:val="clear" w:color="auto" w:fill="E7E6E6" w:themeFill="background2"/>
          </w:tcPr>
          <w:p w14:paraId="03B03457" w14:textId="77777777" w:rsidR="00B43001" w:rsidRPr="00423796" w:rsidRDefault="00B43001" w:rsidP="00533709">
            <w:pPr>
              <w:pStyle w:val="ListParagraph"/>
              <w:numPr>
                <w:ilvl w:val="0"/>
                <w:numId w:val="6"/>
              </w:numPr>
              <w:spacing w:line="400" w:lineRule="exact"/>
              <w:rPr>
                <w:sz w:val="20"/>
              </w:rPr>
            </w:pPr>
            <w:r w:rsidRPr="00B43001">
              <w:rPr>
                <w:b/>
                <w:sz w:val="20"/>
              </w:rPr>
              <w:t>Reaction ID:</w:t>
            </w:r>
            <w:r w:rsidRPr="00423796">
              <w:rPr>
                <w:sz w:val="20"/>
              </w:rPr>
              <w:t xml:space="preserve"> R_Ribosome_50S_Enzyme</w:t>
            </w:r>
          </w:p>
        </w:tc>
      </w:tr>
      <w:tr w:rsidR="00B43001" w:rsidRPr="003D7F57" w14:paraId="5D92621D" w14:textId="77777777" w:rsidTr="00287C79">
        <w:tc>
          <w:tcPr>
            <w:tcW w:w="9056" w:type="dxa"/>
            <w:shd w:val="clear" w:color="auto" w:fill="E7E6E6" w:themeFill="background2"/>
          </w:tcPr>
          <w:p w14:paraId="0DBE6E19" w14:textId="77777777" w:rsidR="00B43001" w:rsidRPr="00423796" w:rsidRDefault="00B43001" w:rsidP="00533709">
            <w:pPr>
              <w:pStyle w:val="ListParagraph"/>
              <w:numPr>
                <w:ilvl w:val="0"/>
                <w:numId w:val="6"/>
              </w:numPr>
              <w:spacing w:line="400" w:lineRule="exact"/>
              <w:rPr>
                <w:sz w:val="20"/>
              </w:rPr>
            </w:pPr>
            <w:r w:rsidRPr="00B43001">
              <w:rPr>
                <w:b/>
                <w:sz w:val="20"/>
              </w:rPr>
              <w:t>Reaction Formula:</w:t>
            </w:r>
            <w:r w:rsidRPr="00423796">
              <w:rPr>
                <w:sz w:val="20"/>
              </w:rPr>
              <w:t xml:space="preserve"> llmg_0519_2mer_c  -&gt; Ribosome_50S_Enzyme_c</w:t>
            </w:r>
          </w:p>
        </w:tc>
      </w:tr>
      <w:tr w:rsidR="00B43001" w:rsidRPr="00DA0EA4" w14:paraId="2703A58E" w14:textId="77777777" w:rsidTr="00287C79">
        <w:tc>
          <w:tcPr>
            <w:tcW w:w="9056" w:type="dxa"/>
            <w:shd w:val="clear" w:color="auto" w:fill="E7E6E6" w:themeFill="background2"/>
          </w:tcPr>
          <w:p w14:paraId="53CAD2BE" w14:textId="77777777" w:rsidR="00B43001" w:rsidRPr="0002035E" w:rsidRDefault="00B43001" w:rsidP="00533709">
            <w:pPr>
              <w:pStyle w:val="ListParagraph"/>
              <w:numPr>
                <w:ilvl w:val="0"/>
                <w:numId w:val="6"/>
              </w:numPr>
              <w:spacing w:line="400" w:lineRule="exact"/>
              <w:rPr>
                <w:sz w:val="20"/>
              </w:rPr>
            </w:pPr>
            <w:r w:rsidRPr="0057618A">
              <w:rPr>
                <w:b/>
                <w:sz w:val="20"/>
              </w:rPr>
              <w:t>Catalyst:</w:t>
            </w:r>
            <w:r w:rsidRPr="0002035E">
              <w:rPr>
                <w:sz w:val="20"/>
              </w:rPr>
              <w:t xml:space="preserve"> </w:t>
            </w:r>
            <w:r>
              <w:rPr>
                <w:sz w:val="20"/>
              </w:rPr>
              <w:t>-</w:t>
            </w:r>
          </w:p>
        </w:tc>
      </w:tr>
    </w:tbl>
    <w:p w14:paraId="51F30CF4" w14:textId="77777777" w:rsidR="00E64CE2" w:rsidRPr="00925371" w:rsidRDefault="00E64CE2" w:rsidP="00533709">
      <w:pPr>
        <w:spacing w:line="400" w:lineRule="exact"/>
        <w:jc w:val="both"/>
      </w:pPr>
    </w:p>
    <w:p w14:paraId="7444DAB5" w14:textId="77777777" w:rsidR="00D0546B" w:rsidRDefault="00D0546B" w:rsidP="00533709">
      <w:pPr>
        <w:spacing w:line="400" w:lineRule="exact"/>
        <w:ind w:firstLine="360"/>
        <w:jc w:val="both"/>
      </w:pPr>
      <w:r w:rsidRPr="00925371">
        <w:t xml:space="preserve">Therefore, we formulated the formation of </w:t>
      </w:r>
      <w:r w:rsidR="007665F6" w:rsidRPr="00925371">
        <w:t>5</w:t>
      </w:r>
      <w:r w:rsidRPr="00925371">
        <w:t>0S ribosome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31C60" w:rsidRPr="00925371" w14:paraId="3165E0EE" w14:textId="77777777" w:rsidTr="00287C79">
        <w:tc>
          <w:tcPr>
            <w:tcW w:w="9056" w:type="dxa"/>
            <w:shd w:val="clear" w:color="auto" w:fill="E7E6E6" w:themeFill="background2"/>
          </w:tcPr>
          <w:p w14:paraId="10874B71" w14:textId="77777777" w:rsidR="00131C60" w:rsidRPr="006B1702" w:rsidRDefault="00131C60" w:rsidP="00533709">
            <w:pPr>
              <w:pStyle w:val="ListParagraph"/>
              <w:numPr>
                <w:ilvl w:val="0"/>
                <w:numId w:val="6"/>
              </w:numPr>
              <w:spacing w:line="400" w:lineRule="exact"/>
              <w:rPr>
                <w:sz w:val="20"/>
              </w:rPr>
            </w:pPr>
            <w:r w:rsidRPr="00131C60">
              <w:rPr>
                <w:b/>
                <w:sz w:val="20"/>
              </w:rPr>
              <w:t>Reaction ID:</w:t>
            </w:r>
            <w:r w:rsidRPr="006B1702">
              <w:rPr>
                <w:sz w:val="20"/>
              </w:rPr>
              <w:t xml:space="preserve"> R_ribosome_50S</w:t>
            </w:r>
          </w:p>
        </w:tc>
      </w:tr>
      <w:tr w:rsidR="00131C60" w:rsidRPr="003D7F57" w14:paraId="4AD8FBBF" w14:textId="77777777" w:rsidTr="00287C79">
        <w:tc>
          <w:tcPr>
            <w:tcW w:w="9056" w:type="dxa"/>
            <w:shd w:val="clear" w:color="auto" w:fill="E7E6E6" w:themeFill="background2"/>
          </w:tcPr>
          <w:p w14:paraId="2C72CAC0" w14:textId="77777777" w:rsidR="00131C60" w:rsidRPr="006B1702" w:rsidRDefault="00131C60" w:rsidP="00533709">
            <w:pPr>
              <w:pStyle w:val="ListParagraph"/>
              <w:numPr>
                <w:ilvl w:val="0"/>
                <w:numId w:val="6"/>
              </w:numPr>
              <w:spacing w:line="400" w:lineRule="exact"/>
              <w:rPr>
                <w:sz w:val="20"/>
              </w:rPr>
            </w:pPr>
            <w:r w:rsidRPr="00131C60">
              <w:rPr>
                <w:b/>
                <w:sz w:val="20"/>
              </w:rPr>
              <w:t>Reaction Formula:</w:t>
            </w:r>
            <w:r w:rsidRPr="006B1702">
              <w:rPr>
                <w:sz w:val="20"/>
              </w:rPr>
              <w:t xml:space="preserve"> rRNA_5S_unmodified_c + rRNA_23S_c + ribosome_50S_protein_c  -&gt; ribosome_50S_c</w:t>
            </w:r>
          </w:p>
        </w:tc>
      </w:tr>
      <w:tr w:rsidR="00131C60" w:rsidRPr="00DA0EA4" w14:paraId="599803F6" w14:textId="77777777" w:rsidTr="00287C79">
        <w:tc>
          <w:tcPr>
            <w:tcW w:w="9056" w:type="dxa"/>
            <w:shd w:val="clear" w:color="auto" w:fill="E7E6E6" w:themeFill="background2"/>
          </w:tcPr>
          <w:p w14:paraId="013E999E" w14:textId="77777777" w:rsidR="00131C60" w:rsidRPr="006B1702" w:rsidRDefault="00131C60" w:rsidP="00533709">
            <w:pPr>
              <w:pStyle w:val="ListParagraph"/>
              <w:numPr>
                <w:ilvl w:val="0"/>
                <w:numId w:val="6"/>
              </w:numPr>
              <w:spacing w:line="400" w:lineRule="exact"/>
              <w:rPr>
                <w:sz w:val="20"/>
              </w:rPr>
            </w:pPr>
            <w:r w:rsidRPr="00131C60">
              <w:rPr>
                <w:b/>
                <w:sz w:val="20"/>
              </w:rPr>
              <w:t xml:space="preserve">Catalyst: </w:t>
            </w:r>
            <w:r w:rsidRPr="006B1702">
              <w:rPr>
                <w:sz w:val="20"/>
              </w:rPr>
              <w:t>Ribosome_50S_Enzyme_c</w:t>
            </w:r>
          </w:p>
        </w:tc>
      </w:tr>
    </w:tbl>
    <w:p w14:paraId="37DCCBBC" w14:textId="77777777" w:rsidR="00B5305F" w:rsidRPr="00925371" w:rsidRDefault="00B5305F" w:rsidP="00533709">
      <w:pPr>
        <w:spacing w:line="400" w:lineRule="exact"/>
        <w:jc w:val="both"/>
      </w:pPr>
    </w:p>
    <w:p w14:paraId="2C80C8A9" w14:textId="77777777" w:rsidR="00B5305F" w:rsidRDefault="001024B2" w:rsidP="00533709">
      <w:pPr>
        <w:spacing w:line="400" w:lineRule="exact"/>
        <w:ind w:firstLine="360"/>
        <w:jc w:val="both"/>
      </w:pPr>
      <w:r w:rsidRPr="00925371">
        <w:t>At last, we formulated the formation of 70S ribosome, which is spontaneous in the model:</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BC2A4B" w:rsidRPr="00925371" w14:paraId="5B849D37" w14:textId="77777777" w:rsidTr="00287C79">
        <w:tc>
          <w:tcPr>
            <w:tcW w:w="9056" w:type="dxa"/>
            <w:shd w:val="clear" w:color="auto" w:fill="E7E6E6" w:themeFill="background2"/>
          </w:tcPr>
          <w:p w14:paraId="639EBB4E" w14:textId="77777777" w:rsidR="00BC2A4B" w:rsidRPr="0076748D" w:rsidRDefault="00BC2A4B" w:rsidP="00533709">
            <w:pPr>
              <w:pStyle w:val="ListParagraph"/>
              <w:numPr>
                <w:ilvl w:val="0"/>
                <w:numId w:val="6"/>
              </w:numPr>
              <w:spacing w:line="400" w:lineRule="exact"/>
              <w:rPr>
                <w:sz w:val="20"/>
              </w:rPr>
            </w:pPr>
            <w:r w:rsidRPr="00BC2A4B">
              <w:rPr>
                <w:b/>
                <w:sz w:val="20"/>
              </w:rPr>
              <w:t>Reaction ID:</w:t>
            </w:r>
            <w:r w:rsidRPr="0076748D">
              <w:rPr>
                <w:sz w:val="20"/>
              </w:rPr>
              <w:t xml:space="preserve"> R_ribosome_70S</w:t>
            </w:r>
          </w:p>
        </w:tc>
      </w:tr>
      <w:tr w:rsidR="00BC2A4B" w:rsidRPr="003D7F57" w14:paraId="7A2DDF9D" w14:textId="77777777" w:rsidTr="00287C79">
        <w:tc>
          <w:tcPr>
            <w:tcW w:w="9056" w:type="dxa"/>
            <w:shd w:val="clear" w:color="auto" w:fill="E7E6E6" w:themeFill="background2"/>
          </w:tcPr>
          <w:p w14:paraId="099026D1" w14:textId="77777777" w:rsidR="00BC2A4B" w:rsidRPr="0076748D" w:rsidRDefault="00BC2A4B" w:rsidP="00533709">
            <w:pPr>
              <w:pStyle w:val="ListParagraph"/>
              <w:numPr>
                <w:ilvl w:val="0"/>
                <w:numId w:val="6"/>
              </w:numPr>
              <w:spacing w:line="400" w:lineRule="exact"/>
              <w:rPr>
                <w:sz w:val="20"/>
              </w:rPr>
            </w:pPr>
            <w:r w:rsidRPr="00BC2A4B">
              <w:rPr>
                <w:b/>
                <w:sz w:val="20"/>
              </w:rPr>
              <w:t xml:space="preserve">Reaction Formula: </w:t>
            </w:r>
            <w:r w:rsidRPr="0076748D">
              <w:rPr>
                <w:sz w:val="20"/>
              </w:rPr>
              <w:t>ribosome_30S_c + ribosome_50S_c  -&gt; ribosome_70S_c</w:t>
            </w:r>
          </w:p>
        </w:tc>
      </w:tr>
      <w:tr w:rsidR="00BC2A4B" w:rsidRPr="00DA0EA4" w14:paraId="0C910000" w14:textId="77777777" w:rsidTr="00287C79">
        <w:tc>
          <w:tcPr>
            <w:tcW w:w="9056" w:type="dxa"/>
            <w:shd w:val="clear" w:color="auto" w:fill="E7E6E6" w:themeFill="background2"/>
          </w:tcPr>
          <w:p w14:paraId="4CE87302" w14:textId="77777777" w:rsidR="00BC2A4B" w:rsidRPr="006B1702" w:rsidRDefault="00BC2A4B" w:rsidP="00533709">
            <w:pPr>
              <w:pStyle w:val="ListParagraph"/>
              <w:numPr>
                <w:ilvl w:val="0"/>
                <w:numId w:val="6"/>
              </w:numPr>
              <w:spacing w:line="400" w:lineRule="exact"/>
              <w:rPr>
                <w:sz w:val="20"/>
              </w:rPr>
            </w:pPr>
            <w:r w:rsidRPr="00131C60">
              <w:rPr>
                <w:b/>
                <w:sz w:val="20"/>
              </w:rPr>
              <w:t xml:space="preserve">Catalyst: </w:t>
            </w:r>
            <w:r>
              <w:rPr>
                <w:sz w:val="20"/>
              </w:rPr>
              <w:t>-</w:t>
            </w:r>
          </w:p>
        </w:tc>
      </w:tr>
    </w:tbl>
    <w:p w14:paraId="31B9C589" w14:textId="77777777" w:rsidR="00B9253F" w:rsidRPr="00925371" w:rsidRDefault="00B9253F" w:rsidP="00533709">
      <w:pPr>
        <w:spacing w:line="400" w:lineRule="exact"/>
        <w:jc w:val="both"/>
      </w:pPr>
    </w:p>
    <w:p w14:paraId="3EDBE1D3" w14:textId="77777777" w:rsidR="00E633F9" w:rsidRPr="00925371" w:rsidRDefault="00E633F9" w:rsidP="00732AE6">
      <w:pPr>
        <w:pStyle w:val="Heading2"/>
      </w:pPr>
      <w:bookmarkStart w:id="25" w:name="_Toc13217565"/>
      <w:r w:rsidRPr="00925371">
        <w:t>tRNA charging</w:t>
      </w:r>
      <w:bookmarkEnd w:id="25"/>
    </w:p>
    <w:p w14:paraId="14733951" w14:textId="77777777" w:rsidR="00B9253F" w:rsidRPr="00925371" w:rsidRDefault="00361DAA" w:rsidP="00533709">
      <w:pPr>
        <w:spacing w:line="400" w:lineRule="exact"/>
        <w:ind w:firstLine="360"/>
        <w:jc w:val="both"/>
      </w:pPr>
      <w:r w:rsidRPr="00925371">
        <w:t xml:space="preserve">We </w:t>
      </w:r>
      <w:r w:rsidR="008771C9">
        <w:t>modelled</w:t>
      </w:r>
      <w:r w:rsidRPr="00925371">
        <w:t xml:space="preserve"> tRNA charging </w:t>
      </w:r>
      <w:r w:rsidR="00BC4F52" w:rsidRPr="00925371">
        <w:t xml:space="preserve">process </w:t>
      </w:r>
      <w:r w:rsidRPr="00925371">
        <w:t xml:space="preserve">for </w:t>
      </w:r>
      <w:r w:rsidR="00BC4F52" w:rsidRPr="00925371">
        <w:t xml:space="preserve">1) charging tRNA with amino acids and 2) generating </w:t>
      </w:r>
      <w:r w:rsidR="00875049" w:rsidRPr="00925371">
        <w:t xml:space="preserve">charged </w:t>
      </w:r>
      <w:r w:rsidR="00BC4F52" w:rsidRPr="00925371">
        <w:t xml:space="preserve">codon readers for the codons </w:t>
      </w:r>
      <w:r w:rsidR="007D2148">
        <w:t xml:space="preserve">that </w:t>
      </w:r>
      <w:r w:rsidR="00BC4F52" w:rsidRPr="00925371">
        <w:t>do not have corresponding tRNA.</w:t>
      </w:r>
    </w:p>
    <w:p w14:paraId="236A8DDA" w14:textId="77777777" w:rsidR="00B9253F" w:rsidRDefault="00427214" w:rsidP="00533709">
      <w:pPr>
        <w:spacing w:line="400" w:lineRule="exact"/>
        <w:ind w:firstLine="360"/>
        <w:jc w:val="both"/>
      </w:pPr>
      <w:r w:rsidRPr="00925371">
        <w:t xml:space="preserve">In </w:t>
      </w:r>
      <w:r w:rsidRPr="00925371">
        <w:rPr>
          <w:i/>
        </w:rPr>
        <w:t>L. lactis</w:t>
      </w:r>
      <w:r w:rsidRPr="00925371">
        <w:t>, there are 3</w:t>
      </w:r>
      <w:r w:rsidR="008B2F39" w:rsidRPr="00925371">
        <w:t>5</w:t>
      </w:r>
      <w:r w:rsidRPr="00925371">
        <w:t xml:space="preserve"> types of tRNA with various anticodons</w:t>
      </w:r>
      <w:r w:rsidR="003F7B6D" w:rsidRPr="00925371">
        <w:t>. It should be noted that</w:t>
      </w:r>
      <w:r w:rsidR="008B2F39" w:rsidRPr="00925371">
        <w:t xml:space="preserve"> both tRNA-Met-CA</w:t>
      </w:r>
      <w:r w:rsidR="00187E0D" w:rsidRPr="00925371">
        <w:t>U</w:t>
      </w:r>
      <w:r w:rsidR="008B2F39" w:rsidRPr="00925371">
        <w:t xml:space="preserve"> and tRNA-fMet-CA</w:t>
      </w:r>
      <w:r w:rsidR="00187E0D" w:rsidRPr="00925371">
        <w:t>U</w:t>
      </w:r>
      <w:r w:rsidR="008B2F39" w:rsidRPr="00925371">
        <w:t xml:space="preserve"> have the anticodon </w:t>
      </w:r>
      <w:r w:rsidR="003C40B1">
        <w:t>“</w:t>
      </w:r>
      <w:r w:rsidR="008B2F39" w:rsidRPr="00925371">
        <w:t>CA</w:t>
      </w:r>
      <w:r w:rsidR="00187E0D" w:rsidRPr="00925371">
        <w:t>U</w:t>
      </w:r>
      <w:r w:rsidR="003C40B1">
        <w:t>”</w:t>
      </w:r>
      <w:r w:rsidR="008B2F39" w:rsidRPr="00925371">
        <w:t xml:space="preserve"> but they </w:t>
      </w:r>
      <w:r w:rsidR="003F7B6D" w:rsidRPr="00925371">
        <w:t>function differently,</w:t>
      </w:r>
      <w:r w:rsidR="00B9071F" w:rsidRPr="00925371">
        <w:t xml:space="preserve"> i.e., the latter transfer</w:t>
      </w:r>
      <w:r w:rsidR="00073E50" w:rsidRPr="00925371">
        <w:t>s</w:t>
      </w:r>
      <w:r w:rsidR="00B9071F" w:rsidRPr="00925371">
        <w:t xml:space="preserve"> Met for the first position while the former for the others</w:t>
      </w:r>
      <w:r w:rsidR="00FE7E68" w:rsidRPr="00925371">
        <w:t xml:space="preserve">. Firstly, we formulated tRNA charging reactions for </w:t>
      </w:r>
      <w:r w:rsidR="003F7B6D" w:rsidRPr="00925371">
        <w:t>all the 35 types of tRNA</w:t>
      </w:r>
      <w:r w:rsidR="00830AB5" w:rsidRPr="00925371">
        <w:t xml:space="preserve">, and the reactions were based on </w:t>
      </w:r>
      <w:r w:rsidR="00D12B1F">
        <w:t xml:space="preserve">the </w:t>
      </w:r>
      <w:r w:rsidR="00830AB5" w:rsidRPr="00925371">
        <w:t>KEGG database</w:t>
      </w:r>
      <w:r w:rsidR="00FE7E68" w:rsidRPr="00925371">
        <w:t>.</w:t>
      </w:r>
      <w:r w:rsidR="000F0509" w:rsidRPr="00925371">
        <w:t xml:space="preserve"> </w:t>
      </w:r>
      <w:r w:rsidR="00A27E18" w:rsidRPr="00925371">
        <w:t xml:space="preserve">Generally, </w:t>
      </w:r>
      <w:r w:rsidR="009B2C3F" w:rsidRPr="00925371">
        <w:t xml:space="preserve">tRNA charging is </w:t>
      </w:r>
      <w:r w:rsidR="005F4B06" w:rsidRPr="00925371">
        <w:t xml:space="preserve">a multiple-step process and </w:t>
      </w:r>
      <w:r w:rsidR="00A27E18" w:rsidRPr="00925371">
        <w:t>cataly</w:t>
      </w:r>
      <w:r w:rsidR="00F51B78">
        <w:t>s</w:t>
      </w:r>
      <w:r w:rsidR="00A27E18" w:rsidRPr="00925371">
        <w:t xml:space="preserve">ed by </w:t>
      </w:r>
      <w:r w:rsidR="00C5590C" w:rsidRPr="00925371">
        <w:t>tRNA synthetase.</w:t>
      </w:r>
      <w:r w:rsidR="003F50FF" w:rsidRPr="00925371">
        <w:t xml:space="preserve"> </w:t>
      </w:r>
      <w:r w:rsidR="00871F8F">
        <w:t>W</w:t>
      </w:r>
      <w:r w:rsidR="003F50FF" w:rsidRPr="00925371">
        <w:t>e lumped the multiple steps</w:t>
      </w:r>
      <w:r w:rsidR="00871F8F">
        <w:t xml:space="preserve"> in the model</w:t>
      </w:r>
      <w:r w:rsidR="003F50FF" w:rsidRPr="00925371">
        <w:t xml:space="preserve"> and used one enzymatic reaction to represent this process.</w:t>
      </w:r>
      <w:r w:rsidR="00B14835" w:rsidRPr="00925371">
        <w:t xml:space="preserve"> </w:t>
      </w:r>
      <w:r w:rsidR="007B1B65" w:rsidRPr="00925371">
        <w:t xml:space="preserve">It should be noted that </w:t>
      </w:r>
      <w:r w:rsidR="008F1D82" w:rsidRPr="00925371">
        <w:t>we d</w:t>
      </w:r>
      <w:r w:rsidR="00D139D2" w:rsidRPr="00925371">
        <w:t>id</w:t>
      </w:r>
      <w:r w:rsidR="008F1D82" w:rsidRPr="00925371">
        <w:t xml:space="preserve"> not include tRNA as a substrate in the reaction as </w:t>
      </w:r>
      <w:r w:rsidR="00C524A3" w:rsidRPr="00925371">
        <w:t xml:space="preserve">otherwise </w:t>
      </w:r>
      <w:r w:rsidR="008F1D82" w:rsidRPr="00925371">
        <w:t xml:space="preserve">it will be returned as a product in translation process and thereby </w:t>
      </w:r>
      <w:r w:rsidR="00F86D9A" w:rsidRPr="00925371">
        <w:t xml:space="preserve">ruin the network. </w:t>
      </w:r>
      <w:r w:rsidR="00D139D2" w:rsidRPr="00925371">
        <w:t xml:space="preserve">Instead, we coupled generic tRNA renaming reactions </w:t>
      </w:r>
      <w:r w:rsidR="00D139D2" w:rsidRPr="00925371">
        <w:lastRenderedPageBreak/>
        <w:t xml:space="preserve">with tRNA charging reactions to account for the need of tRNA </w:t>
      </w:r>
      <w:r w:rsidR="0067535C">
        <w:t>in simulations</w:t>
      </w:r>
      <w:r w:rsidR="00D139D2" w:rsidRPr="00925371">
        <w:t xml:space="preserve">. </w:t>
      </w:r>
      <w:r w:rsidR="00B14835" w:rsidRPr="00925371">
        <w:t>Below is an example</w:t>
      </w:r>
      <w:r w:rsidR="002B4534" w:rsidRPr="00925371">
        <w:t xml:space="preserve"> for charging tRNA with the anticodon </w:t>
      </w:r>
      <w:r w:rsidR="003C40B1">
        <w:t>“</w:t>
      </w:r>
      <w:r w:rsidR="002A54FB" w:rsidRPr="00925371">
        <w:t>GCA</w:t>
      </w:r>
      <w:r w:rsidR="003C40B1">
        <w:t>”</w:t>
      </w:r>
      <w:r w:rsidR="00B14835"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605B6" w:rsidRPr="00925371" w14:paraId="6545B166" w14:textId="77777777" w:rsidTr="00287C79">
        <w:tc>
          <w:tcPr>
            <w:tcW w:w="9056" w:type="dxa"/>
            <w:shd w:val="clear" w:color="auto" w:fill="E7E6E6" w:themeFill="background2"/>
          </w:tcPr>
          <w:p w14:paraId="49D0AB3A" w14:textId="77777777" w:rsidR="003605B6" w:rsidRPr="00E932D4" w:rsidRDefault="003605B6" w:rsidP="00533709">
            <w:pPr>
              <w:pStyle w:val="ListParagraph"/>
              <w:numPr>
                <w:ilvl w:val="0"/>
                <w:numId w:val="6"/>
              </w:numPr>
              <w:spacing w:line="400" w:lineRule="exact"/>
              <w:rPr>
                <w:sz w:val="20"/>
              </w:rPr>
            </w:pPr>
            <w:r w:rsidRPr="003605B6">
              <w:rPr>
                <w:b/>
                <w:sz w:val="20"/>
              </w:rPr>
              <w:t>Reaction ID:</w:t>
            </w:r>
            <w:r w:rsidRPr="00E932D4">
              <w:rPr>
                <w:sz w:val="20"/>
              </w:rPr>
              <w:t xml:space="preserve"> </w:t>
            </w:r>
            <w:r w:rsidR="00A904A9" w:rsidRPr="00A904A9">
              <w:rPr>
                <w:sz w:val="20"/>
              </w:rPr>
              <w:t>R_A_charging_tRNA_Ala_GCA</w:t>
            </w:r>
          </w:p>
        </w:tc>
      </w:tr>
      <w:tr w:rsidR="003605B6" w:rsidRPr="00295841" w14:paraId="2D5056E2" w14:textId="77777777" w:rsidTr="00287C79">
        <w:tc>
          <w:tcPr>
            <w:tcW w:w="9056" w:type="dxa"/>
            <w:shd w:val="clear" w:color="auto" w:fill="E7E6E6" w:themeFill="background2"/>
          </w:tcPr>
          <w:p w14:paraId="3DB39462" w14:textId="77777777" w:rsidR="003605B6" w:rsidRPr="0092331D" w:rsidRDefault="003605B6" w:rsidP="00533709">
            <w:pPr>
              <w:pStyle w:val="ListParagraph"/>
              <w:numPr>
                <w:ilvl w:val="0"/>
                <w:numId w:val="6"/>
              </w:numPr>
              <w:spacing w:line="400" w:lineRule="exact"/>
              <w:rPr>
                <w:sz w:val="20"/>
                <w:lang w:val="it-IT"/>
              </w:rPr>
            </w:pPr>
            <w:r w:rsidRPr="0092331D">
              <w:rPr>
                <w:b/>
                <w:sz w:val="20"/>
                <w:lang w:val="it-IT"/>
              </w:rPr>
              <w:t>Reaction Formula:</w:t>
            </w:r>
            <w:r w:rsidRPr="0092331D">
              <w:rPr>
                <w:sz w:val="20"/>
                <w:lang w:val="it-IT"/>
              </w:rPr>
              <w:t xml:space="preserve"> </w:t>
            </w:r>
            <w:r w:rsidR="004E2C49" w:rsidRPr="0092331D">
              <w:rPr>
                <w:sz w:val="20"/>
                <w:lang w:val="it-IT"/>
              </w:rPr>
              <w:t>M_ala__L_c + M_atp_c + M_h2o_c  -&gt; A_charged_in_tRNA_Ala_GCA_c + M_amp_c + M_ppi_c + M_h_c</w:t>
            </w:r>
          </w:p>
        </w:tc>
      </w:tr>
      <w:tr w:rsidR="003605B6" w:rsidRPr="00C638D0" w14:paraId="7604E5D1" w14:textId="77777777" w:rsidTr="00287C79">
        <w:tc>
          <w:tcPr>
            <w:tcW w:w="9056" w:type="dxa"/>
            <w:shd w:val="clear" w:color="auto" w:fill="E7E6E6" w:themeFill="background2"/>
          </w:tcPr>
          <w:p w14:paraId="7E21E96D" w14:textId="77777777" w:rsidR="003605B6" w:rsidRPr="00614D21" w:rsidRDefault="003605B6" w:rsidP="00533709">
            <w:pPr>
              <w:pStyle w:val="ListParagraph"/>
              <w:numPr>
                <w:ilvl w:val="0"/>
                <w:numId w:val="6"/>
              </w:numPr>
              <w:spacing w:line="400" w:lineRule="exact"/>
              <w:rPr>
                <w:sz w:val="20"/>
                <w:lang w:val="sv-SE"/>
              </w:rPr>
            </w:pPr>
            <w:r w:rsidRPr="00614D21">
              <w:rPr>
                <w:b/>
                <w:sz w:val="20"/>
                <w:lang w:val="sv-SE"/>
              </w:rPr>
              <w:t>Catalyst:</w:t>
            </w:r>
            <w:r w:rsidRPr="00614D21">
              <w:rPr>
                <w:sz w:val="20"/>
                <w:lang w:val="sv-SE"/>
              </w:rPr>
              <w:t xml:space="preserve"> tRNA_Synthetase_A_GCA_Enzyme_c</w:t>
            </w:r>
          </w:p>
        </w:tc>
      </w:tr>
    </w:tbl>
    <w:p w14:paraId="34F1806F" w14:textId="77777777" w:rsidR="00C5590C" w:rsidRPr="00614D21" w:rsidRDefault="00C5590C" w:rsidP="00533709">
      <w:pPr>
        <w:spacing w:line="400" w:lineRule="exact"/>
        <w:jc w:val="both"/>
        <w:rPr>
          <w:lang w:val="sv-SE"/>
        </w:rPr>
      </w:pPr>
    </w:p>
    <w:p w14:paraId="2FD8DF64" w14:textId="77777777" w:rsidR="00C5590C" w:rsidRDefault="002A03C3" w:rsidP="00533709">
      <w:pPr>
        <w:spacing w:line="400" w:lineRule="exact"/>
        <w:ind w:firstLine="360"/>
        <w:jc w:val="both"/>
      </w:pPr>
      <w:r w:rsidRPr="00925371">
        <w:t xml:space="preserve">When charging tRNA-fMet, which is responsible for transferring methionine for the first codon, we </w:t>
      </w:r>
      <w:r w:rsidR="00A2650B" w:rsidRPr="00925371">
        <w:t xml:space="preserve">integrated formyltransferase reaction into the charging reaction. </w:t>
      </w:r>
      <w:r w:rsidR="0074484D">
        <w:t>Thereby</w:t>
      </w:r>
      <w:r w:rsidR="005D2FA8">
        <w:t>,</w:t>
      </w:r>
      <w:r w:rsidR="00A2650B" w:rsidRPr="00925371">
        <w:t xml:space="preserve"> the integrated reaction was </w:t>
      </w:r>
      <w:r w:rsidR="009F4824" w:rsidRPr="00925371">
        <w:t xml:space="preserve">assumed to be </w:t>
      </w:r>
      <w:r w:rsidR="00A2650B" w:rsidRPr="00925371">
        <w:t>cataly</w:t>
      </w:r>
      <w:r w:rsidR="00821802">
        <w:t>s</w:t>
      </w:r>
      <w:r w:rsidR="00A2650B" w:rsidRPr="00925371">
        <w:t>ed by a complex consisting of methionyl-tRNA synthetase and methionyl</w:t>
      </w:r>
      <w:r w:rsidR="00641B8F" w:rsidRPr="00925371">
        <w:t>-</w:t>
      </w:r>
      <w:r w:rsidR="00A2650B" w:rsidRPr="00925371">
        <w:t>tRNA formyltransferase</w:t>
      </w:r>
      <w:r w:rsidR="00641B8F" w:rsidRPr="00925371">
        <w:t>.</w:t>
      </w:r>
      <w:r w:rsidR="008E248C" w:rsidRPr="00925371">
        <w:t xml:space="preserve"> Below </w:t>
      </w:r>
      <w:r w:rsidR="00BC1A21">
        <w:t>is an example</w:t>
      </w:r>
      <w:r w:rsidR="008E248C"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95064" w:rsidRPr="00925371" w14:paraId="2514B5D6" w14:textId="77777777" w:rsidTr="00287C79">
        <w:tc>
          <w:tcPr>
            <w:tcW w:w="9056" w:type="dxa"/>
            <w:shd w:val="clear" w:color="auto" w:fill="E7E6E6" w:themeFill="background2"/>
          </w:tcPr>
          <w:p w14:paraId="2DFEDA98" w14:textId="77777777" w:rsidR="00795064" w:rsidRPr="00956529" w:rsidRDefault="00795064" w:rsidP="00533709">
            <w:pPr>
              <w:pStyle w:val="ListParagraph"/>
              <w:numPr>
                <w:ilvl w:val="0"/>
                <w:numId w:val="6"/>
              </w:numPr>
              <w:spacing w:line="400" w:lineRule="exact"/>
              <w:rPr>
                <w:sz w:val="20"/>
              </w:rPr>
            </w:pPr>
            <w:r w:rsidRPr="00795064">
              <w:rPr>
                <w:b/>
                <w:sz w:val="20"/>
              </w:rPr>
              <w:t>Reaction ID:</w:t>
            </w:r>
            <w:r w:rsidRPr="00956529">
              <w:rPr>
                <w:sz w:val="20"/>
              </w:rPr>
              <w:t xml:space="preserve"> </w:t>
            </w:r>
            <w:r w:rsidR="009B2096" w:rsidRPr="009B2096">
              <w:rPr>
                <w:sz w:val="20"/>
              </w:rPr>
              <w:t>R_fM_charging_tRNA_fMet_AUG</w:t>
            </w:r>
          </w:p>
        </w:tc>
      </w:tr>
      <w:tr w:rsidR="00795064" w:rsidRPr="003D7F57" w14:paraId="16EC054C" w14:textId="77777777" w:rsidTr="00287C79">
        <w:tc>
          <w:tcPr>
            <w:tcW w:w="9056" w:type="dxa"/>
            <w:shd w:val="clear" w:color="auto" w:fill="E7E6E6" w:themeFill="background2"/>
          </w:tcPr>
          <w:p w14:paraId="2690AA8F" w14:textId="77777777" w:rsidR="00795064" w:rsidRPr="00956529" w:rsidRDefault="00795064" w:rsidP="00533709">
            <w:pPr>
              <w:pStyle w:val="ListParagraph"/>
              <w:numPr>
                <w:ilvl w:val="0"/>
                <w:numId w:val="6"/>
              </w:numPr>
              <w:spacing w:line="400" w:lineRule="exact"/>
              <w:rPr>
                <w:sz w:val="20"/>
              </w:rPr>
            </w:pPr>
            <w:r w:rsidRPr="00795064">
              <w:rPr>
                <w:b/>
                <w:sz w:val="20"/>
              </w:rPr>
              <w:t>Reaction Formula:</w:t>
            </w:r>
            <w:r w:rsidRPr="00956529">
              <w:rPr>
                <w:sz w:val="20"/>
              </w:rPr>
              <w:t xml:space="preserve"> </w:t>
            </w:r>
            <w:r w:rsidR="009B2096" w:rsidRPr="009B2096">
              <w:rPr>
                <w:sz w:val="20"/>
              </w:rPr>
              <w:t>M_atp_c + 2 M_h2o_c + M_10fthf_c + M_met__L_c  -&gt; M_amp_c + M_ppi_c + 2 M_h_c + M_thf_c + fM_charged_in_tRNA_fMet_AUG_c</w:t>
            </w:r>
          </w:p>
        </w:tc>
      </w:tr>
      <w:tr w:rsidR="00795064" w:rsidRPr="00795064" w14:paraId="7F978D08" w14:textId="77777777" w:rsidTr="00287C79">
        <w:tc>
          <w:tcPr>
            <w:tcW w:w="9056" w:type="dxa"/>
            <w:shd w:val="clear" w:color="auto" w:fill="E7E6E6" w:themeFill="background2"/>
          </w:tcPr>
          <w:p w14:paraId="7793E3D0" w14:textId="77777777" w:rsidR="00795064" w:rsidRPr="00956529" w:rsidRDefault="00795064" w:rsidP="00533709">
            <w:pPr>
              <w:pStyle w:val="ListParagraph"/>
              <w:numPr>
                <w:ilvl w:val="0"/>
                <w:numId w:val="6"/>
              </w:numPr>
              <w:spacing w:line="400" w:lineRule="exact"/>
              <w:rPr>
                <w:sz w:val="20"/>
              </w:rPr>
            </w:pPr>
            <w:r w:rsidRPr="00795064">
              <w:rPr>
                <w:b/>
                <w:sz w:val="20"/>
              </w:rPr>
              <w:t>Catalyst:</w:t>
            </w:r>
            <w:r w:rsidRPr="00956529">
              <w:rPr>
                <w:sz w:val="20"/>
              </w:rPr>
              <w:t xml:space="preserve"> tRNA_Synthetase_Complex_fM_AUG_Enzyme_c</w:t>
            </w:r>
          </w:p>
        </w:tc>
      </w:tr>
    </w:tbl>
    <w:p w14:paraId="740A7074" w14:textId="77777777" w:rsidR="00521D2B" w:rsidRPr="00925371" w:rsidRDefault="00521D2B" w:rsidP="00533709">
      <w:pPr>
        <w:spacing w:line="400" w:lineRule="exact"/>
        <w:jc w:val="both"/>
      </w:pPr>
    </w:p>
    <w:p w14:paraId="4F88F86B" w14:textId="77777777" w:rsidR="00521D2B" w:rsidRDefault="00DF666A" w:rsidP="00533709">
      <w:pPr>
        <w:spacing w:line="400" w:lineRule="exact"/>
        <w:ind w:firstLine="360"/>
        <w:jc w:val="both"/>
      </w:pPr>
      <w:r w:rsidRPr="00925371">
        <w:t xml:space="preserve">Notably, there is no </w:t>
      </w:r>
      <w:r w:rsidR="00381376" w:rsidRPr="00925371">
        <w:t xml:space="preserve">glutamine-tRNA synthetase gene in </w:t>
      </w:r>
      <w:r w:rsidR="00381376" w:rsidRPr="00925371">
        <w:rPr>
          <w:i/>
        </w:rPr>
        <w:t>L. lactis</w:t>
      </w:r>
      <w:r w:rsidR="00381376" w:rsidRPr="00925371">
        <w:t xml:space="preserve"> genome, so tRNA-gln </w:t>
      </w:r>
      <w:r w:rsidR="00743875" w:rsidRPr="00925371">
        <w:t xml:space="preserve">is </w:t>
      </w:r>
      <w:r w:rsidR="00381376" w:rsidRPr="00925371">
        <w:t xml:space="preserve">charged in a different way. </w:t>
      </w:r>
      <w:r w:rsidR="00CC0CDC" w:rsidRPr="00925371">
        <w:t xml:space="preserve">Simply, glutamate is bound to tRNA-Gln by glutamyl-tRNA synthetase, and then amidotransferase </w:t>
      </w:r>
      <w:r w:rsidR="00FC0542" w:rsidRPr="00925371">
        <w:t>converts</w:t>
      </w:r>
      <w:r w:rsidR="00CC0CDC" w:rsidRPr="00925371">
        <w:t xml:space="preserve"> the bound glutamate to glutamine.</w:t>
      </w:r>
      <w:r w:rsidR="00B208A0" w:rsidRPr="00925371">
        <w:t xml:space="preserve"> We lumped the two steps in the model and obtained one reaction cataly</w:t>
      </w:r>
      <w:r w:rsidR="000E7434">
        <w:t>s</w:t>
      </w:r>
      <w:r w:rsidR="00B208A0" w:rsidRPr="00925371">
        <w:t xml:space="preserve">ed by a complex consisting of </w:t>
      </w:r>
      <w:r w:rsidR="00F8692C" w:rsidRPr="00925371">
        <w:t xml:space="preserve">glutamyl-tRNA synthetase and amidotransferase. Below </w:t>
      </w:r>
      <w:r w:rsidR="00E86318">
        <w:t>is an example</w:t>
      </w:r>
      <w:r w:rsidR="00E86318"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86318" w:rsidRPr="00925371" w14:paraId="577EADAB" w14:textId="77777777" w:rsidTr="00287C79">
        <w:tc>
          <w:tcPr>
            <w:tcW w:w="9056" w:type="dxa"/>
            <w:shd w:val="clear" w:color="auto" w:fill="E7E6E6" w:themeFill="background2"/>
          </w:tcPr>
          <w:p w14:paraId="54AEF876" w14:textId="77777777" w:rsidR="00E86318" w:rsidRPr="00934D72" w:rsidRDefault="00E86318" w:rsidP="00533709">
            <w:pPr>
              <w:pStyle w:val="ListParagraph"/>
              <w:numPr>
                <w:ilvl w:val="0"/>
                <w:numId w:val="6"/>
              </w:numPr>
              <w:spacing w:line="400" w:lineRule="exact"/>
              <w:rPr>
                <w:sz w:val="20"/>
              </w:rPr>
            </w:pPr>
            <w:r w:rsidRPr="00E86318">
              <w:rPr>
                <w:b/>
                <w:sz w:val="20"/>
              </w:rPr>
              <w:t>Reaction ID:</w:t>
            </w:r>
            <w:r w:rsidRPr="00934D72">
              <w:rPr>
                <w:sz w:val="20"/>
              </w:rPr>
              <w:t xml:space="preserve"> </w:t>
            </w:r>
            <w:r w:rsidR="007568DA" w:rsidRPr="007568DA">
              <w:rPr>
                <w:sz w:val="20"/>
              </w:rPr>
              <w:t>R_Q_charging_tRNA_Gln_CAA</w:t>
            </w:r>
          </w:p>
        </w:tc>
      </w:tr>
      <w:tr w:rsidR="00E86318" w:rsidRPr="003D7F57" w14:paraId="7A86EB12" w14:textId="77777777" w:rsidTr="00287C79">
        <w:tc>
          <w:tcPr>
            <w:tcW w:w="9056" w:type="dxa"/>
            <w:shd w:val="clear" w:color="auto" w:fill="E7E6E6" w:themeFill="background2"/>
          </w:tcPr>
          <w:p w14:paraId="31D95B0E" w14:textId="77777777" w:rsidR="00E86318" w:rsidRPr="00934D72" w:rsidRDefault="00E86318" w:rsidP="00533709">
            <w:pPr>
              <w:pStyle w:val="ListParagraph"/>
              <w:numPr>
                <w:ilvl w:val="0"/>
                <w:numId w:val="6"/>
              </w:numPr>
              <w:spacing w:line="400" w:lineRule="exact"/>
              <w:rPr>
                <w:sz w:val="20"/>
              </w:rPr>
            </w:pPr>
            <w:r w:rsidRPr="00E86318">
              <w:rPr>
                <w:b/>
                <w:sz w:val="20"/>
              </w:rPr>
              <w:t>Reaction Formula:</w:t>
            </w:r>
            <w:r w:rsidRPr="00934D72">
              <w:rPr>
                <w:sz w:val="20"/>
              </w:rPr>
              <w:t xml:space="preserve"> </w:t>
            </w:r>
            <w:r w:rsidR="00FE566C" w:rsidRPr="00FE566C">
              <w:rPr>
                <w:sz w:val="20"/>
              </w:rPr>
              <w:t>2 M_atp_c + M_h2o_c + M_gln__L_c  -&gt; M_amp_c + M_ppi_c + M_h_c + M_pi_c + Q_charged_in_tRNA_Gln_CAA_c + M_adp_c</w:t>
            </w:r>
          </w:p>
        </w:tc>
      </w:tr>
      <w:tr w:rsidR="00E86318" w:rsidRPr="00295841" w14:paraId="652FE060" w14:textId="77777777" w:rsidTr="00287C79">
        <w:tc>
          <w:tcPr>
            <w:tcW w:w="9056" w:type="dxa"/>
            <w:shd w:val="clear" w:color="auto" w:fill="E7E6E6" w:themeFill="background2"/>
          </w:tcPr>
          <w:p w14:paraId="24F4FA37" w14:textId="77777777" w:rsidR="00E86318" w:rsidRPr="0092331D" w:rsidRDefault="00E86318" w:rsidP="00533709">
            <w:pPr>
              <w:pStyle w:val="ListParagraph"/>
              <w:numPr>
                <w:ilvl w:val="0"/>
                <w:numId w:val="6"/>
              </w:numPr>
              <w:spacing w:line="400" w:lineRule="exact"/>
              <w:rPr>
                <w:sz w:val="20"/>
                <w:lang w:val="fr-FR"/>
              </w:rPr>
            </w:pPr>
            <w:r w:rsidRPr="0092331D">
              <w:rPr>
                <w:b/>
                <w:sz w:val="20"/>
                <w:lang w:val="fr-FR"/>
              </w:rPr>
              <w:t>Catalyst:</w:t>
            </w:r>
            <w:r w:rsidRPr="0092331D">
              <w:rPr>
                <w:sz w:val="20"/>
                <w:lang w:val="fr-FR"/>
              </w:rPr>
              <w:t xml:space="preserve"> tRNA_Synthetase_Complex_Q_CAA_Enzyme_c</w:t>
            </w:r>
          </w:p>
        </w:tc>
      </w:tr>
    </w:tbl>
    <w:p w14:paraId="78BFBF41" w14:textId="77777777" w:rsidR="00521D2B" w:rsidRPr="0092331D" w:rsidRDefault="00521D2B" w:rsidP="00533709">
      <w:pPr>
        <w:spacing w:line="400" w:lineRule="exact"/>
        <w:jc w:val="both"/>
        <w:rPr>
          <w:lang w:val="fr-FR"/>
        </w:rPr>
      </w:pPr>
    </w:p>
    <w:p w14:paraId="6F190E88" w14:textId="77777777" w:rsidR="00417955" w:rsidRDefault="00412A1B" w:rsidP="00533709">
      <w:pPr>
        <w:spacing w:line="400" w:lineRule="exact"/>
        <w:ind w:firstLine="360"/>
        <w:jc w:val="both"/>
      </w:pPr>
      <w:r w:rsidRPr="00925371">
        <w:t>There are 6</w:t>
      </w:r>
      <w:r w:rsidR="00F55209" w:rsidRPr="00925371">
        <w:t>4</w:t>
      </w:r>
      <w:r w:rsidRPr="00925371">
        <w:t xml:space="preserve"> </w:t>
      </w:r>
      <w:r w:rsidR="0006101D" w:rsidRPr="00925371">
        <w:t>(4</w:t>
      </w:r>
      <w:r w:rsidR="0006101D" w:rsidRPr="00925371">
        <w:rPr>
          <w:vertAlign w:val="superscript"/>
        </w:rPr>
        <w:t>3</w:t>
      </w:r>
      <w:r w:rsidR="0006101D" w:rsidRPr="00925371">
        <w:t>=64) possible codons</w:t>
      </w:r>
      <w:r w:rsidR="00D22ED8" w:rsidRPr="00925371">
        <w:t xml:space="preserve">, so there should be </w:t>
      </w:r>
      <w:r w:rsidR="00EC4F8A" w:rsidRPr="00925371">
        <w:t>6</w:t>
      </w:r>
      <w:r w:rsidR="00A05451" w:rsidRPr="00925371">
        <w:t>1</w:t>
      </w:r>
      <w:r w:rsidR="00EC4F8A" w:rsidRPr="00925371">
        <w:t xml:space="preserve"> </w:t>
      </w:r>
      <w:r w:rsidR="00BB60FF" w:rsidRPr="00925371">
        <w:t xml:space="preserve">(excluding three stop codons) </w:t>
      </w:r>
      <w:r w:rsidR="00EC4F8A" w:rsidRPr="00925371">
        <w:t xml:space="preserve">types of </w:t>
      </w:r>
      <w:r w:rsidR="00524F9C" w:rsidRPr="00925371">
        <w:t xml:space="preserve">codon readers </w:t>
      </w:r>
      <w:r w:rsidR="004848F6" w:rsidRPr="00925371">
        <w:t xml:space="preserve">(i.e., tRNA) </w:t>
      </w:r>
      <w:r w:rsidR="00FD599C" w:rsidRPr="00925371">
        <w:t xml:space="preserve">if each </w:t>
      </w:r>
      <w:r w:rsidR="00C224FF" w:rsidRPr="00925371">
        <w:t>one</w:t>
      </w:r>
      <w:r w:rsidR="00FD599C" w:rsidRPr="00925371">
        <w:t xml:space="preserve"> follows base pair </w:t>
      </w:r>
      <w:r w:rsidR="00F56000" w:rsidRPr="00925371">
        <w:t>rule</w:t>
      </w:r>
      <w:r w:rsidR="008A76A2" w:rsidRPr="00925371">
        <w:t>s</w:t>
      </w:r>
      <w:r w:rsidR="0099281E" w:rsidRPr="00925371">
        <w:t>.</w:t>
      </w:r>
      <w:r w:rsidR="00E85E04" w:rsidRPr="00925371">
        <w:t xml:space="preserve"> However, </w:t>
      </w:r>
      <w:r w:rsidR="00AF01F6" w:rsidRPr="00925371">
        <w:t xml:space="preserve">there are 35 types of tRNA in </w:t>
      </w:r>
      <w:r w:rsidR="00AF01F6" w:rsidRPr="00925371">
        <w:rPr>
          <w:i/>
        </w:rPr>
        <w:t>L. lactis</w:t>
      </w:r>
      <w:r w:rsidR="00AF01F6" w:rsidRPr="00925371">
        <w:t xml:space="preserve"> which </w:t>
      </w:r>
      <w:r w:rsidR="00C845DB" w:rsidRPr="00925371">
        <w:t xml:space="preserve">only </w:t>
      </w:r>
      <w:r w:rsidR="00AF01F6" w:rsidRPr="00925371">
        <w:t>correspond to 34 anticodons, so we generated codon readers for the remaining codons</w:t>
      </w:r>
      <w:r w:rsidR="00333EA4" w:rsidRPr="00925371">
        <w:t xml:space="preserve"> (61-34=27).</w:t>
      </w:r>
      <w:r w:rsidR="00396446" w:rsidRPr="00925371">
        <w:t xml:space="preserve"> </w:t>
      </w:r>
      <w:r w:rsidR="00BB60FF" w:rsidRPr="00925371">
        <w:t xml:space="preserve">The biological explanation behind this is </w:t>
      </w:r>
      <w:r w:rsidR="00126454" w:rsidRPr="00925371">
        <w:t xml:space="preserve">the Wobble hypothesis, which </w:t>
      </w:r>
      <w:r w:rsidR="00060C65" w:rsidRPr="00925371">
        <w:t>holds that the 5</w:t>
      </w:r>
      <w:r w:rsidR="003C40B1">
        <w:t>”</w:t>
      </w:r>
      <w:r w:rsidR="00060C65" w:rsidRPr="00925371">
        <w:t xml:space="preserve"> b</w:t>
      </w:r>
      <w:r w:rsidR="00077CBF" w:rsidRPr="00925371">
        <w:t xml:space="preserve">ase on the anticodon (or the </w:t>
      </w:r>
      <w:r w:rsidR="005F45A1" w:rsidRPr="00925371">
        <w:t>3</w:t>
      </w:r>
      <w:r w:rsidR="003C40B1">
        <w:t>”</w:t>
      </w:r>
      <w:r w:rsidR="00060C65" w:rsidRPr="00925371">
        <w:t xml:space="preserve"> base on the codon</w:t>
      </w:r>
      <w:r w:rsidR="00077CBF" w:rsidRPr="00925371">
        <w:t>)</w:t>
      </w:r>
      <w:r w:rsidR="00060C65" w:rsidRPr="00925371">
        <w:t xml:space="preserve"> </w:t>
      </w:r>
      <w:r w:rsidR="00077CBF" w:rsidRPr="00925371">
        <w:t xml:space="preserve">could </w:t>
      </w:r>
      <w:r w:rsidR="00482F98" w:rsidRPr="00925371">
        <w:t xml:space="preserve">have flexible choices of </w:t>
      </w:r>
      <w:r w:rsidR="00000CCF" w:rsidRPr="00925371">
        <w:t xml:space="preserve">paired </w:t>
      </w:r>
      <w:r w:rsidR="00482F98" w:rsidRPr="00925371">
        <w:t>base</w:t>
      </w:r>
      <w:r w:rsidR="000C2257" w:rsidRPr="00925371">
        <w:t>.</w:t>
      </w:r>
      <w:r w:rsidR="0095762E" w:rsidRPr="00925371">
        <w:t xml:space="preserve"> Therefore, </w:t>
      </w:r>
      <w:r w:rsidR="00EB4A50" w:rsidRPr="00925371">
        <w:t>we formulated reaction for the formation of codon readers for the remaining 27 codons</w:t>
      </w:r>
      <w:r w:rsidR="00AD4051" w:rsidRPr="00925371">
        <w:t xml:space="preserve">. </w:t>
      </w:r>
      <w:r w:rsidR="003415A2" w:rsidRPr="00925371">
        <w:t xml:space="preserve">Considering the fact that </w:t>
      </w:r>
      <w:r w:rsidR="002D32CA" w:rsidRPr="00925371">
        <w:t>a codon could be read by more than one tRNA</w:t>
      </w:r>
      <w:r w:rsidR="003415A2" w:rsidRPr="00925371">
        <w:t xml:space="preserve"> when following the Wobble hypothesis,</w:t>
      </w:r>
      <w:r w:rsidR="00F943B6" w:rsidRPr="00925371">
        <w:t xml:space="preserve"> e.g., tRNA with </w:t>
      </w:r>
      <w:r w:rsidR="00F943B6" w:rsidRPr="00925371">
        <w:lastRenderedPageBreak/>
        <w:t xml:space="preserve">anticodon </w:t>
      </w:r>
      <w:r w:rsidR="003C40B1">
        <w:t>“</w:t>
      </w:r>
      <w:r w:rsidR="00F943B6" w:rsidRPr="00925371">
        <w:t>GCC</w:t>
      </w:r>
      <w:r w:rsidR="003C40B1">
        <w:t>”</w:t>
      </w:r>
      <w:r w:rsidR="00F943B6" w:rsidRPr="00925371">
        <w:t xml:space="preserve"> and </w:t>
      </w:r>
      <w:r w:rsidR="003C40B1">
        <w:t>“</w:t>
      </w:r>
      <w:r w:rsidR="00F943B6" w:rsidRPr="00925371">
        <w:t>UCC</w:t>
      </w:r>
      <w:r w:rsidR="003C40B1">
        <w:t>”</w:t>
      </w:r>
      <w:r w:rsidR="00F943B6" w:rsidRPr="00925371">
        <w:t xml:space="preserve"> can </w:t>
      </w:r>
      <w:r w:rsidR="004346BE" w:rsidRPr="00925371">
        <w:t xml:space="preserve">both </w:t>
      </w:r>
      <w:r w:rsidR="00F943B6" w:rsidRPr="00925371">
        <w:t xml:space="preserve">read the codon </w:t>
      </w:r>
      <w:r w:rsidR="003C40B1">
        <w:t>“</w:t>
      </w:r>
      <w:r w:rsidR="00F943B6" w:rsidRPr="00925371">
        <w:t>GGU</w:t>
      </w:r>
      <w:r w:rsidR="003C40B1">
        <w:t>”</w:t>
      </w:r>
      <w:r w:rsidR="00F943B6" w:rsidRPr="00925371">
        <w:t>,</w:t>
      </w:r>
      <w:r w:rsidR="00C63258" w:rsidRPr="00925371">
        <w:t xml:space="preserve"> </w:t>
      </w:r>
      <w:r w:rsidR="00F943B6" w:rsidRPr="00925371">
        <w:t xml:space="preserve">we </w:t>
      </w:r>
      <w:r w:rsidR="00D35239" w:rsidRPr="00925371">
        <w:t>assumed that only the tRNA with the lowest cost in its production was used.</w:t>
      </w:r>
      <w:r w:rsidR="007B79B2" w:rsidRPr="00925371">
        <w:t xml:space="preserve"> For simplification, we just made </w:t>
      </w:r>
      <w:r w:rsidR="009D50C1" w:rsidRPr="00925371">
        <w:t xml:space="preserve">a spontaneous reaction </w:t>
      </w:r>
      <w:r w:rsidR="00A2501D" w:rsidRPr="00925371">
        <w:t>to obtain</w:t>
      </w:r>
      <w:r w:rsidR="009D50C1" w:rsidRPr="00925371">
        <w:t xml:space="preserve"> a </w:t>
      </w:r>
      <w:r w:rsidR="00A2501D" w:rsidRPr="00925371">
        <w:t>charged</w:t>
      </w:r>
      <w:r w:rsidR="009D50C1" w:rsidRPr="00925371">
        <w:t xml:space="preserve"> </w:t>
      </w:r>
      <w:r w:rsidR="00A2501D" w:rsidRPr="00925371">
        <w:t>codon reader directly from a charged tRNA.</w:t>
      </w:r>
      <w:r w:rsidR="001E65F4" w:rsidRPr="00925371">
        <w:t xml:space="preserve"> We show below tRNA-Gly as an ex</w:t>
      </w:r>
      <w:r w:rsidR="00182F5B" w:rsidRPr="00925371">
        <w:t xml:space="preserve">ample. </w:t>
      </w:r>
      <w:r w:rsidR="009E6362" w:rsidRPr="00925371">
        <w:t xml:space="preserve">There are four codons can be translated to glycine, but only two codon readers in </w:t>
      </w:r>
      <w:r w:rsidR="009E6362" w:rsidRPr="00925371">
        <w:rPr>
          <w:i/>
        </w:rPr>
        <w:t>L. lactis</w:t>
      </w:r>
      <w:r w:rsidR="009E6362" w:rsidRPr="00925371">
        <w:t xml:space="preserve">, i.e., tRNA with anticodon </w:t>
      </w:r>
      <w:r w:rsidR="003C40B1">
        <w:t>“</w:t>
      </w:r>
      <w:r w:rsidR="009E6362" w:rsidRPr="00925371">
        <w:t>UCC</w:t>
      </w:r>
      <w:r w:rsidR="003C40B1">
        <w:t>”</w:t>
      </w:r>
      <w:r w:rsidR="009E6362" w:rsidRPr="00925371">
        <w:t xml:space="preserve"> and </w:t>
      </w:r>
      <w:r w:rsidR="00DF4479">
        <w:t>that</w:t>
      </w:r>
      <w:r w:rsidR="009E6362" w:rsidRPr="00925371">
        <w:t xml:space="preserve"> with </w:t>
      </w:r>
      <w:r w:rsidR="003C40B1">
        <w:t>“</w:t>
      </w:r>
      <w:r w:rsidR="009E6362" w:rsidRPr="00925371">
        <w:t>GCC</w:t>
      </w:r>
      <w:r w:rsidR="003C40B1">
        <w:t>”</w:t>
      </w:r>
      <w:r w:rsidR="009E6362" w:rsidRPr="00925371">
        <w:t xml:space="preserve">. </w:t>
      </w:r>
      <w:r w:rsidR="00FC3E19" w:rsidRPr="00925371">
        <w:t>When following base pair rules, t</w:t>
      </w:r>
      <w:r w:rsidR="00DE5F14" w:rsidRPr="00925371">
        <w:t xml:space="preserve">hey can read the codon </w:t>
      </w:r>
      <w:r w:rsidR="003C40B1">
        <w:t>“</w:t>
      </w:r>
      <w:r w:rsidR="00DE5F14" w:rsidRPr="00925371">
        <w:t>GGA</w:t>
      </w:r>
      <w:r w:rsidR="003C40B1">
        <w:t>”</w:t>
      </w:r>
      <w:r w:rsidR="00DE5F14" w:rsidRPr="00925371">
        <w:t xml:space="preserve"> and </w:t>
      </w:r>
      <w:r w:rsidR="003C40B1">
        <w:t>“</w:t>
      </w:r>
      <w:r w:rsidR="00DE5F14" w:rsidRPr="00925371">
        <w:t>GGC</w:t>
      </w:r>
      <w:r w:rsidR="003C40B1">
        <w:t>”</w:t>
      </w:r>
      <w:r w:rsidR="00FC3E19" w:rsidRPr="00925371">
        <w:t>, respectively</w:t>
      </w:r>
      <w:r w:rsidR="00DE5F14" w:rsidRPr="00925371">
        <w:t xml:space="preserve">, </w:t>
      </w:r>
      <w:r w:rsidR="00F807C8" w:rsidRPr="00925371">
        <w:t>and</w:t>
      </w:r>
      <w:r w:rsidR="00DE5F14" w:rsidRPr="00925371">
        <w:t xml:space="preserve"> the remaining codons are </w:t>
      </w:r>
      <w:r w:rsidR="003C40B1">
        <w:t>“</w:t>
      </w:r>
      <w:r w:rsidR="00DE5F14" w:rsidRPr="00925371">
        <w:t>GGG</w:t>
      </w:r>
      <w:r w:rsidR="003C40B1">
        <w:t>”</w:t>
      </w:r>
      <w:r w:rsidR="00DE5F14" w:rsidRPr="00925371">
        <w:t xml:space="preserve"> and </w:t>
      </w:r>
      <w:r w:rsidR="003C40B1">
        <w:t>“</w:t>
      </w:r>
      <w:r w:rsidR="00DE5F14" w:rsidRPr="00925371">
        <w:t>GGU</w:t>
      </w:r>
      <w:r w:rsidR="003C40B1">
        <w:t>”</w:t>
      </w:r>
      <w:r w:rsidR="006602AF" w:rsidRPr="00925371">
        <w:t xml:space="preserve">, which can be read by </w:t>
      </w:r>
      <w:r w:rsidR="00A76289" w:rsidRPr="00925371">
        <w:t xml:space="preserve">both of </w:t>
      </w:r>
      <w:r w:rsidR="006602AF" w:rsidRPr="00925371">
        <w:t xml:space="preserve">them following </w:t>
      </w:r>
      <w:r w:rsidR="00C56C26" w:rsidRPr="00925371">
        <w:t xml:space="preserve">Wobble hypothesis. </w:t>
      </w:r>
      <w:r w:rsidR="00DA30AE">
        <w:t>H</w:t>
      </w:r>
      <w:r w:rsidR="00F143EE" w:rsidRPr="00925371">
        <w:t xml:space="preserve">owever, </w:t>
      </w:r>
      <w:r w:rsidR="00DA30AE">
        <w:t xml:space="preserve">we </w:t>
      </w:r>
      <w:r w:rsidR="00F143EE" w:rsidRPr="00925371">
        <w:t xml:space="preserve">only used the tRNA with anticodon </w:t>
      </w:r>
      <w:r w:rsidR="003C40B1">
        <w:t>“</w:t>
      </w:r>
      <w:r w:rsidR="00F143EE" w:rsidRPr="00925371">
        <w:t>UCC</w:t>
      </w:r>
      <w:r w:rsidR="003C40B1">
        <w:t>”</w:t>
      </w:r>
      <w:r w:rsidR="00F143EE" w:rsidRPr="00925371">
        <w:t xml:space="preserve"> to </w:t>
      </w:r>
      <w:r w:rsidR="00333425" w:rsidRPr="00925371">
        <w:t xml:space="preserve">produce the codon readers for both the codon </w:t>
      </w:r>
      <w:r w:rsidR="003C40B1">
        <w:t>“</w:t>
      </w:r>
      <w:r w:rsidR="00333425" w:rsidRPr="00925371">
        <w:t>GGG</w:t>
      </w:r>
      <w:r w:rsidR="003C40B1">
        <w:t>”</w:t>
      </w:r>
      <w:r w:rsidR="00333425" w:rsidRPr="00925371">
        <w:t xml:space="preserve"> and </w:t>
      </w:r>
      <w:r w:rsidR="003C40B1">
        <w:t>“</w:t>
      </w:r>
      <w:r w:rsidR="00333425" w:rsidRPr="00925371">
        <w:t>GGU</w:t>
      </w:r>
      <w:r w:rsidR="003C40B1">
        <w:t>”</w:t>
      </w:r>
      <w:r w:rsidR="00C46E89" w:rsidRPr="00925371">
        <w:t xml:space="preserve"> as it is shorter in length than the tRNA with anticodon </w:t>
      </w:r>
      <w:r w:rsidR="003C40B1">
        <w:t>“</w:t>
      </w:r>
      <w:r w:rsidR="00C46E89" w:rsidRPr="00925371">
        <w:t>GCC</w:t>
      </w:r>
      <w:r w:rsidR="003C40B1">
        <w:t>”</w:t>
      </w:r>
      <w:r w:rsidR="00333425" w:rsidRPr="00925371">
        <w:t>.</w:t>
      </w:r>
      <w:r w:rsidR="005D0B58" w:rsidRPr="00925371">
        <w:t xml:space="preserve"> Below are reactions: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16D3A" w:rsidRPr="00925371" w14:paraId="139E9099" w14:textId="77777777" w:rsidTr="00287C79">
        <w:tc>
          <w:tcPr>
            <w:tcW w:w="9056" w:type="dxa"/>
            <w:shd w:val="clear" w:color="auto" w:fill="E7E6E6" w:themeFill="background2"/>
          </w:tcPr>
          <w:p w14:paraId="2F4F633B" w14:textId="77777777" w:rsidR="00A16D3A" w:rsidRPr="00A05AC0" w:rsidRDefault="00A16D3A" w:rsidP="00533709">
            <w:pPr>
              <w:pStyle w:val="ListParagraph"/>
              <w:numPr>
                <w:ilvl w:val="0"/>
                <w:numId w:val="6"/>
              </w:numPr>
              <w:spacing w:line="400" w:lineRule="exact"/>
              <w:rPr>
                <w:sz w:val="20"/>
              </w:rPr>
            </w:pPr>
            <w:r w:rsidRPr="00A16D3A">
              <w:rPr>
                <w:b/>
                <w:sz w:val="20"/>
              </w:rPr>
              <w:t>Reaction ID:</w:t>
            </w:r>
            <w:r w:rsidRPr="00A05AC0">
              <w:rPr>
                <w:sz w:val="20"/>
              </w:rPr>
              <w:t xml:space="preserve"> R_G_charged_in_tRNA_Gly_GGG</w:t>
            </w:r>
          </w:p>
        </w:tc>
      </w:tr>
      <w:tr w:rsidR="00A16D3A" w:rsidRPr="003D7F57" w14:paraId="2AF1A463" w14:textId="77777777" w:rsidTr="00287C79">
        <w:tc>
          <w:tcPr>
            <w:tcW w:w="9056" w:type="dxa"/>
            <w:shd w:val="clear" w:color="auto" w:fill="E7E6E6" w:themeFill="background2"/>
          </w:tcPr>
          <w:p w14:paraId="451DFFF8" w14:textId="77777777" w:rsidR="00A16D3A" w:rsidRPr="00A05AC0" w:rsidRDefault="00A16D3A" w:rsidP="00533709">
            <w:pPr>
              <w:pStyle w:val="ListParagraph"/>
              <w:numPr>
                <w:ilvl w:val="0"/>
                <w:numId w:val="6"/>
              </w:numPr>
              <w:spacing w:line="400" w:lineRule="exact"/>
              <w:rPr>
                <w:sz w:val="20"/>
              </w:rPr>
            </w:pPr>
            <w:r w:rsidRPr="00A16D3A">
              <w:rPr>
                <w:b/>
                <w:sz w:val="20"/>
              </w:rPr>
              <w:t>Reaction Formula:</w:t>
            </w:r>
            <w:r w:rsidRPr="00A05AC0">
              <w:rPr>
                <w:sz w:val="20"/>
              </w:rPr>
              <w:t xml:space="preserve"> G_charged_in_tRNA_Gly_GGA_c  -&gt; G_charged_in_tRNA_Gly_GGG_c</w:t>
            </w:r>
          </w:p>
        </w:tc>
      </w:tr>
      <w:tr w:rsidR="00A16D3A" w:rsidRPr="00795064" w14:paraId="07C6013F" w14:textId="77777777" w:rsidTr="00287C79">
        <w:tc>
          <w:tcPr>
            <w:tcW w:w="9056" w:type="dxa"/>
            <w:shd w:val="clear" w:color="auto" w:fill="E7E6E6" w:themeFill="background2"/>
          </w:tcPr>
          <w:p w14:paraId="133C34E5" w14:textId="77777777" w:rsidR="00A16D3A" w:rsidRPr="00934D72" w:rsidRDefault="00A16D3A" w:rsidP="00533709">
            <w:pPr>
              <w:pStyle w:val="ListParagraph"/>
              <w:numPr>
                <w:ilvl w:val="0"/>
                <w:numId w:val="6"/>
              </w:numPr>
              <w:spacing w:line="400" w:lineRule="exact"/>
              <w:rPr>
                <w:sz w:val="20"/>
              </w:rPr>
            </w:pPr>
            <w:r w:rsidRPr="00E86318">
              <w:rPr>
                <w:b/>
                <w:sz w:val="20"/>
              </w:rPr>
              <w:t>Catalyst:</w:t>
            </w:r>
            <w:r w:rsidRPr="00934D72">
              <w:rPr>
                <w:sz w:val="20"/>
              </w:rPr>
              <w:t xml:space="preserve"> </w:t>
            </w:r>
            <w:r>
              <w:rPr>
                <w:sz w:val="20"/>
              </w:rPr>
              <w:t>-</w:t>
            </w:r>
          </w:p>
        </w:tc>
      </w:tr>
    </w:tbl>
    <w:p w14:paraId="522A8F60" w14:textId="77777777" w:rsidR="00A16D3A" w:rsidRDefault="00A16D3A"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16D3A" w:rsidRPr="00925371" w14:paraId="1D882173" w14:textId="77777777" w:rsidTr="00287C79">
        <w:tc>
          <w:tcPr>
            <w:tcW w:w="9056" w:type="dxa"/>
            <w:shd w:val="clear" w:color="auto" w:fill="E7E6E6" w:themeFill="background2"/>
          </w:tcPr>
          <w:p w14:paraId="45CB2646" w14:textId="77777777" w:rsidR="00A16D3A" w:rsidRPr="00790A34" w:rsidRDefault="00A16D3A" w:rsidP="00533709">
            <w:pPr>
              <w:pStyle w:val="ListParagraph"/>
              <w:numPr>
                <w:ilvl w:val="0"/>
                <w:numId w:val="6"/>
              </w:numPr>
              <w:spacing w:line="400" w:lineRule="exact"/>
              <w:rPr>
                <w:sz w:val="20"/>
              </w:rPr>
            </w:pPr>
            <w:r w:rsidRPr="00A16D3A">
              <w:rPr>
                <w:b/>
                <w:sz w:val="20"/>
              </w:rPr>
              <w:t>Reaction ID:</w:t>
            </w:r>
            <w:r w:rsidRPr="00790A34">
              <w:rPr>
                <w:sz w:val="20"/>
              </w:rPr>
              <w:t xml:space="preserve"> R_G_charged_in_tRNA_Gly_GGU</w:t>
            </w:r>
          </w:p>
        </w:tc>
      </w:tr>
      <w:tr w:rsidR="00A16D3A" w:rsidRPr="003D7F57" w14:paraId="38B1A8A0" w14:textId="77777777" w:rsidTr="00287C79">
        <w:tc>
          <w:tcPr>
            <w:tcW w:w="9056" w:type="dxa"/>
            <w:shd w:val="clear" w:color="auto" w:fill="E7E6E6" w:themeFill="background2"/>
          </w:tcPr>
          <w:p w14:paraId="0A780056" w14:textId="77777777" w:rsidR="00A16D3A" w:rsidRPr="00790A34" w:rsidRDefault="00A16D3A" w:rsidP="00533709">
            <w:pPr>
              <w:pStyle w:val="ListParagraph"/>
              <w:numPr>
                <w:ilvl w:val="0"/>
                <w:numId w:val="6"/>
              </w:numPr>
              <w:spacing w:line="400" w:lineRule="exact"/>
              <w:rPr>
                <w:sz w:val="20"/>
              </w:rPr>
            </w:pPr>
            <w:r w:rsidRPr="00A16D3A">
              <w:rPr>
                <w:b/>
                <w:sz w:val="20"/>
              </w:rPr>
              <w:t>Reaction Formula:</w:t>
            </w:r>
            <w:r w:rsidRPr="00790A34">
              <w:rPr>
                <w:sz w:val="20"/>
              </w:rPr>
              <w:t xml:space="preserve"> G_charged_in_tRNA_Gly_GGA_c  -&gt; G_charged_in_tRNA_Gly_GGU_c</w:t>
            </w:r>
          </w:p>
        </w:tc>
      </w:tr>
      <w:tr w:rsidR="00A16D3A" w:rsidRPr="00795064" w14:paraId="748E9735" w14:textId="77777777" w:rsidTr="00287C79">
        <w:tc>
          <w:tcPr>
            <w:tcW w:w="9056" w:type="dxa"/>
            <w:shd w:val="clear" w:color="auto" w:fill="E7E6E6" w:themeFill="background2"/>
          </w:tcPr>
          <w:p w14:paraId="129EE39C" w14:textId="77777777" w:rsidR="00A16D3A" w:rsidRPr="00934D72" w:rsidRDefault="00A16D3A" w:rsidP="00533709">
            <w:pPr>
              <w:pStyle w:val="ListParagraph"/>
              <w:numPr>
                <w:ilvl w:val="0"/>
                <w:numId w:val="6"/>
              </w:numPr>
              <w:spacing w:line="400" w:lineRule="exact"/>
              <w:rPr>
                <w:sz w:val="20"/>
              </w:rPr>
            </w:pPr>
            <w:r w:rsidRPr="00E86318">
              <w:rPr>
                <w:b/>
                <w:sz w:val="20"/>
              </w:rPr>
              <w:t>Catalyst:</w:t>
            </w:r>
            <w:r w:rsidRPr="00934D72">
              <w:rPr>
                <w:sz w:val="20"/>
              </w:rPr>
              <w:t xml:space="preserve"> </w:t>
            </w:r>
            <w:r>
              <w:rPr>
                <w:sz w:val="20"/>
              </w:rPr>
              <w:t>-</w:t>
            </w:r>
          </w:p>
        </w:tc>
      </w:tr>
    </w:tbl>
    <w:p w14:paraId="1D4BCDA8" w14:textId="77777777" w:rsidR="00B9253F" w:rsidRPr="00925371" w:rsidRDefault="00B9253F" w:rsidP="00533709">
      <w:pPr>
        <w:spacing w:line="400" w:lineRule="exact"/>
        <w:jc w:val="both"/>
      </w:pPr>
    </w:p>
    <w:p w14:paraId="001D7430" w14:textId="77777777" w:rsidR="00E633F9" w:rsidRPr="00925371" w:rsidRDefault="00E633F9" w:rsidP="00732AE6">
      <w:pPr>
        <w:pStyle w:val="Heading2"/>
      </w:pPr>
      <w:bookmarkStart w:id="26" w:name="_Toc13217566"/>
      <w:r w:rsidRPr="00925371">
        <w:t>Translation</w:t>
      </w:r>
      <w:bookmarkEnd w:id="26"/>
    </w:p>
    <w:p w14:paraId="04FEF3DD" w14:textId="77777777" w:rsidR="007D1B42" w:rsidRPr="00925371" w:rsidRDefault="0037523C" w:rsidP="00533709">
      <w:pPr>
        <w:spacing w:line="400" w:lineRule="exact"/>
        <w:ind w:firstLine="360"/>
        <w:jc w:val="both"/>
      </w:pPr>
      <w:r w:rsidRPr="00925371">
        <w:t>We divided translation in</w:t>
      </w:r>
      <w:r w:rsidR="006978A2" w:rsidRPr="00925371">
        <w:t xml:space="preserve">to three steps in the model, i.e., </w:t>
      </w:r>
      <w:r w:rsidR="00BC3490" w:rsidRPr="00925371">
        <w:t xml:space="preserve">1) </w:t>
      </w:r>
      <w:r w:rsidR="006978A2" w:rsidRPr="00925371">
        <w:t xml:space="preserve">translation initiation, </w:t>
      </w:r>
      <w:r w:rsidR="002F728E" w:rsidRPr="00925371">
        <w:t xml:space="preserve">2) </w:t>
      </w:r>
      <w:r w:rsidR="006978A2" w:rsidRPr="00925371">
        <w:t xml:space="preserve">translation elongation, and </w:t>
      </w:r>
      <w:r w:rsidR="002F728E" w:rsidRPr="00925371">
        <w:t xml:space="preserve">3) </w:t>
      </w:r>
      <w:r w:rsidR="006978A2" w:rsidRPr="00925371">
        <w:t>translation termination.</w:t>
      </w:r>
    </w:p>
    <w:p w14:paraId="43DE0F06" w14:textId="77777777" w:rsidR="007D1B42" w:rsidRPr="00925371" w:rsidRDefault="0037225F" w:rsidP="00732AE6">
      <w:pPr>
        <w:pStyle w:val="Heading3"/>
      </w:pPr>
      <w:bookmarkStart w:id="27" w:name="_Toc13217567"/>
      <w:r w:rsidRPr="00925371">
        <w:t>T</w:t>
      </w:r>
      <w:r w:rsidR="007D1B42" w:rsidRPr="00925371">
        <w:t>ranslation initiation</w:t>
      </w:r>
      <w:bookmarkEnd w:id="27"/>
    </w:p>
    <w:p w14:paraId="38F321B2" w14:textId="77777777" w:rsidR="00565850" w:rsidRDefault="00DB0866" w:rsidP="00533709">
      <w:pPr>
        <w:spacing w:line="400" w:lineRule="exact"/>
        <w:ind w:firstLine="360"/>
        <w:jc w:val="both"/>
      </w:pPr>
      <w:r w:rsidRPr="00925371">
        <w:t>T</w:t>
      </w:r>
      <w:r w:rsidR="000E1A81" w:rsidRPr="00925371">
        <w:t xml:space="preserve">ranslation initiation represents the process that 70S ribosome and </w:t>
      </w:r>
      <w:r w:rsidR="0094269D" w:rsidRPr="00925371">
        <w:t xml:space="preserve">the first </w:t>
      </w:r>
      <w:r w:rsidR="000E1A81" w:rsidRPr="00925371">
        <w:t xml:space="preserve">methionine bind </w:t>
      </w:r>
      <w:r w:rsidR="0032367B" w:rsidRPr="00925371">
        <w:t>a</w:t>
      </w:r>
      <w:r w:rsidR="000E1A81" w:rsidRPr="00925371">
        <w:t xml:space="preserve"> TU.</w:t>
      </w:r>
      <w:r w:rsidR="0032367B" w:rsidRPr="00925371">
        <w:t xml:space="preserve"> </w:t>
      </w:r>
      <w:r w:rsidR="00610A5E" w:rsidRPr="00925371">
        <w:t>W</w:t>
      </w:r>
      <w:r w:rsidR="00000EB7" w:rsidRPr="00925371">
        <w:t xml:space="preserve">e assumed that </w:t>
      </w:r>
      <w:r w:rsidR="00B655A0" w:rsidRPr="00925371">
        <w:t xml:space="preserve">an </w:t>
      </w:r>
      <w:r w:rsidR="00000EB7" w:rsidRPr="00925371">
        <w:t xml:space="preserve">intact TU or sub-TU </w:t>
      </w:r>
      <w:r w:rsidR="007C5C41">
        <w:t>is</w:t>
      </w:r>
      <w:r w:rsidR="00000EB7" w:rsidRPr="00925371">
        <w:t xml:space="preserve"> translated without being divided into transcripts of single genes.</w:t>
      </w:r>
      <w:r w:rsidR="00E26652" w:rsidRPr="00925371">
        <w:t xml:space="preserve"> Therefore</w:t>
      </w:r>
      <w:r w:rsidR="002A4BD9" w:rsidRPr="00925371">
        <w:t xml:space="preserve">, translation of any gene in a TU needs </w:t>
      </w:r>
      <w:r w:rsidR="0032367B" w:rsidRPr="00925371">
        <w:t xml:space="preserve">the intact TU as a template, but translation initiation starts from the start codon of the gene of interest. </w:t>
      </w:r>
      <w:r w:rsidR="009C295B" w:rsidRPr="00925371">
        <w:t>Besides, w</w:t>
      </w:r>
      <w:r w:rsidR="00565850" w:rsidRPr="00925371">
        <w:t xml:space="preserve">e assumed that </w:t>
      </w:r>
      <w:r w:rsidR="00D20A78" w:rsidRPr="00925371">
        <w:t xml:space="preserve">70S </w:t>
      </w:r>
      <w:r w:rsidR="00565850" w:rsidRPr="00925371">
        <w:t xml:space="preserve">ribosome </w:t>
      </w:r>
      <w:r w:rsidR="00961136">
        <w:t>is</w:t>
      </w:r>
      <w:r w:rsidR="00565850" w:rsidRPr="00925371">
        <w:t xml:space="preserve"> </w:t>
      </w:r>
      <w:r w:rsidR="009337DC" w:rsidRPr="00925371">
        <w:t xml:space="preserve">used </w:t>
      </w:r>
      <w:r w:rsidR="00D20A78" w:rsidRPr="00925371">
        <w:t xml:space="preserve">for coupling constraints only </w:t>
      </w:r>
      <w:r w:rsidR="00034277" w:rsidRPr="00925371">
        <w:t>in</w:t>
      </w:r>
      <w:r w:rsidR="00D20A78" w:rsidRPr="00925371">
        <w:t xml:space="preserve"> translation elongation step</w:t>
      </w:r>
      <w:r w:rsidR="007E095E" w:rsidRPr="00925371">
        <w:t xml:space="preserve"> although it should be used </w:t>
      </w:r>
      <w:r w:rsidR="005D1AE1" w:rsidRPr="00925371">
        <w:t>during the whole translation process</w:t>
      </w:r>
      <w:r w:rsidR="00565850" w:rsidRPr="00925371">
        <w:t>.</w:t>
      </w:r>
      <w:r w:rsidR="002340F9" w:rsidRPr="00925371">
        <w:t xml:space="preserve"> In the model, translation initiation is cataly</w:t>
      </w:r>
      <w:r w:rsidR="00975DCD" w:rsidRPr="00925371">
        <w:t>s</w:t>
      </w:r>
      <w:r w:rsidR="002340F9" w:rsidRPr="00925371">
        <w:t>ed by a complex</w:t>
      </w:r>
      <w:r w:rsidR="005F0E26" w:rsidRPr="00925371">
        <w:t>, which is made up of translation initiation factor 1 (llmg_2358), 2 (llmg_1792)</w:t>
      </w:r>
      <w:r w:rsidR="00993DDB">
        <w:t>,</w:t>
      </w:r>
      <w:r w:rsidR="005F0E26" w:rsidRPr="00925371">
        <w:t xml:space="preserve"> and 3 (llmg_2031).</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206888" w:rsidRPr="00925371" w14:paraId="2CF7CE26" w14:textId="77777777" w:rsidTr="00287C79">
        <w:tc>
          <w:tcPr>
            <w:tcW w:w="9056" w:type="dxa"/>
            <w:shd w:val="clear" w:color="auto" w:fill="E7E6E6" w:themeFill="background2"/>
          </w:tcPr>
          <w:p w14:paraId="62608C6B" w14:textId="77777777" w:rsidR="00206888" w:rsidRPr="001A1F7A" w:rsidRDefault="00206888" w:rsidP="00533709">
            <w:pPr>
              <w:pStyle w:val="ListParagraph"/>
              <w:numPr>
                <w:ilvl w:val="0"/>
                <w:numId w:val="6"/>
              </w:numPr>
              <w:spacing w:line="400" w:lineRule="exact"/>
              <w:rPr>
                <w:sz w:val="20"/>
              </w:rPr>
            </w:pPr>
            <w:r w:rsidRPr="00206888">
              <w:rPr>
                <w:b/>
                <w:sz w:val="20"/>
              </w:rPr>
              <w:t>Reaction ID:</w:t>
            </w:r>
            <w:r w:rsidRPr="001A1F7A">
              <w:rPr>
                <w:sz w:val="20"/>
              </w:rPr>
              <w:t xml:space="preserve"> R_Translation_Initiation_Complex_Enzyme</w:t>
            </w:r>
          </w:p>
        </w:tc>
      </w:tr>
      <w:tr w:rsidR="00206888" w:rsidRPr="003D7F57" w14:paraId="2098DD40" w14:textId="77777777" w:rsidTr="00287C79">
        <w:tc>
          <w:tcPr>
            <w:tcW w:w="9056" w:type="dxa"/>
            <w:shd w:val="clear" w:color="auto" w:fill="E7E6E6" w:themeFill="background2"/>
          </w:tcPr>
          <w:p w14:paraId="39AC4326" w14:textId="77777777" w:rsidR="00206888" w:rsidRPr="001A1F7A" w:rsidRDefault="00206888" w:rsidP="00533709">
            <w:pPr>
              <w:pStyle w:val="ListParagraph"/>
              <w:numPr>
                <w:ilvl w:val="0"/>
                <w:numId w:val="6"/>
              </w:numPr>
              <w:spacing w:line="400" w:lineRule="exact"/>
              <w:rPr>
                <w:sz w:val="20"/>
              </w:rPr>
            </w:pPr>
            <w:r w:rsidRPr="00206888">
              <w:rPr>
                <w:b/>
                <w:sz w:val="20"/>
              </w:rPr>
              <w:t>Reaction Formula:</w:t>
            </w:r>
            <w:r w:rsidRPr="001A1F7A">
              <w:rPr>
                <w:sz w:val="20"/>
              </w:rPr>
              <w:t xml:space="preserve"> </w:t>
            </w:r>
            <w:r w:rsidR="008A7107" w:rsidRPr="008A7107">
              <w:rPr>
                <w:sz w:val="20"/>
              </w:rPr>
              <w:t>llmg_2358_4mer_c + llmg_1792_assumed_Monomer_c + llmg_2031_assumed_Monomer_c  -&gt; Translation_Initiation_Complex_Enzyme_c</w:t>
            </w:r>
          </w:p>
        </w:tc>
      </w:tr>
      <w:tr w:rsidR="00206888" w:rsidRPr="00795064" w14:paraId="1B7F894D" w14:textId="77777777" w:rsidTr="00287C79">
        <w:tc>
          <w:tcPr>
            <w:tcW w:w="9056" w:type="dxa"/>
            <w:shd w:val="clear" w:color="auto" w:fill="E7E6E6" w:themeFill="background2"/>
          </w:tcPr>
          <w:p w14:paraId="236CAEED" w14:textId="77777777" w:rsidR="00206888" w:rsidRPr="00934D72" w:rsidRDefault="00206888" w:rsidP="00533709">
            <w:pPr>
              <w:pStyle w:val="ListParagraph"/>
              <w:numPr>
                <w:ilvl w:val="0"/>
                <w:numId w:val="6"/>
              </w:numPr>
              <w:spacing w:line="400" w:lineRule="exact"/>
              <w:rPr>
                <w:sz w:val="20"/>
              </w:rPr>
            </w:pPr>
            <w:r w:rsidRPr="00E86318">
              <w:rPr>
                <w:b/>
                <w:sz w:val="20"/>
              </w:rPr>
              <w:t>Catalyst:</w:t>
            </w:r>
            <w:r w:rsidRPr="00934D72">
              <w:rPr>
                <w:sz w:val="20"/>
              </w:rPr>
              <w:t xml:space="preserve"> </w:t>
            </w:r>
            <w:r>
              <w:rPr>
                <w:sz w:val="20"/>
              </w:rPr>
              <w:t>-</w:t>
            </w:r>
          </w:p>
        </w:tc>
      </w:tr>
    </w:tbl>
    <w:p w14:paraId="06C3023A" w14:textId="77777777" w:rsidR="005F0E26" w:rsidRPr="00925371" w:rsidRDefault="005F0E26" w:rsidP="00533709">
      <w:pPr>
        <w:spacing w:line="400" w:lineRule="exact"/>
        <w:jc w:val="both"/>
      </w:pPr>
    </w:p>
    <w:p w14:paraId="023927D7" w14:textId="77777777" w:rsidR="005F0E26" w:rsidRDefault="00CA4DB0" w:rsidP="00533709">
      <w:pPr>
        <w:spacing w:line="400" w:lineRule="exact"/>
        <w:ind w:firstLine="360"/>
        <w:jc w:val="both"/>
      </w:pPr>
      <w:r w:rsidRPr="00925371">
        <w:lastRenderedPageBreak/>
        <w:t xml:space="preserve">It should be noted that we did not include TU as a substrate in the translation initiation reaction as otherwise it will be returned as a product in the translation termination reaction and thereby ruin the network. Instead, we coupled </w:t>
      </w:r>
      <w:r w:rsidR="006D6628" w:rsidRPr="00925371">
        <w:t>TU or Sub-TU production</w:t>
      </w:r>
      <w:r w:rsidRPr="00925371">
        <w:t xml:space="preserve"> reactions with </w:t>
      </w:r>
      <w:r w:rsidR="00AC0BFC" w:rsidRPr="00925371">
        <w:t>translation initiation</w:t>
      </w:r>
      <w:r w:rsidRPr="00925371">
        <w:t xml:space="preserve"> reactions to account for the need of </w:t>
      </w:r>
      <w:r w:rsidR="002C266C" w:rsidRPr="00925371">
        <w:t>mRNA</w:t>
      </w:r>
      <w:r w:rsidRPr="00925371">
        <w:t xml:space="preserve"> </w:t>
      </w:r>
      <w:r w:rsidR="000741B9">
        <w:t>in simulations</w:t>
      </w:r>
      <w:r w:rsidRPr="00925371">
        <w:t xml:space="preserve">. </w:t>
      </w:r>
      <w:r w:rsidR="00B559EC" w:rsidRPr="00925371">
        <w:t xml:space="preserve">We use the gene </w:t>
      </w:r>
      <w:r w:rsidR="003C40B1">
        <w:t>“</w:t>
      </w:r>
      <w:r w:rsidR="001D618F" w:rsidRPr="00925371">
        <w:t>llmg_0145</w:t>
      </w:r>
      <w:r w:rsidR="003C40B1">
        <w:t>”</w:t>
      </w:r>
      <w:r w:rsidR="00B559EC" w:rsidRPr="00925371">
        <w:t xml:space="preserve"> as an example </w:t>
      </w:r>
      <w:r w:rsidR="00730857" w:rsidRPr="00925371">
        <w:t>to show</w:t>
      </w:r>
      <w:r w:rsidR="00B559EC" w:rsidRPr="00925371">
        <w:t xml:space="preserve"> translation initiation reaction</w:t>
      </w:r>
      <w:r w:rsidR="00730857" w:rsidRPr="00925371">
        <w:t xml:space="preserve"> below</w:t>
      </w:r>
      <w:r w:rsidR="00B559EC"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A6163" w:rsidRPr="00925371" w14:paraId="30CA2F3E" w14:textId="77777777" w:rsidTr="00287C79">
        <w:tc>
          <w:tcPr>
            <w:tcW w:w="9056" w:type="dxa"/>
            <w:shd w:val="clear" w:color="auto" w:fill="E7E6E6" w:themeFill="background2"/>
          </w:tcPr>
          <w:p w14:paraId="65BA227E" w14:textId="77777777" w:rsidR="007A6163" w:rsidRPr="002443AA" w:rsidRDefault="007A6163" w:rsidP="00533709">
            <w:pPr>
              <w:pStyle w:val="ListParagraph"/>
              <w:numPr>
                <w:ilvl w:val="0"/>
                <w:numId w:val="6"/>
              </w:numPr>
              <w:spacing w:line="400" w:lineRule="exact"/>
              <w:rPr>
                <w:sz w:val="20"/>
              </w:rPr>
            </w:pPr>
            <w:r w:rsidRPr="007A6163">
              <w:rPr>
                <w:b/>
                <w:sz w:val="20"/>
              </w:rPr>
              <w:t>Reaction ID:</w:t>
            </w:r>
            <w:r w:rsidRPr="002443AA">
              <w:rPr>
                <w:sz w:val="20"/>
              </w:rPr>
              <w:t xml:space="preserve"> R_translation_initiation_TU1G1R_202_llmg_0145</w:t>
            </w:r>
          </w:p>
        </w:tc>
      </w:tr>
      <w:tr w:rsidR="007A6163" w:rsidRPr="003D7F57" w14:paraId="5D1B5D0C" w14:textId="77777777" w:rsidTr="00287C79">
        <w:tc>
          <w:tcPr>
            <w:tcW w:w="9056" w:type="dxa"/>
            <w:shd w:val="clear" w:color="auto" w:fill="E7E6E6" w:themeFill="background2"/>
          </w:tcPr>
          <w:p w14:paraId="5783247B" w14:textId="77777777" w:rsidR="007A6163" w:rsidRPr="002443AA" w:rsidRDefault="007A6163" w:rsidP="00533709">
            <w:pPr>
              <w:pStyle w:val="ListParagraph"/>
              <w:numPr>
                <w:ilvl w:val="0"/>
                <w:numId w:val="6"/>
              </w:numPr>
              <w:spacing w:line="400" w:lineRule="exact"/>
              <w:rPr>
                <w:sz w:val="20"/>
              </w:rPr>
            </w:pPr>
            <w:r w:rsidRPr="007A6163">
              <w:rPr>
                <w:b/>
                <w:sz w:val="20"/>
              </w:rPr>
              <w:t>Reaction Formula:</w:t>
            </w:r>
            <w:r w:rsidRPr="002443AA">
              <w:rPr>
                <w:sz w:val="20"/>
              </w:rPr>
              <w:t xml:space="preserve"> </w:t>
            </w:r>
            <w:r w:rsidR="00E104B3" w:rsidRPr="00E104B3">
              <w:rPr>
                <w:sz w:val="20"/>
              </w:rPr>
              <w:t>M_h2o_c + M_gtp_c + fM_charged_in_tRNA_fMet_AUG_c  -&gt; M_h_c + M_pi_c + M_gdp_c + TU1G1R_202_llmg_0145_initiated_c</w:t>
            </w:r>
          </w:p>
        </w:tc>
      </w:tr>
      <w:tr w:rsidR="007A6163" w:rsidRPr="00795064" w14:paraId="4D860552" w14:textId="77777777" w:rsidTr="00287C79">
        <w:tc>
          <w:tcPr>
            <w:tcW w:w="9056" w:type="dxa"/>
            <w:shd w:val="clear" w:color="auto" w:fill="E7E6E6" w:themeFill="background2"/>
          </w:tcPr>
          <w:p w14:paraId="7DCD7171" w14:textId="77777777" w:rsidR="007A6163" w:rsidRPr="002443AA" w:rsidRDefault="007A6163" w:rsidP="00533709">
            <w:pPr>
              <w:pStyle w:val="ListParagraph"/>
              <w:numPr>
                <w:ilvl w:val="0"/>
                <w:numId w:val="6"/>
              </w:numPr>
              <w:spacing w:line="400" w:lineRule="exact"/>
              <w:rPr>
                <w:sz w:val="20"/>
              </w:rPr>
            </w:pPr>
            <w:r w:rsidRPr="007A6163">
              <w:rPr>
                <w:b/>
                <w:sz w:val="20"/>
              </w:rPr>
              <w:t>Catalyst:</w:t>
            </w:r>
            <w:r w:rsidRPr="002443AA">
              <w:rPr>
                <w:sz w:val="20"/>
              </w:rPr>
              <w:t xml:space="preserve"> Translation_Initiation_Complex_Enzyme_c</w:t>
            </w:r>
          </w:p>
        </w:tc>
      </w:tr>
    </w:tbl>
    <w:p w14:paraId="2986EBA3" w14:textId="77777777" w:rsidR="005F0E26" w:rsidRPr="00925371" w:rsidRDefault="005F0E26" w:rsidP="00533709">
      <w:pPr>
        <w:spacing w:line="400" w:lineRule="exact"/>
        <w:jc w:val="both"/>
      </w:pPr>
    </w:p>
    <w:p w14:paraId="380AA5AE" w14:textId="77777777" w:rsidR="007D1B42" w:rsidRPr="00925371" w:rsidRDefault="007D1B42" w:rsidP="00732AE6">
      <w:pPr>
        <w:pStyle w:val="Heading3"/>
      </w:pPr>
      <w:bookmarkStart w:id="28" w:name="_Toc13217568"/>
      <w:r w:rsidRPr="00925371">
        <w:t>Translation elongation</w:t>
      </w:r>
      <w:bookmarkEnd w:id="28"/>
    </w:p>
    <w:p w14:paraId="0B82D968" w14:textId="77777777" w:rsidR="00C17E5C" w:rsidRPr="00925371" w:rsidRDefault="001E5C40" w:rsidP="00533709">
      <w:pPr>
        <w:spacing w:line="400" w:lineRule="exact"/>
        <w:ind w:firstLine="360"/>
        <w:jc w:val="both"/>
      </w:pPr>
      <w:r>
        <w:t>T</w:t>
      </w:r>
      <w:r w:rsidR="00DB4CDE" w:rsidRPr="00925371">
        <w:t xml:space="preserve">ranslation elongation represents </w:t>
      </w:r>
      <w:r w:rsidR="00CD0416" w:rsidRPr="00925371">
        <w:t xml:space="preserve">the process that amino acids are added till the ribosome reaches a stop codon. </w:t>
      </w:r>
      <w:r w:rsidR="00B25066" w:rsidRPr="00925371">
        <w:t xml:space="preserve">There are two steps in this process: binding of a charged tRNA to the ribosome and </w:t>
      </w:r>
      <w:r w:rsidR="00294B7C" w:rsidRPr="00925371">
        <w:t>translocation of the charged tRNA. The former is catalysed by EF-Tu (llmg_2050) together with EF-Ts (llmg_2429), and the latter by EF-G (llmg_2556).</w:t>
      </w:r>
      <w:r w:rsidR="00433E1B" w:rsidRPr="00925371">
        <w:t xml:space="preserve"> </w:t>
      </w:r>
      <w:r w:rsidR="007D06C2">
        <w:t>We</w:t>
      </w:r>
      <w:r w:rsidR="00433E1B" w:rsidRPr="00925371">
        <w:t xml:space="preserve"> </w:t>
      </w:r>
      <w:r w:rsidR="00377605" w:rsidRPr="00925371">
        <w:t xml:space="preserve">formulated reactions representing </w:t>
      </w:r>
      <w:r w:rsidR="00B66FFF" w:rsidRPr="00925371">
        <w:t>the binding</w:t>
      </w:r>
      <w:r w:rsidR="00377605" w:rsidRPr="00925371">
        <w:t xml:space="preserve"> and </w:t>
      </w:r>
      <w:r w:rsidR="00B66FFF" w:rsidRPr="00925371">
        <w:t xml:space="preserve">translocation of </w:t>
      </w:r>
      <w:r w:rsidR="00377605" w:rsidRPr="00925371">
        <w:t>tRNA, resulting in a pool of</w:t>
      </w:r>
      <w:r w:rsidR="00277A80" w:rsidRPr="00925371">
        <w:t xml:space="preserve"> amino acids charged to</w:t>
      </w:r>
      <w:r w:rsidR="00A332DC" w:rsidRPr="00925371">
        <w:t xml:space="preserve"> bound and translocated</w:t>
      </w:r>
      <w:r w:rsidR="00377605" w:rsidRPr="00925371">
        <w:t xml:space="preserve"> tRNA</w:t>
      </w:r>
      <w:r w:rsidR="003B2102" w:rsidRPr="00925371">
        <w:t>,</w:t>
      </w:r>
      <w:r w:rsidR="00377605" w:rsidRPr="00925371">
        <w:t xml:space="preserve"> </w:t>
      </w:r>
      <w:r w:rsidR="003B2102" w:rsidRPr="00925371">
        <w:t xml:space="preserve">from </w:t>
      </w:r>
      <w:r w:rsidR="00377605" w:rsidRPr="00925371">
        <w:t xml:space="preserve">which </w:t>
      </w:r>
      <w:r w:rsidR="003B2102" w:rsidRPr="00925371">
        <w:t xml:space="preserve">any </w:t>
      </w:r>
      <w:r w:rsidR="00F33708" w:rsidRPr="00925371">
        <w:t>amino acids</w:t>
      </w:r>
      <w:r w:rsidR="004C2716" w:rsidRPr="00925371">
        <w:t xml:space="preserve"> </w:t>
      </w:r>
      <w:r w:rsidR="003B2102" w:rsidRPr="00925371">
        <w:t>can</w:t>
      </w:r>
      <w:r w:rsidR="00377605" w:rsidRPr="00925371">
        <w:t xml:space="preserve"> be used directly </w:t>
      </w:r>
      <w:r w:rsidR="007106A6" w:rsidRPr="00925371">
        <w:t>for</w:t>
      </w:r>
      <w:r w:rsidR="00377605" w:rsidRPr="00925371">
        <w:t xml:space="preserve"> translation elongation. </w:t>
      </w:r>
      <w:r w:rsidR="000E57CD" w:rsidRPr="00925371">
        <w:t>In other words, we only changed the state of amino acids instead of adding tRNA to the reactions.</w:t>
      </w:r>
    </w:p>
    <w:p w14:paraId="35DB326A" w14:textId="77777777" w:rsidR="00827434" w:rsidRDefault="003B2102" w:rsidP="00533709">
      <w:pPr>
        <w:spacing w:line="400" w:lineRule="exact"/>
        <w:ind w:firstLine="360"/>
        <w:jc w:val="both"/>
      </w:pPr>
      <w:r w:rsidRPr="00925371">
        <w:t xml:space="preserve">Firstly, we formulated reactions representing the binding of a charged tRNA to the ribosome, catalysed by a complex </w:t>
      </w:r>
      <w:r w:rsidR="008D3BEC" w:rsidRPr="00925371">
        <w:t>consisting of</w:t>
      </w:r>
      <w:r w:rsidR="00827434" w:rsidRPr="00925371">
        <w:t xml:space="preserve"> EF-Tu and EF-Ts. </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E5EAB" w:rsidRPr="00925371" w14:paraId="21714D49" w14:textId="77777777" w:rsidTr="00287C79">
        <w:tc>
          <w:tcPr>
            <w:tcW w:w="9056" w:type="dxa"/>
            <w:shd w:val="clear" w:color="auto" w:fill="E7E6E6" w:themeFill="background2"/>
          </w:tcPr>
          <w:p w14:paraId="3529D8DC" w14:textId="77777777" w:rsidR="00AE5EAB" w:rsidRPr="001617D6" w:rsidRDefault="00AE5EAB" w:rsidP="00533709">
            <w:pPr>
              <w:pStyle w:val="ListParagraph"/>
              <w:numPr>
                <w:ilvl w:val="0"/>
                <w:numId w:val="6"/>
              </w:numPr>
              <w:spacing w:line="400" w:lineRule="exact"/>
              <w:rPr>
                <w:sz w:val="20"/>
              </w:rPr>
            </w:pPr>
            <w:r w:rsidRPr="00AE5EAB">
              <w:rPr>
                <w:b/>
                <w:sz w:val="20"/>
              </w:rPr>
              <w:t>Reaction ID:</w:t>
            </w:r>
            <w:r w:rsidRPr="001617D6">
              <w:rPr>
                <w:sz w:val="20"/>
              </w:rPr>
              <w:t xml:space="preserve"> R_EF_Tu_EF_Ts_Complex_Enzyme</w:t>
            </w:r>
          </w:p>
        </w:tc>
      </w:tr>
      <w:tr w:rsidR="00AE5EAB" w:rsidRPr="003D7F57" w14:paraId="51A6DED7" w14:textId="77777777" w:rsidTr="00287C79">
        <w:tc>
          <w:tcPr>
            <w:tcW w:w="9056" w:type="dxa"/>
            <w:shd w:val="clear" w:color="auto" w:fill="E7E6E6" w:themeFill="background2"/>
          </w:tcPr>
          <w:p w14:paraId="12AEA970" w14:textId="77777777" w:rsidR="00AE5EAB" w:rsidRPr="001617D6" w:rsidRDefault="00AE5EAB" w:rsidP="00533709">
            <w:pPr>
              <w:pStyle w:val="ListParagraph"/>
              <w:numPr>
                <w:ilvl w:val="0"/>
                <w:numId w:val="6"/>
              </w:numPr>
              <w:spacing w:line="400" w:lineRule="exact"/>
              <w:rPr>
                <w:sz w:val="20"/>
              </w:rPr>
            </w:pPr>
            <w:r w:rsidRPr="00AE5EAB">
              <w:rPr>
                <w:b/>
                <w:sz w:val="20"/>
              </w:rPr>
              <w:t>Reaction Formula:</w:t>
            </w:r>
            <w:r w:rsidRPr="001617D6">
              <w:rPr>
                <w:sz w:val="20"/>
              </w:rPr>
              <w:t xml:space="preserve"> </w:t>
            </w:r>
            <w:r w:rsidR="002D45A9" w:rsidRPr="002D45A9">
              <w:rPr>
                <w:sz w:val="20"/>
              </w:rPr>
              <w:t>llmg_2050_Monomer_c + llmg_2429_Monomer_c  -&gt; EF_Tu_EF_Ts_Complex_Enzyme_c</w:t>
            </w:r>
          </w:p>
        </w:tc>
      </w:tr>
      <w:tr w:rsidR="00AC5C22" w:rsidRPr="00795064" w14:paraId="1BE6863E" w14:textId="77777777" w:rsidTr="00287C79">
        <w:tc>
          <w:tcPr>
            <w:tcW w:w="9056" w:type="dxa"/>
            <w:shd w:val="clear" w:color="auto" w:fill="E7E6E6" w:themeFill="background2"/>
          </w:tcPr>
          <w:p w14:paraId="09BFBDF1" w14:textId="77777777" w:rsidR="00AC5C22" w:rsidRPr="002443AA" w:rsidRDefault="00AC5C22" w:rsidP="00533709">
            <w:pPr>
              <w:pStyle w:val="ListParagraph"/>
              <w:numPr>
                <w:ilvl w:val="0"/>
                <w:numId w:val="6"/>
              </w:numPr>
              <w:spacing w:line="400" w:lineRule="exact"/>
              <w:rPr>
                <w:sz w:val="20"/>
              </w:rPr>
            </w:pPr>
            <w:r w:rsidRPr="007A6163">
              <w:rPr>
                <w:b/>
                <w:sz w:val="20"/>
              </w:rPr>
              <w:t>Catalyst:</w:t>
            </w:r>
            <w:r w:rsidRPr="002443AA">
              <w:rPr>
                <w:sz w:val="20"/>
              </w:rPr>
              <w:t xml:space="preserve"> </w:t>
            </w:r>
            <w:r w:rsidR="00AE5EAB">
              <w:rPr>
                <w:sz w:val="20"/>
              </w:rPr>
              <w:t>-</w:t>
            </w:r>
          </w:p>
        </w:tc>
      </w:tr>
    </w:tbl>
    <w:p w14:paraId="75B8BB22" w14:textId="77777777" w:rsidR="00F16B0E" w:rsidRPr="00925371" w:rsidRDefault="00F16B0E" w:rsidP="00533709">
      <w:pPr>
        <w:spacing w:line="400" w:lineRule="exact"/>
        <w:jc w:val="both"/>
      </w:pPr>
    </w:p>
    <w:p w14:paraId="4AEFF38C" w14:textId="77777777" w:rsidR="003B2102" w:rsidRDefault="003B2102" w:rsidP="00533709">
      <w:pPr>
        <w:spacing w:line="400" w:lineRule="exact"/>
        <w:ind w:firstLine="360"/>
        <w:jc w:val="both"/>
      </w:pPr>
      <w:r w:rsidRPr="00925371">
        <w:t xml:space="preserve">This was done for all the charged </w:t>
      </w:r>
      <w:r w:rsidR="007D2DAC" w:rsidRPr="00925371">
        <w:t xml:space="preserve">tRNA, but we </w:t>
      </w:r>
      <w:r w:rsidR="00720192" w:rsidRPr="00925371">
        <w:t xml:space="preserve">only </w:t>
      </w:r>
      <w:r w:rsidR="007D2DAC" w:rsidRPr="00925371">
        <w:t xml:space="preserve">show </w:t>
      </w:r>
      <w:r w:rsidR="003C40B1">
        <w:t>“</w:t>
      </w:r>
      <w:r w:rsidR="000268E3" w:rsidRPr="00925371">
        <w:t>tRNA_Ala-GCA_charged</w:t>
      </w:r>
      <w:r w:rsidR="003C40B1">
        <w:t>”</w:t>
      </w:r>
      <w:r w:rsidR="000268E3" w:rsidRPr="00925371">
        <w:t xml:space="preserve"> </w:t>
      </w:r>
      <w:r w:rsidR="007D2DAC" w:rsidRPr="00925371">
        <w:t>as an example</w:t>
      </w:r>
      <w:r w:rsidR="00BA2488">
        <w:t xml:space="preserve"> below</w:t>
      </w:r>
      <w:r w:rsidR="007D2DAC"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80C79" w:rsidRPr="00925371" w14:paraId="475FE08F" w14:textId="77777777" w:rsidTr="00287C79">
        <w:tc>
          <w:tcPr>
            <w:tcW w:w="9056" w:type="dxa"/>
            <w:shd w:val="clear" w:color="auto" w:fill="E7E6E6" w:themeFill="background2"/>
          </w:tcPr>
          <w:p w14:paraId="725F26C9" w14:textId="77777777" w:rsidR="00780C79" w:rsidRPr="00032F16" w:rsidRDefault="00780C79" w:rsidP="00533709">
            <w:pPr>
              <w:pStyle w:val="ListParagraph"/>
              <w:numPr>
                <w:ilvl w:val="0"/>
                <w:numId w:val="6"/>
              </w:numPr>
              <w:spacing w:line="400" w:lineRule="exact"/>
              <w:rPr>
                <w:sz w:val="20"/>
              </w:rPr>
            </w:pPr>
            <w:r w:rsidRPr="00780C79">
              <w:rPr>
                <w:b/>
                <w:sz w:val="20"/>
              </w:rPr>
              <w:t>Reaction ID:</w:t>
            </w:r>
            <w:r w:rsidRPr="00032F16">
              <w:rPr>
                <w:sz w:val="20"/>
              </w:rPr>
              <w:t xml:space="preserve"> R_Activate_A_charged_in_tRNA_Ala_GCA</w:t>
            </w:r>
          </w:p>
        </w:tc>
      </w:tr>
      <w:tr w:rsidR="00780C79" w:rsidRPr="003D7F57" w14:paraId="0059BBDA" w14:textId="77777777" w:rsidTr="00287C79">
        <w:tc>
          <w:tcPr>
            <w:tcW w:w="9056" w:type="dxa"/>
            <w:shd w:val="clear" w:color="auto" w:fill="E7E6E6" w:themeFill="background2"/>
          </w:tcPr>
          <w:p w14:paraId="4436AB63" w14:textId="77777777" w:rsidR="00780C79" w:rsidRPr="00032F16" w:rsidRDefault="00780C79" w:rsidP="00533709">
            <w:pPr>
              <w:pStyle w:val="ListParagraph"/>
              <w:numPr>
                <w:ilvl w:val="0"/>
                <w:numId w:val="6"/>
              </w:numPr>
              <w:spacing w:line="400" w:lineRule="exact"/>
              <w:rPr>
                <w:sz w:val="20"/>
              </w:rPr>
            </w:pPr>
            <w:r w:rsidRPr="00780C79">
              <w:rPr>
                <w:b/>
                <w:sz w:val="20"/>
              </w:rPr>
              <w:t>Reaction Formula:</w:t>
            </w:r>
            <w:r w:rsidRPr="00032F16">
              <w:rPr>
                <w:sz w:val="20"/>
              </w:rPr>
              <w:t xml:space="preserve"> </w:t>
            </w:r>
            <w:r w:rsidR="000B20EF" w:rsidRPr="000B20EF">
              <w:rPr>
                <w:sz w:val="20"/>
              </w:rPr>
              <w:t>M_h2o_c + A_charged_in_tRNA_Ala_GCA_c + M_gtp_c  -&gt; M_h_c + A_charged_in_tRNA_Ala_GCA_activated_c + M_pi_c + M_gdp_c</w:t>
            </w:r>
          </w:p>
        </w:tc>
      </w:tr>
      <w:tr w:rsidR="00780C79" w:rsidRPr="00295841" w14:paraId="40215C48" w14:textId="77777777" w:rsidTr="00287C79">
        <w:tc>
          <w:tcPr>
            <w:tcW w:w="9056" w:type="dxa"/>
            <w:shd w:val="clear" w:color="auto" w:fill="E7E6E6" w:themeFill="background2"/>
          </w:tcPr>
          <w:p w14:paraId="0D88473B" w14:textId="77777777" w:rsidR="00780C79" w:rsidRPr="0092331D" w:rsidRDefault="00780C79" w:rsidP="00533709">
            <w:pPr>
              <w:pStyle w:val="ListParagraph"/>
              <w:numPr>
                <w:ilvl w:val="0"/>
                <w:numId w:val="6"/>
              </w:numPr>
              <w:spacing w:line="400" w:lineRule="exact"/>
              <w:rPr>
                <w:sz w:val="20"/>
                <w:lang w:val="fr-FR"/>
              </w:rPr>
            </w:pPr>
            <w:r w:rsidRPr="0092331D">
              <w:rPr>
                <w:b/>
                <w:sz w:val="20"/>
                <w:lang w:val="fr-FR"/>
              </w:rPr>
              <w:t>Catalyst:</w:t>
            </w:r>
            <w:r w:rsidRPr="0092331D">
              <w:rPr>
                <w:sz w:val="20"/>
                <w:lang w:val="fr-FR"/>
              </w:rPr>
              <w:t xml:space="preserve"> EF_Tu_EF_Ts_Complex_Enzyme_c</w:t>
            </w:r>
          </w:p>
        </w:tc>
      </w:tr>
    </w:tbl>
    <w:p w14:paraId="5ADE00B1" w14:textId="77777777" w:rsidR="00C17E5C" w:rsidRPr="0092331D" w:rsidRDefault="00C17E5C" w:rsidP="00533709">
      <w:pPr>
        <w:spacing w:line="400" w:lineRule="exact"/>
        <w:jc w:val="both"/>
        <w:rPr>
          <w:lang w:val="fr-FR"/>
        </w:rPr>
      </w:pPr>
    </w:p>
    <w:p w14:paraId="11CD5DBF" w14:textId="77777777" w:rsidR="00C17E5C" w:rsidRDefault="00AE7DEB" w:rsidP="00533709">
      <w:pPr>
        <w:spacing w:line="400" w:lineRule="exact"/>
        <w:ind w:firstLine="360"/>
        <w:jc w:val="both"/>
      </w:pPr>
      <w:r w:rsidRPr="00925371">
        <w:t>Secondly</w:t>
      </w:r>
      <w:r w:rsidR="0039395F" w:rsidRPr="00925371">
        <w:t xml:space="preserve">, we formulated reactions representing the translocation of the bound tRNA (i.e., activated tRNA in </w:t>
      </w:r>
      <w:r w:rsidR="00D24AA2">
        <w:t>the</w:t>
      </w:r>
      <w:r w:rsidR="0039395F" w:rsidRPr="00925371">
        <w:t xml:space="preserve"> model)</w:t>
      </w:r>
      <w:r w:rsidR="007C3728" w:rsidRPr="00925371">
        <w:t>,</w:t>
      </w:r>
      <w:r w:rsidR="00902298" w:rsidRPr="00925371">
        <w:t xml:space="preserve"> cataly</w:t>
      </w:r>
      <w:r w:rsidR="00803031">
        <w:t>s</w:t>
      </w:r>
      <w:r w:rsidR="00902298" w:rsidRPr="00925371">
        <w:t xml:space="preserve">ed by </w:t>
      </w:r>
      <w:r w:rsidR="00370228" w:rsidRPr="00925371">
        <w:t xml:space="preserve">EF-G. </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24AA2" w:rsidRPr="00925371" w14:paraId="161E60A4" w14:textId="77777777" w:rsidTr="00287C79">
        <w:tc>
          <w:tcPr>
            <w:tcW w:w="9056" w:type="dxa"/>
            <w:shd w:val="clear" w:color="auto" w:fill="E7E6E6" w:themeFill="background2"/>
          </w:tcPr>
          <w:p w14:paraId="0E921AE4" w14:textId="77777777" w:rsidR="00D24AA2" w:rsidRPr="00656472" w:rsidRDefault="00D24AA2" w:rsidP="00533709">
            <w:pPr>
              <w:pStyle w:val="ListParagraph"/>
              <w:numPr>
                <w:ilvl w:val="0"/>
                <w:numId w:val="6"/>
              </w:numPr>
              <w:spacing w:line="400" w:lineRule="exact"/>
              <w:rPr>
                <w:sz w:val="20"/>
              </w:rPr>
            </w:pPr>
            <w:r w:rsidRPr="00D24AA2">
              <w:rPr>
                <w:b/>
                <w:sz w:val="20"/>
              </w:rPr>
              <w:lastRenderedPageBreak/>
              <w:t>Reaction ID:</w:t>
            </w:r>
            <w:r w:rsidRPr="00656472">
              <w:rPr>
                <w:sz w:val="20"/>
              </w:rPr>
              <w:t xml:space="preserve"> R_EF_G_Enzyme</w:t>
            </w:r>
          </w:p>
        </w:tc>
      </w:tr>
      <w:tr w:rsidR="00D24AA2" w:rsidRPr="003D7F57" w14:paraId="6D135C47" w14:textId="77777777" w:rsidTr="00287C79">
        <w:tc>
          <w:tcPr>
            <w:tcW w:w="9056" w:type="dxa"/>
            <w:shd w:val="clear" w:color="auto" w:fill="E7E6E6" w:themeFill="background2"/>
          </w:tcPr>
          <w:p w14:paraId="266E35D1" w14:textId="77777777" w:rsidR="00D24AA2" w:rsidRPr="00656472" w:rsidRDefault="00D24AA2" w:rsidP="00533709">
            <w:pPr>
              <w:pStyle w:val="ListParagraph"/>
              <w:numPr>
                <w:ilvl w:val="0"/>
                <w:numId w:val="6"/>
              </w:numPr>
              <w:spacing w:line="400" w:lineRule="exact"/>
              <w:rPr>
                <w:sz w:val="20"/>
              </w:rPr>
            </w:pPr>
            <w:r w:rsidRPr="00D24AA2">
              <w:rPr>
                <w:b/>
                <w:sz w:val="20"/>
              </w:rPr>
              <w:t>Reaction Formula:</w:t>
            </w:r>
            <w:r w:rsidRPr="00656472">
              <w:rPr>
                <w:sz w:val="20"/>
              </w:rPr>
              <w:t xml:space="preserve"> </w:t>
            </w:r>
            <w:r w:rsidR="00153C63" w:rsidRPr="00153C63">
              <w:rPr>
                <w:sz w:val="20"/>
              </w:rPr>
              <w:t>llmg_2556_Monomer_c  -&gt; EF_G_Enzyme_c</w:t>
            </w:r>
          </w:p>
        </w:tc>
      </w:tr>
      <w:tr w:rsidR="00D24AA2" w:rsidRPr="00795064" w14:paraId="071AA6F9" w14:textId="77777777" w:rsidTr="00287C79">
        <w:tc>
          <w:tcPr>
            <w:tcW w:w="9056" w:type="dxa"/>
            <w:shd w:val="clear" w:color="auto" w:fill="E7E6E6" w:themeFill="background2"/>
          </w:tcPr>
          <w:p w14:paraId="1AC80954" w14:textId="77777777" w:rsidR="00D24AA2" w:rsidRPr="002443AA" w:rsidRDefault="00D24AA2" w:rsidP="00533709">
            <w:pPr>
              <w:pStyle w:val="ListParagraph"/>
              <w:numPr>
                <w:ilvl w:val="0"/>
                <w:numId w:val="6"/>
              </w:numPr>
              <w:spacing w:line="400" w:lineRule="exact"/>
              <w:rPr>
                <w:sz w:val="20"/>
              </w:rPr>
            </w:pPr>
            <w:r w:rsidRPr="007A6163">
              <w:rPr>
                <w:b/>
                <w:sz w:val="20"/>
              </w:rPr>
              <w:t>Catalyst:</w:t>
            </w:r>
            <w:r w:rsidRPr="002443AA">
              <w:rPr>
                <w:sz w:val="20"/>
              </w:rPr>
              <w:t xml:space="preserve"> </w:t>
            </w:r>
            <w:r>
              <w:rPr>
                <w:sz w:val="20"/>
              </w:rPr>
              <w:t>-</w:t>
            </w:r>
          </w:p>
        </w:tc>
      </w:tr>
    </w:tbl>
    <w:p w14:paraId="24844E90" w14:textId="77777777" w:rsidR="00C17E5C" w:rsidRPr="00925371" w:rsidRDefault="00C17E5C" w:rsidP="00533709">
      <w:pPr>
        <w:spacing w:line="400" w:lineRule="exact"/>
        <w:jc w:val="both"/>
      </w:pPr>
    </w:p>
    <w:p w14:paraId="02C6B552" w14:textId="77777777" w:rsidR="00C17E5C" w:rsidRDefault="00370228" w:rsidP="00533709">
      <w:pPr>
        <w:spacing w:line="400" w:lineRule="exact"/>
        <w:ind w:firstLine="360"/>
        <w:jc w:val="both"/>
      </w:pPr>
      <w:r w:rsidRPr="00925371">
        <w:t>The</w:t>
      </w:r>
      <w:r w:rsidR="009A71F4" w:rsidRPr="00925371">
        <w:t xml:space="preserve"> activated tRNA </w:t>
      </w:r>
      <w:r w:rsidR="0027680E">
        <w:t>is</w:t>
      </w:r>
      <w:r w:rsidR="008B1277" w:rsidRPr="00925371">
        <w:t xml:space="preserve"> </w:t>
      </w:r>
      <w:r w:rsidR="00605B31" w:rsidRPr="00925371">
        <w:t xml:space="preserve">then </w:t>
      </w:r>
      <w:r w:rsidR="008B1277" w:rsidRPr="00925371">
        <w:t xml:space="preserve">converted to an elongated state (representing translocation), </w:t>
      </w:r>
      <w:r w:rsidR="00974C6A" w:rsidRPr="00925371">
        <w:t>and the product</w:t>
      </w:r>
      <w:r w:rsidR="008B1277" w:rsidRPr="00925371">
        <w:t xml:space="preserve"> can be directly used in translation elongation process</w:t>
      </w:r>
      <w:r w:rsidRPr="00925371">
        <w:t xml:space="preserve"> </w:t>
      </w:r>
      <w:r w:rsidR="009A71F4" w:rsidRPr="00925371">
        <w:t xml:space="preserve">(still using </w:t>
      </w:r>
      <w:r w:rsidR="003C40B1">
        <w:t>“</w:t>
      </w:r>
      <w:r w:rsidR="009A71F4" w:rsidRPr="00925371">
        <w:t>tRNA_Ala-GCA_charged</w:t>
      </w:r>
      <w:r w:rsidR="003C40B1">
        <w:t>”</w:t>
      </w:r>
      <w:r w:rsidR="009A71F4" w:rsidRPr="00925371">
        <w:t xml:space="preserve"> as an example):</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12AB5" w:rsidRPr="00925371" w14:paraId="14587426" w14:textId="77777777" w:rsidTr="00287C79">
        <w:tc>
          <w:tcPr>
            <w:tcW w:w="9056" w:type="dxa"/>
            <w:shd w:val="clear" w:color="auto" w:fill="E7E6E6" w:themeFill="background2"/>
          </w:tcPr>
          <w:p w14:paraId="1C26B773" w14:textId="77777777" w:rsidR="00D12AB5" w:rsidRPr="001207D7" w:rsidRDefault="00D12AB5" w:rsidP="00533709">
            <w:pPr>
              <w:pStyle w:val="ListParagraph"/>
              <w:numPr>
                <w:ilvl w:val="0"/>
                <w:numId w:val="6"/>
              </w:numPr>
              <w:spacing w:line="400" w:lineRule="exact"/>
              <w:rPr>
                <w:sz w:val="20"/>
              </w:rPr>
            </w:pPr>
            <w:r w:rsidRPr="00D12AB5">
              <w:rPr>
                <w:b/>
                <w:sz w:val="20"/>
              </w:rPr>
              <w:t>Reaction ID:</w:t>
            </w:r>
            <w:r w:rsidRPr="001207D7">
              <w:rPr>
                <w:sz w:val="20"/>
              </w:rPr>
              <w:t xml:space="preserve"> R_Elongate_A_charged_in_tRNA_Ala_GCA</w:t>
            </w:r>
          </w:p>
        </w:tc>
      </w:tr>
      <w:tr w:rsidR="00D12AB5" w:rsidRPr="003D7F57" w14:paraId="00F208C7" w14:textId="77777777" w:rsidTr="00287C79">
        <w:tc>
          <w:tcPr>
            <w:tcW w:w="9056" w:type="dxa"/>
            <w:shd w:val="clear" w:color="auto" w:fill="E7E6E6" w:themeFill="background2"/>
          </w:tcPr>
          <w:p w14:paraId="206C9738" w14:textId="77777777" w:rsidR="00D12AB5" w:rsidRPr="001207D7" w:rsidRDefault="00D12AB5" w:rsidP="00533709">
            <w:pPr>
              <w:pStyle w:val="ListParagraph"/>
              <w:numPr>
                <w:ilvl w:val="0"/>
                <w:numId w:val="6"/>
              </w:numPr>
              <w:spacing w:line="400" w:lineRule="exact"/>
              <w:rPr>
                <w:sz w:val="20"/>
              </w:rPr>
            </w:pPr>
            <w:r w:rsidRPr="00D12AB5">
              <w:rPr>
                <w:b/>
                <w:sz w:val="20"/>
              </w:rPr>
              <w:t>Reaction Formula:</w:t>
            </w:r>
            <w:r w:rsidRPr="001207D7">
              <w:rPr>
                <w:sz w:val="20"/>
              </w:rPr>
              <w:t xml:space="preserve"> </w:t>
            </w:r>
            <w:r w:rsidR="00075E0F" w:rsidRPr="00075E0F">
              <w:rPr>
                <w:sz w:val="20"/>
              </w:rPr>
              <w:t>M_h2o_c + M_gtp_c + A_charged_in_tRNA_Ala_GCA_activated_c  -&gt; M_h_c + M_pi_c + M_gdp_c + A_charged_in_tRNA_Ala_GCA_elongated_c</w:t>
            </w:r>
          </w:p>
        </w:tc>
      </w:tr>
      <w:tr w:rsidR="00D12AB5" w:rsidRPr="00795064" w14:paraId="2F566FB9" w14:textId="77777777" w:rsidTr="00287C79">
        <w:tc>
          <w:tcPr>
            <w:tcW w:w="9056" w:type="dxa"/>
            <w:shd w:val="clear" w:color="auto" w:fill="E7E6E6" w:themeFill="background2"/>
          </w:tcPr>
          <w:p w14:paraId="60476E11" w14:textId="77777777" w:rsidR="00D12AB5" w:rsidRPr="001207D7" w:rsidRDefault="00D12AB5" w:rsidP="00533709">
            <w:pPr>
              <w:pStyle w:val="ListParagraph"/>
              <w:numPr>
                <w:ilvl w:val="0"/>
                <w:numId w:val="6"/>
              </w:numPr>
              <w:spacing w:line="400" w:lineRule="exact"/>
              <w:rPr>
                <w:sz w:val="20"/>
              </w:rPr>
            </w:pPr>
            <w:r w:rsidRPr="00D12AB5">
              <w:rPr>
                <w:b/>
                <w:sz w:val="20"/>
              </w:rPr>
              <w:t>Catalyst:</w:t>
            </w:r>
            <w:r w:rsidRPr="001207D7">
              <w:rPr>
                <w:sz w:val="20"/>
              </w:rPr>
              <w:t xml:space="preserve"> EF_G_Enzyme_c</w:t>
            </w:r>
          </w:p>
        </w:tc>
      </w:tr>
    </w:tbl>
    <w:p w14:paraId="2208E094" w14:textId="77777777" w:rsidR="00C17E5C" w:rsidRPr="00925371" w:rsidRDefault="00C17E5C" w:rsidP="00533709">
      <w:pPr>
        <w:spacing w:line="400" w:lineRule="exact"/>
        <w:jc w:val="both"/>
      </w:pPr>
    </w:p>
    <w:p w14:paraId="499C5579" w14:textId="77777777" w:rsidR="00C17E5C" w:rsidRDefault="006876F1" w:rsidP="00533709">
      <w:pPr>
        <w:spacing w:line="400" w:lineRule="exact"/>
        <w:ind w:firstLine="360"/>
        <w:jc w:val="both"/>
      </w:pPr>
      <w:r w:rsidRPr="00925371">
        <w:t xml:space="preserve">As a result, we generated a pool of tRNA </w:t>
      </w:r>
      <w:r w:rsidR="00122F23" w:rsidRPr="00925371">
        <w:t xml:space="preserve">prepared for </w:t>
      </w:r>
      <w:r w:rsidR="004C1518" w:rsidRPr="00925371">
        <w:t>adding amino acids</w:t>
      </w:r>
      <w:r w:rsidR="00607599" w:rsidRPr="00925371">
        <w:t xml:space="preserve"> in the model</w:t>
      </w:r>
      <w:r w:rsidR="00122F23" w:rsidRPr="00925371">
        <w:t xml:space="preserve">. The pool contains 61 charged tRNA which can read all the possible codons in </w:t>
      </w:r>
      <w:r w:rsidR="00223EA1" w:rsidRPr="00925371">
        <w:t xml:space="preserve">nucleotide </w:t>
      </w:r>
      <w:r w:rsidR="00122F23" w:rsidRPr="00925371">
        <w:t xml:space="preserve">sequences. Besides, all the tRNA </w:t>
      </w:r>
      <w:r w:rsidR="00B535FF" w:rsidRPr="00925371">
        <w:t xml:space="preserve">in the pool </w:t>
      </w:r>
      <w:r w:rsidR="00122F23" w:rsidRPr="00925371">
        <w:t xml:space="preserve">are already in a </w:t>
      </w:r>
      <w:r w:rsidR="003C40B1">
        <w:t>“</w:t>
      </w:r>
      <w:r w:rsidR="00122F23" w:rsidRPr="00925371">
        <w:t>bound</w:t>
      </w:r>
      <w:r w:rsidR="003C40B1">
        <w:t>”</w:t>
      </w:r>
      <w:r w:rsidR="00122F23" w:rsidRPr="00925371">
        <w:t xml:space="preserve"> and </w:t>
      </w:r>
      <w:r w:rsidR="003C40B1">
        <w:t>“</w:t>
      </w:r>
      <w:r w:rsidR="00122F23" w:rsidRPr="00925371">
        <w:t>translocated</w:t>
      </w:r>
      <w:r w:rsidR="003C40B1">
        <w:t>”</w:t>
      </w:r>
      <w:r w:rsidR="00EE6C16" w:rsidRPr="00925371">
        <w:t xml:space="preserve"> state, meaning that</w:t>
      </w:r>
      <w:r w:rsidR="001F2D1F" w:rsidRPr="00925371">
        <w:t xml:space="preserve"> no catalyst or energy </w:t>
      </w:r>
      <w:r w:rsidR="00E90162" w:rsidRPr="00925371">
        <w:t xml:space="preserve">is needed </w:t>
      </w:r>
      <w:r w:rsidR="001F2D1F" w:rsidRPr="00925371">
        <w:t xml:space="preserve">when </w:t>
      </w:r>
      <w:r w:rsidR="003C2556" w:rsidRPr="00925371">
        <w:t>using them to add</w:t>
      </w:r>
      <w:r w:rsidR="001F2D1F" w:rsidRPr="00925371">
        <w:t xml:space="preserve"> amino acids.</w:t>
      </w:r>
      <w:r w:rsidR="00A36961" w:rsidRPr="00925371">
        <w:t xml:space="preserve"> </w:t>
      </w:r>
      <w:r w:rsidR="00681452" w:rsidRPr="00925371">
        <w:t>Then we formulated reactions to add the remaining amino acids based on nucleotide sequences.</w:t>
      </w:r>
      <w:r w:rsidR="00E2558B" w:rsidRPr="00925371">
        <w:t xml:space="preserve"> </w:t>
      </w:r>
      <w:r w:rsidR="00D45A17" w:rsidRPr="00925371">
        <w:t>The</w:t>
      </w:r>
      <w:r w:rsidR="00E2558B" w:rsidRPr="00925371">
        <w:t xml:space="preserve"> reaction</w:t>
      </w:r>
      <w:r w:rsidR="00D45A17" w:rsidRPr="00925371">
        <w:t xml:space="preserve"> uses </w:t>
      </w:r>
      <w:r w:rsidR="00E2558B" w:rsidRPr="00925371">
        <w:t>the initiated product</w:t>
      </w:r>
      <w:r w:rsidR="00681452" w:rsidRPr="00925371">
        <w:t xml:space="preserve"> </w:t>
      </w:r>
      <w:r w:rsidR="00D45A17" w:rsidRPr="00925371">
        <w:t xml:space="preserve">produced in translation </w:t>
      </w:r>
      <w:r w:rsidR="00664D59" w:rsidRPr="00925371">
        <w:t xml:space="preserve">initiation </w:t>
      </w:r>
      <w:r w:rsidR="00DD3A86">
        <w:t>process</w:t>
      </w:r>
      <w:r w:rsidR="00D45A17" w:rsidRPr="00925371">
        <w:t xml:space="preserve"> and produces an elongated product. </w:t>
      </w:r>
      <w:r w:rsidR="003E49B8" w:rsidRPr="00925371">
        <w:t xml:space="preserve">Note that 70S ribosome </w:t>
      </w:r>
      <w:r w:rsidR="00215F2B">
        <w:t>is</w:t>
      </w:r>
      <w:r w:rsidR="003E49B8" w:rsidRPr="00925371">
        <w:t xml:space="preserve"> used in this step as catalyst</w:t>
      </w:r>
      <w:r w:rsidR="00131392">
        <w:t>, and</w:t>
      </w:r>
      <w:r w:rsidR="005B0A78" w:rsidRPr="00925371">
        <w:t xml:space="preserve"> </w:t>
      </w:r>
      <w:r w:rsidR="006749F7" w:rsidRPr="00925371">
        <w:t>there is no tRNA involved</w:t>
      </w:r>
      <w:r w:rsidR="00C668F9" w:rsidRPr="00925371">
        <w:t xml:space="preserve"> in the reaction</w:t>
      </w:r>
      <w:r w:rsidR="005B0A78" w:rsidRPr="00925371">
        <w:t xml:space="preserve">. </w:t>
      </w:r>
      <w:r w:rsidR="00385017" w:rsidRPr="00925371">
        <w:t xml:space="preserve">We still use the gene </w:t>
      </w:r>
      <w:r w:rsidR="003C40B1">
        <w:t>“</w:t>
      </w:r>
      <w:r w:rsidR="00385017" w:rsidRPr="00925371">
        <w:t>llmg_0145</w:t>
      </w:r>
      <w:r w:rsidR="003C40B1">
        <w:t>”</w:t>
      </w:r>
      <w:r w:rsidR="00385017" w:rsidRPr="00925371">
        <w:t xml:space="preserve"> as an example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4F4A7B" w:rsidRPr="00925371" w14:paraId="2F343B09" w14:textId="77777777" w:rsidTr="00287C79">
        <w:tc>
          <w:tcPr>
            <w:tcW w:w="9056" w:type="dxa"/>
            <w:shd w:val="clear" w:color="auto" w:fill="E7E6E6" w:themeFill="background2"/>
          </w:tcPr>
          <w:p w14:paraId="0D87D648" w14:textId="77777777" w:rsidR="004F4A7B" w:rsidRPr="00CB20C4" w:rsidRDefault="004F4A7B" w:rsidP="00533709">
            <w:pPr>
              <w:pStyle w:val="ListParagraph"/>
              <w:numPr>
                <w:ilvl w:val="0"/>
                <w:numId w:val="6"/>
              </w:numPr>
              <w:spacing w:line="400" w:lineRule="exact"/>
              <w:rPr>
                <w:sz w:val="20"/>
              </w:rPr>
            </w:pPr>
            <w:r w:rsidRPr="004F4A7B">
              <w:rPr>
                <w:b/>
                <w:sz w:val="20"/>
              </w:rPr>
              <w:t>Reaction ID:</w:t>
            </w:r>
            <w:r w:rsidRPr="00CB20C4">
              <w:rPr>
                <w:sz w:val="20"/>
              </w:rPr>
              <w:t xml:space="preserve"> </w:t>
            </w:r>
            <w:r w:rsidR="003A793B" w:rsidRPr="003A793B">
              <w:rPr>
                <w:sz w:val="20"/>
              </w:rPr>
              <w:t>R_translation_elongation_TU1G1R_202_llmg_0145</w:t>
            </w:r>
          </w:p>
        </w:tc>
      </w:tr>
      <w:tr w:rsidR="004F4A7B" w:rsidRPr="003D7F57" w14:paraId="2B88A9F2" w14:textId="77777777" w:rsidTr="00287C79">
        <w:tc>
          <w:tcPr>
            <w:tcW w:w="9056" w:type="dxa"/>
            <w:shd w:val="clear" w:color="auto" w:fill="E7E6E6" w:themeFill="background2"/>
          </w:tcPr>
          <w:p w14:paraId="01C98890" w14:textId="77777777" w:rsidR="004F4A7B" w:rsidRPr="00CB20C4" w:rsidRDefault="004F4A7B" w:rsidP="00533709">
            <w:pPr>
              <w:pStyle w:val="ListParagraph"/>
              <w:numPr>
                <w:ilvl w:val="0"/>
                <w:numId w:val="6"/>
              </w:numPr>
              <w:spacing w:line="400" w:lineRule="exact"/>
              <w:rPr>
                <w:sz w:val="20"/>
              </w:rPr>
            </w:pPr>
            <w:r w:rsidRPr="004F4A7B">
              <w:rPr>
                <w:b/>
                <w:sz w:val="20"/>
              </w:rPr>
              <w:t>Reaction Formula:</w:t>
            </w:r>
            <w:r w:rsidRPr="00CB20C4">
              <w:rPr>
                <w:sz w:val="20"/>
              </w:rPr>
              <w:t xml:space="preserve"> </w:t>
            </w:r>
            <w:r w:rsidR="00290989" w:rsidRPr="00290989">
              <w:rPr>
                <w:sz w:val="20"/>
              </w:rPr>
              <w:t>2 A_charged_in_tRNA_Ala_GCA_elongated_c + 2 A_charged_in_tRNA_Ala_GCU_elongated_c + F_charged_in_tRNA_Phe_UUC_elongated_c + 3 G_charged_in_tRNA_Gly_GGA_elongated_c + 2 H_charged_in_tRNA_His_CAC_elongated_c + 5 K_charged_in_tRNA_Lys_AAA_elongated_c + K_charged_in_tRNA_Lys_AAG_elongated_c + 2 L_charged_in_tRNA_Leu_CUU_elongated_c + M_charged_in_tRNA_Met_AUG_elongated_c + N_charged_in_tRNA_Asn_AAC_elongated_c + P_charged_in_tRNA_Pro_CCA_elongated_c + Q_charged_in_tRNA_Gln_CAA_elongated_c + R_charged_in_tRNA_Arg_CGC_elongated_c + 9 R_charged_in_tRNA_Arg_CGU_elongated_c + S_charged_in_tRNA_Ser_AGC_elongated_c + S_charged_in_tRNA_Ser_UCA_elongated_c + S_charged_in_tRNA_Ser_UCU_elongated_c + T_charged_in_tRNA_Thr_ACA_elongated_c + 4 T_charged_in_tRNA_Thr_ACU_elongated_c + V_charged_in_tRNA_Val_GUC_elongated_c + V_charged_in_tRNA_Val_GUU_elongated_c + Y_charged_in_tRNA_Tyr_UAC_elongated_c + TU1G1R_202_llmg_0145_initiated_c  -&gt; 43 M_h2o_c + TU1G1R_202_llmg_0145_elongated_c</w:t>
            </w:r>
          </w:p>
        </w:tc>
      </w:tr>
      <w:tr w:rsidR="004F4A7B" w:rsidRPr="00795064" w14:paraId="6E308801" w14:textId="77777777" w:rsidTr="00287C79">
        <w:tc>
          <w:tcPr>
            <w:tcW w:w="9056" w:type="dxa"/>
            <w:shd w:val="clear" w:color="auto" w:fill="E7E6E6" w:themeFill="background2"/>
          </w:tcPr>
          <w:p w14:paraId="34EC7425" w14:textId="77777777" w:rsidR="004F4A7B" w:rsidRPr="00CB20C4" w:rsidRDefault="004F4A7B" w:rsidP="00533709">
            <w:pPr>
              <w:pStyle w:val="ListParagraph"/>
              <w:numPr>
                <w:ilvl w:val="0"/>
                <w:numId w:val="6"/>
              </w:numPr>
              <w:spacing w:line="400" w:lineRule="exact"/>
              <w:rPr>
                <w:sz w:val="20"/>
              </w:rPr>
            </w:pPr>
            <w:r w:rsidRPr="004F4A7B">
              <w:rPr>
                <w:b/>
                <w:sz w:val="20"/>
              </w:rPr>
              <w:lastRenderedPageBreak/>
              <w:t>Catalyst:</w:t>
            </w:r>
            <w:r w:rsidRPr="00CB20C4">
              <w:rPr>
                <w:sz w:val="20"/>
              </w:rPr>
              <w:t xml:space="preserve"> ribosome_70S_c</w:t>
            </w:r>
          </w:p>
        </w:tc>
      </w:tr>
    </w:tbl>
    <w:p w14:paraId="56DE8307" w14:textId="77777777" w:rsidR="00385017" w:rsidRPr="00925371" w:rsidRDefault="00385017" w:rsidP="00533709">
      <w:pPr>
        <w:spacing w:line="400" w:lineRule="exact"/>
        <w:jc w:val="both"/>
      </w:pPr>
    </w:p>
    <w:p w14:paraId="31557657" w14:textId="77777777" w:rsidR="00385017" w:rsidRPr="00925371" w:rsidRDefault="00A75D22" w:rsidP="00732AE6">
      <w:pPr>
        <w:pStyle w:val="Heading3"/>
      </w:pPr>
      <w:bookmarkStart w:id="29" w:name="_Toc13217569"/>
      <w:r w:rsidRPr="00925371">
        <w:t>Translation termination</w:t>
      </w:r>
      <w:bookmarkEnd w:id="29"/>
    </w:p>
    <w:p w14:paraId="36A9B66E" w14:textId="77777777" w:rsidR="006F552E" w:rsidRDefault="00AE7CF8" w:rsidP="00533709">
      <w:pPr>
        <w:spacing w:line="400" w:lineRule="exact"/>
        <w:ind w:firstLine="360"/>
        <w:jc w:val="both"/>
      </w:pPr>
      <w:r w:rsidRPr="00925371">
        <w:t xml:space="preserve">Translation termination represents the process that </w:t>
      </w:r>
      <w:r w:rsidR="005E164E" w:rsidRPr="00925371">
        <w:t xml:space="preserve">the ribosome reaches a stop codon and then peptide synthesis is terminated with the </w:t>
      </w:r>
      <w:r w:rsidR="00AF5975" w:rsidRPr="00925371">
        <w:t>release</w:t>
      </w:r>
      <w:r w:rsidR="005E164E" w:rsidRPr="00925371">
        <w:t xml:space="preserve"> of ribosome</w:t>
      </w:r>
      <w:r w:rsidR="00AF5975" w:rsidRPr="00925371">
        <w:t xml:space="preserve"> and</w:t>
      </w:r>
      <w:r w:rsidR="005E164E" w:rsidRPr="00925371">
        <w:t xml:space="preserve"> peptide </w:t>
      </w:r>
      <w:r w:rsidR="00AF5975" w:rsidRPr="00925371">
        <w:t xml:space="preserve">from </w:t>
      </w:r>
      <w:r w:rsidR="005E164E" w:rsidRPr="00925371">
        <w:t>mRNA.</w:t>
      </w:r>
      <w:r w:rsidR="00E03749" w:rsidRPr="00925371">
        <w:t xml:space="preserve"> There are </w:t>
      </w:r>
      <w:r w:rsidR="00DA4ADB" w:rsidRPr="00925371">
        <w:t>four key factors involved in translation termination process, i.e., RF1 (llmg_0557), RF2 (llmg_1547), RF3 (llmg_0368)</w:t>
      </w:r>
      <w:r w:rsidR="00E2694D">
        <w:t>,</w:t>
      </w:r>
      <w:r w:rsidR="00DA4ADB" w:rsidRPr="00925371">
        <w:t xml:space="preserve"> and ribosome recycling factor Rrf (llmg_2284)</w:t>
      </w:r>
      <w:r w:rsidR="00F1034B" w:rsidRPr="00925371">
        <w:t>. Considering the fact that RF1</w:t>
      </w:r>
      <w:r w:rsidR="003B24A4" w:rsidRPr="00925371">
        <w:t xml:space="preserve"> recognises</w:t>
      </w:r>
      <w:r w:rsidR="00B82818" w:rsidRPr="00925371">
        <w:t xml:space="preserve"> the stop codons</w:t>
      </w:r>
      <w:r w:rsidR="003B24A4" w:rsidRPr="00925371">
        <w:t xml:space="preserve"> </w:t>
      </w:r>
      <w:r w:rsidR="003C40B1">
        <w:t>“</w:t>
      </w:r>
      <w:r w:rsidR="003B24A4" w:rsidRPr="00925371">
        <w:t>UAA</w:t>
      </w:r>
      <w:r w:rsidR="003C40B1">
        <w:t>”</w:t>
      </w:r>
      <w:r w:rsidR="003B24A4" w:rsidRPr="00925371">
        <w:t xml:space="preserve"> and </w:t>
      </w:r>
      <w:r w:rsidR="003C40B1">
        <w:t>“</w:t>
      </w:r>
      <w:r w:rsidR="003B24A4" w:rsidRPr="00925371">
        <w:t>UAG</w:t>
      </w:r>
      <w:r w:rsidR="003C40B1">
        <w:t>”</w:t>
      </w:r>
      <w:r w:rsidR="003B24A4" w:rsidRPr="00925371">
        <w:t xml:space="preserve"> while RF2 recognises </w:t>
      </w:r>
      <w:r w:rsidR="003C40B1">
        <w:t>“</w:t>
      </w:r>
      <w:r w:rsidR="003B24A4" w:rsidRPr="00925371">
        <w:t>UAA</w:t>
      </w:r>
      <w:r w:rsidR="003C40B1">
        <w:t>”</w:t>
      </w:r>
      <w:r w:rsidR="003B24A4" w:rsidRPr="00925371">
        <w:t xml:space="preserve"> and </w:t>
      </w:r>
      <w:r w:rsidR="003C40B1">
        <w:t>“</w:t>
      </w:r>
      <w:r w:rsidR="003B24A4" w:rsidRPr="00925371">
        <w:t>UGA</w:t>
      </w:r>
      <w:r w:rsidR="003C40B1">
        <w:t>”</w:t>
      </w:r>
      <w:r w:rsidR="003B24A4" w:rsidRPr="00925371">
        <w:t xml:space="preserve">, </w:t>
      </w:r>
      <w:r w:rsidR="009337D9" w:rsidRPr="00925371">
        <w:t xml:space="preserve">i.e., both RF1 and RF2 can read </w:t>
      </w:r>
      <w:r w:rsidR="003C40B1">
        <w:t>“</w:t>
      </w:r>
      <w:r w:rsidR="009337D9" w:rsidRPr="00925371">
        <w:t>UAA</w:t>
      </w:r>
      <w:r w:rsidR="003C40B1">
        <w:t>”</w:t>
      </w:r>
      <w:r w:rsidR="009337D9" w:rsidRPr="00925371">
        <w:t xml:space="preserve">, </w:t>
      </w:r>
      <w:r w:rsidR="003B24A4" w:rsidRPr="00925371">
        <w:t xml:space="preserve">we </w:t>
      </w:r>
      <w:r w:rsidR="00946A76" w:rsidRPr="00925371">
        <w:t xml:space="preserve">assumed that </w:t>
      </w:r>
      <w:r w:rsidR="009337D9" w:rsidRPr="00925371">
        <w:t xml:space="preserve">only </w:t>
      </w:r>
      <w:r w:rsidR="00946A76" w:rsidRPr="00925371">
        <w:t xml:space="preserve">RF1 </w:t>
      </w:r>
      <w:r w:rsidR="00A012A7" w:rsidRPr="00925371">
        <w:t>recognis</w:t>
      </w:r>
      <w:r w:rsidR="009337D9" w:rsidRPr="00925371">
        <w:t xml:space="preserve">es </w:t>
      </w:r>
      <w:r w:rsidR="003C40B1">
        <w:t>“</w:t>
      </w:r>
      <w:r w:rsidR="009337D9" w:rsidRPr="00925371">
        <w:t>UAA</w:t>
      </w:r>
      <w:r w:rsidR="003C40B1">
        <w:t>”</w:t>
      </w:r>
      <w:r w:rsidR="009337D9" w:rsidRPr="00925371">
        <w:t xml:space="preserve"> as it needs less cost.</w:t>
      </w:r>
      <w:r w:rsidR="009945C9" w:rsidRPr="00925371">
        <w:t xml:space="preserve"> Then adding RF3 and Rrf, we formulated reactions for the formation of translation termination complex.</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E1395" w:rsidRPr="00925371" w14:paraId="508DCB74" w14:textId="77777777" w:rsidTr="00287C79">
        <w:tc>
          <w:tcPr>
            <w:tcW w:w="9056" w:type="dxa"/>
            <w:shd w:val="clear" w:color="auto" w:fill="E7E6E6" w:themeFill="background2"/>
          </w:tcPr>
          <w:p w14:paraId="27C87719" w14:textId="77777777" w:rsidR="001E1395" w:rsidRPr="00786A33" w:rsidRDefault="001E1395" w:rsidP="00533709">
            <w:pPr>
              <w:pStyle w:val="ListParagraph"/>
              <w:numPr>
                <w:ilvl w:val="0"/>
                <w:numId w:val="6"/>
              </w:numPr>
              <w:spacing w:line="400" w:lineRule="exact"/>
              <w:rPr>
                <w:sz w:val="20"/>
              </w:rPr>
            </w:pPr>
            <w:r w:rsidRPr="001E1395">
              <w:rPr>
                <w:b/>
                <w:sz w:val="20"/>
              </w:rPr>
              <w:t>Reaction ID:</w:t>
            </w:r>
            <w:r w:rsidRPr="00786A33">
              <w:rPr>
                <w:sz w:val="20"/>
              </w:rPr>
              <w:t xml:space="preserve"> R_RFRrf_UAA_UAG_Enzyme</w:t>
            </w:r>
          </w:p>
        </w:tc>
      </w:tr>
      <w:tr w:rsidR="001E1395" w:rsidRPr="003D7F57" w14:paraId="56A46F86" w14:textId="77777777" w:rsidTr="00287C79">
        <w:tc>
          <w:tcPr>
            <w:tcW w:w="9056" w:type="dxa"/>
            <w:shd w:val="clear" w:color="auto" w:fill="E7E6E6" w:themeFill="background2"/>
          </w:tcPr>
          <w:p w14:paraId="6AC30505" w14:textId="77777777" w:rsidR="001E1395" w:rsidRPr="00786A33" w:rsidRDefault="001E1395" w:rsidP="00533709">
            <w:pPr>
              <w:pStyle w:val="ListParagraph"/>
              <w:numPr>
                <w:ilvl w:val="0"/>
                <w:numId w:val="6"/>
              </w:numPr>
              <w:spacing w:line="400" w:lineRule="exact"/>
              <w:rPr>
                <w:sz w:val="20"/>
              </w:rPr>
            </w:pPr>
            <w:r w:rsidRPr="001E1395">
              <w:rPr>
                <w:b/>
                <w:sz w:val="20"/>
              </w:rPr>
              <w:t>Reaction Formula:</w:t>
            </w:r>
            <w:r w:rsidRPr="00786A33">
              <w:rPr>
                <w:sz w:val="20"/>
              </w:rPr>
              <w:t xml:space="preserve"> </w:t>
            </w:r>
            <w:r w:rsidR="00C27F03" w:rsidRPr="00C27F03">
              <w:rPr>
                <w:sz w:val="20"/>
              </w:rPr>
              <w:t>llmg_0557_Monomer_c + llmg_0368_Monomer_c + llmg_2284_Monomer_c  -&gt; RFRrf_UAA_UAG_Enzyme_c</w:t>
            </w:r>
          </w:p>
        </w:tc>
      </w:tr>
      <w:tr w:rsidR="001E1395" w:rsidRPr="00795064" w14:paraId="1AE335AD" w14:textId="77777777" w:rsidTr="00287C79">
        <w:tc>
          <w:tcPr>
            <w:tcW w:w="9056" w:type="dxa"/>
            <w:shd w:val="clear" w:color="auto" w:fill="E7E6E6" w:themeFill="background2"/>
          </w:tcPr>
          <w:p w14:paraId="7D57584B" w14:textId="77777777" w:rsidR="001E1395" w:rsidRPr="001207D7" w:rsidRDefault="001E1395" w:rsidP="00533709">
            <w:pPr>
              <w:pStyle w:val="ListParagraph"/>
              <w:numPr>
                <w:ilvl w:val="0"/>
                <w:numId w:val="6"/>
              </w:numPr>
              <w:spacing w:line="400" w:lineRule="exact"/>
              <w:rPr>
                <w:sz w:val="20"/>
              </w:rPr>
            </w:pPr>
            <w:r w:rsidRPr="00D12AB5">
              <w:rPr>
                <w:b/>
                <w:sz w:val="20"/>
              </w:rPr>
              <w:t>Catalyst:</w:t>
            </w:r>
            <w:r w:rsidRPr="001207D7">
              <w:rPr>
                <w:sz w:val="20"/>
              </w:rPr>
              <w:t xml:space="preserve"> </w:t>
            </w:r>
            <w:r>
              <w:rPr>
                <w:sz w:val="20"/>
              </w:rPr>
              <w:t>-</w:t>
            </w:r>
          </w:p>
        </w:tc>
      </w:tr>
    </w:tbl>
    <w:p w14:paraId="198EEE37" w14:textId="77777777" w:rsidR="001E1395" w:rsidRDefault="001E1395"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E1395" w:rsidRPr="00925371" w14:paraId="3699E33D" w14:textId="77777777" w:rsidTr="00287C79">
        <w:tc>
          <w:tcPr>
            <w:tcW w:w="9056" w:type="dxa"/>
            <w:shd w:val="clear" w:color="auto" w:fill="E7E6E6" w:themeFill="background2"/>
          </w:tcPr>
          <w:p w14:paraId="1B556895" w14:textId="77777777" w:rsidR="001E1395" w:rsidRPr="00165E69" w:rsidRDefault="001E1395" w:rsidP="00533709">
            <w:pPr>
              <w:pStyle w:val="ListParagraph"/>
              <w:numPr>
                <w:ilvl w:val="0"/>
                <w:numId w:val="6"/>
              </w:numPr>
              <w:spacing w:line="400" w:lineRule="exact"/>
              <w:rPr>
                <w:sz w:val="20"/>
              </w:rPr>
            </w:pPr>
            <w:r w:rsidRPr="001E1395">
              <w:rPr>
                <w:b/>
                <w:sz w:val="20"/>
              </w:rPr>
              <w:t>Reaction ID:</w:t>
            </w:r>
            <w:r w:rsidRPr="00165E69">
              <w:rPr>
                <w:sz w:val="20"/>
              </w:rPr>
              <w:t xml:space="preserve"> R_RFRrf_UGA_Enzyme</w:t>
            </w:r>
          </w:p>
        </w:tc>
      </w:tr>
      <w:tr w:rsidR="001E1395" w:rsidRPr="00C638D0" w14:paraId="0A935BEE" w14:textId="77777777" w:rsidTr="00287C79">
        <w:tc>
          <w:tcPr>
            <w:tcW w:w="9056" w:type="dxa"/>
            <w:shd w:val="clear" w:color="auto" w:fill="E7E6E6" w:themeFill="background2"/>
          </w:tcPr>
          <w:p w14:paraId="48AF5D19" w14:textId="77777777" w:rsidR="001E1395" w:rsidRPr="00F44F4F" w:rsidRDefault="001E1395" w:rsidP="00533709">
            <w:pPr>
              <w:pStyle w:val="ListParagraph"/>
              <w:numPr>
                <w:ilvl w:val="0"/>
                <w:numId w:val="6"/>
              </w:numPr>
              <w:spacing w:line="400" w:lineRule="exact"/>
              <w:rPr>
                <w:sz w:val="20"/>
                <w:lang w:val="sv-SE"/>
              </w:rPr>
            </w:pPr>
            <w:r w:rsidRPr="001E1395">
              <w:rPr>
                <w:b/>
                <w:sz w:val="20"/>
                <w:lang w:val="sv-SE"/>
              </w:rPr>
              <w:t>Reaction Formula:</w:t>
            </w:r>
            <w:r w:rsidRPr="00165E69">
              <w:rPr>
                <w:sz w:val="20"/>
                <w:lang w:val="sv-SE"/>
              </w:rPr>
              <w:t xml:space="preserve"> </w:t>
            </w:r>
            <w:r w:rsidR="00BB540E" w:rsidRPr="00BB540E">
              <w:rPr>
                <w:sz w:val="20"/>
                <w:lang w:val="sv-SE"/>
              </w:rPr>
              <w:t>llmg_0368_Monomer_c + llmg_2284_Monomer_c + llmg_1547_Monomer_c  -&gt; RFRrf_UGA_Enzyme_c</w:t>
            </w:r>
          </w:p>
        </w:tc>
      </w:tr>
      <w:tr w:rsidR="001E1395" w:rsidRPr="00795064" w14:paraId="27EA93EB" w14:textId="77777777" w:rsidTr="00287C79">
        <w:tc>
          <w:tcPr>
            <w:tcW w:w="9056" w:type="dxa"/>
            <w:shd w:val="clear" w:color="auto" w:fill="E7E6E6" w:themeFill="background2"/>
          </w:tcPr>
          <w:p w14:paraId="523A76C0" w14:textId="77777777" w:rsidR="001E1395" w:rsidRPr="001207D7" w:rsidRDefault="001E1395" w:rsidP="00533709">
            <w:pPr>
              <w:pStyle w:val="ListParagraph"/>
              <w:numPr>
                <w:ilvl w:val="0"/>
                <w:numId w:val="6"/>
              </w:numPr>
              <w:spacing w:line="400" w:lineRule="exact"/>
              <w:rPr>
                <w:sz w:val="20"/>
              </w:rPr>
            </w:pPr>
            <w:r w:rsidRPr="00D12AB5">
              <w:rPr>
                <w:b/>
                <w:sz w:val="20"/>
              </w:rPr>
              <w:t>Catalyst:</w:t>
            </w:r>
            <w:r w:rsidRPr="001207D7">
              <w:rPr>
                <w:sz w:val="20"/>
              </w:rPr>
              <w:t xml:space="preserve"> </w:t>
            </w:r>
            <w:r>
              <w:rPr>
                <w:sz w:val="20"/>
              </w:rPr>
              <w:t>-</w:t>
            </w:r>
          </w:p>
        </w:tc>
      </w:tr>
    </w:tbl>
    <w:p w14:paraId="6D3974FC" w14:textId="77777777" w:rsidR="008161BB" w:rsidRPr="001E1395" w:rsidRDefault="008161BB" w:rsidP="00533709">
      <w:pPr>
        <w:spacing w:line="400" w:lineRule="exact"/>
        <w:jc w:val="both"/>
        <w:rPr>
          <w:lang w:val="sv-SE"/>
        </w:rPr>
      </w:pPr>
    </w:p>
    <w:p w14:paraId="5049E6D9" w14:textId="77777777" w:rsidR="003B24A4" w:rsidRDefault="0010640C" w:rsidP="00533709">
      <w:pPr>
        <w:spacing w:line="400" w:lineRule="exact"/>
        <w:ind w:firstLine="360"/>
        <w:jc w:val="both"/>
      </w:pPr>
      <w:r w:rsidRPr="00925371">
        <w:t xml:space="preserve">In the model, translation termination reaction uses </w:t>
      </w:r>
      <w:r w:rsidR="00664D59" w:rsidRPr="00925371">
        <w:t xml:space="preserve">the elongated product produced in translation elongation </w:t>
      </w:r>
      <w:r w:rsidR="000322F5">
        <w:t>process</w:t>
      </w:r>
      <w:r w:rsidR="00664D59" w:rsidRPr="00925371">
        <w:t xml:space="preserve"> and produces </w:t>
      </w:r>
      <w:r w:rsidR="00896277" w:rsidRPr="00925371">
        <w:t>a</w:t>
      </w:r>
      <w:r w:rsidR="00664D59" w:rsidRPr="00925371">
        <w:t xml:space="preserve"> </w:t>
      </w:r>
      <w:r w:rsidR="00896277" w:rsidRPr="00925371">
        <w:t>nascent peptide</w:t>
      </w:r>
      <w:r w:rsidR="00642066" w:rsidRPr="00925371">
        <w:t xml:space="preserve"> with</w:t>
      </w:r>
      <w:r w:rsidR="00664D59" w:rsidRPr="00925371">
        <w:t xml:space="preserve"> </w:t>
      </w:r>
      <w:r w:rsidR="000834E8" w:rsidRPr="00925371">
        <w:t xml:space="preserve">a </w:t>
      </w:r>
      <w:r w:rsidR="004E207F" w:rsidRPr="00925371">
        <w:t xml:space="preserve">TU </w:t>
      </w:r>
      <w:r w:rsidR="00664D59" w:rsidRPr="00925371">
        <w:t xml:space="preserve">returned. </w:t>
      </w:r>
      <w:r w:rsidR="004A5559" w:rsidRPr="00925371">
        <w:t xml:space="preserve">The reaction is catalysed by one of the </w:t>
      </w:r>
      <w:r w:rsidR="008427D2" w:rsidRPr="00925371">
        <w:t>two</w:t>
      </w:r>
      <w:r w:rsidR="004A5559" w:rsidRPr="00925371">
        <w:t xml:space="preserve"> translation termination complexes, depending on the stop codon of the gene of interest. </w:t>
      </w:r>
      <w:r w:rsidR="00664D59" w:rsidRPr="00925371">
        <w:t xml:space="preserve">We still use the gene </w:t>
      </w:r>
      <w:r w:rsidR="003C40B1">
        <w:t>“</w:t>
      </w:r>
      <w:r w:rsidR="00664D59" w:rsidRPr="00925371">
        <w:t>llmg_0145</w:t>
      </w:r>
      <w:r w:rsidR="003C40B1">
        <w:t>”</w:t>
      </w:r>
      <w:r w:rsidR="009C5458" w:rsidRPr="00925371">
        <w:t xml:space="preserve">, which ends with the stop codon </w:t>
      </w:r>
      <w:r w:rsidR="003C40B1">
        <w:t>“</w:t>
      </w:r>
      <w:r w:rsidR="009C5458" w:rsidRPr="00925371">
        <w:t>UAA</w:t>
      </w:r>
      <w:r w:rsidR="003C40B1">
        <w:t>”</w:t>
      </w:r>
      <w:r w:rsidR="009C5458" w:rsidRPr="00925371">
        <w:t>,</w:t>
      </w:r>
      <w:r w:rsidR="00664D59" w:rsidRPr="00925371">
        <w:t xml:space="preserve"> as an example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278BE" w:rsidRPr="00925371" w14:paraId="6CEA2BCE" w14:textId="77777777" w:rsidTr="00287C79">
        <w:tc>
          <w:tcPr>
            <w:tcW w:w="9056" w:type="dxa"/>
            <w:shd w:val="clear" w:color="auto" w:fill="E7E6E6" w:themeFill="background2"/>
          </w:tcPr>
          <w:p w14:paraId="3E2A040D" w14:textId="77777777" w:rsidR="00F278BE" w:rsidRPr="00B54E9E" w:rsidRDefault="00F278BE" w:rsidP="00533709">
            <w:pPr>
              <w:pStyle w:val="ListParagraph"/>
              <w:numPr>
                <w:ilvl w:val="0"/>
                <w:numId w:val="6"/>
              </w:numPr>
              <w:spacing w:line="400" w:lineRule="exact"/>
              <w:rPr>
                <w:sz w:val="20"/>
              </w:rPr>
            </w:pPr>
            <w:r w:rsidRPr="00F278BE">
              <w:rPr>
                <w:b/>
                <w:sz w:val="20"/>
              </w:rPr>
              <w:t>Reaction ID:</w:t>
            </w:r>
            <w:r w:rsidRPr="00B54E9E">
              <w:rPr>
                <w:sz w:val="20"/>
              </w:rPr>
              <w:t xml:space="preserve"> R_translation_termination_TU1G1R_202_llmg_0145</w:t>
            </w:r>
          </w:p>
        </w:tc>
      </w:tr>
      <w:tr w:rsidR="00F278BE" w:rsidRPr="00CC51CF" w14:paraId="74AAFA4B" w14:textId="77777777" w:rsidTr="00287C79">
        <w:tc>
          <w:tcPr>
            <w:tcW w:w="9056" w:type="dxa"/>
            <w:shd w:val="clear" w:color="auto" w:fill="E7E6E6" w:themeFill="background2"/>
          </w:tcPr>
          <w:p w14:paraId="6E9F69CE" w14:textId="77777777" w:rsidR="00F278BE" w:rsidRPr="00B54E9E" w:rsidRDefault="00F278BE" w:rsidP="00533709">
            <w:pPr>
              <w:pStyle w:val="ListParagraph"/>
              <w:numPr>
                <w:ilvl w:val="0"/>
                <w:numId w:val="6"/>
              </w:numPr>
              <w:spacing w:line="400" w:lineRule="exact"/>
              <w:rPr>
                <w:sz w:val="20"/>
              </w:rPr>
            </w:pPr>
            <w:r w:rsidRPr="00F278BE">
              <w:rPr>
                <w:b/>
                <w:sz w:val="20"/>
              </w:rPr>
              <w:t>Reaction Formula:</w:t>
            </w:r>
            <w:r w:rsidRPr="00B54E9E">
              <w:rPr>
                <w:sz w:val="20"/>
              </w:rPr>
              <w:t xml:space="preserve"> </w:t>
            </w:r>
            <w:r w:rsidR="009B418C" w:rsidRPr="009B418C">
              <w:rPr>
                <w:sz w:val="20"/>
              </w:rPr>
              <w:t>M_h2o_c + M_gtp_c + TU1G1R_202_llmg_0145_elongated_c  -&gt; M_h_c + M_pi_c + M_gdp_c + llmg_0145_nascent_c</w:t>
            </w:r>
          </w:p>
        </w:tc>
      </w:tr>
      <w:tr w:rsidR="00F278BE" w:rsidRPr="00C638D0" w14:paraId="67CD34E2" w14:textId="77777777" w:rsidTr="00287C79">
        <w:tc>
          <w:tcPr>
            <w:tcW w:w="9056" w:type="dxa"/>
            <w:shd w:val="clear" w:color="auto" w:fill="E7E6E6" w:themeFill="background2"/>
          </w:tcPr>
          <w:p w14:paraId="5E511631" w14:textId="77777777" w:rsidR="00F278BE" w:rsidRPr="00CC51CF" w:rsidRDefault="00F278BE" w:rsidP="00533709">
            <w:pPr>
              <w:pStyle w:val="ListParagraph"/>
              <w:numPr>
                <w:ilvl w:val="0"/>
                <w:numId w:val="6"/>
              </w:numPr>
              <w:spacing w:line="400" w:lineRule="exact"/>
              <w:rPr>
                <w:sz w:val="20"/>
                <w:lang w:val="sv-SE"/>
              </w:rPr>
            </w:pPr>
            <w:r w:rsidRPr="00CC51CF">
              <w:rPr>
                <w:b/>
                <w:sz w:val="20"/>
                <w:lang w:val="sv-SE"/>
              </w:rPr>
              <w:t>Catalyst:</w:t>
            </w:r>
            <w:r w:rsidRPr="00CC51CF">
              <w:rPr>
                <w:sz w:val="20"/>
                <w:lang w:val="sv-SE"/>
              </w:rPr>
              <w:t xml:space="preserve"> RFRrf_UAA_UAG_Enzyme_c</w:t>
            </w:r>
          </w:p>
        </w:tc>
      </w:tr>
    </w:tbl>
    <w:p w14:paraId="4672AF32" w14:textId="77777777" w:rsidR="00B9253F" w:rsidRPr="00CC51CF" w:rsidRDefault="00B9253F" w:rsidP="00533709">
      <w:pPr>
        <w:spacing w:line="400" w:lineRule="exact"/>
        <w:jc w:val="both"/>
        <w:rPr>
          <w:lang w:val="sv-SE"/>
        </w:rPr>
      </w:pPr>
    </w:p>
    <w:p w14:paraId="38B7FCFD" w14:textId="77777777" w:rsidR="00E633F9" w:rsidRPr="00925371" w:rsidRDefault="00E633F9" w:rsidP="00732AE6">
      <w:pPr>
        <w:pStyle w:val="Heading2"/>
      </w:pPr>
      <w:bookmarkStart w:id="30" w:name="_Toc13217570"/>
      <w:r w:rsidRPr="00925371">
        <w:t>Protein maturation</w:t>
      </w:r>
      <w:bookmarkEnd w:id="30"/>
    </w:p>
    <w:p w14:paraId="05713800" w14:textId="77777777" w:rsidR="00B9253F" w:rsidRPr="00925371" w:rsidRDefault="00CC51CF" w:rsidP="00533709">
      <w:pPr>
        <w:spacing w:line="400" w:lineRule="exact"/>
        <w:ind w:firstLine="360"/>
        <w:jc w:val="both"/>
      </w:pPr>
      <w:r>
        <w:t>W</w:t>
      </w:r>
      <w:r w:rsidR="00BC4256" w:rsidRPr="00925371">
        <w:t xml:space="preserve">e </w:t>
      </w:r>
      <w:r>
        <w:t>modelled</w:t>
      </w:r>
      <w:r w:rsidR="00BC4256" w:rsidRPr="00925371">
        <w:t xml:space="preserve"> protein maturation process to </w:t>
      </w:r>
      <w:r w:rsidR="004D1CEE" w:rsidRPr="00925371">
        <w:t>remove formyl-group for all the translated peptides, and methionyl-group for the case that the mature protein does not have methionine at the first position.</w:t>
      </w:r>
      <w:r w:rsidR="00CE1B7E" w:rsidRPr="00925371">
        <w:t xml:space="preserve"> It depends on the N-terminus prediction whether methionine </w:t>
      </w:r>
      <w:r w:rsidR="00627155" w:rsidRPr="00925371">
        <w:t xml:space="preserve">should be </w:t>
      </w:r>
      <w:r w:rsidR="00627155" w:rsidRPr="00925371">
        <w:lastRenderedPageBreak/>
        <w:t xml:space="preserve">removed for a peptide, </w:t>
      </w:r>
      <w:r w:rsidR="0014532F">
        <w:t>e.g.,</w:t>
      </w:r>
      <w:r w:rsidR="00627155" w:rsidRPr="00925371">
        <w:t xml:space="preserve"> if </w:t>
      </w:r>
      <w:r w:rsidR="00766846" w:rsidRPr="00925371">
        <w:t xml:space="preserve">it is predicted that </w:t>
      </w:r>
      <w:r w:rsidR="00627155" w:rsidRPr="00925371">
        <w:t>a mature protein does not start with methionine, methionine should be removed from the nascent peptide.</w:t>
      </w:r>
    </w:p>
    <w:p w14:paraId="637E136B" w14:textId="77777777" w:rsidR="00241E37" w:rsidRDefault="00241E37" w:rsidP="00533709">
      <w:pPr>
        <w:spacing w:line="400" w:lineRule="exact"/>
        <w:ind w:firstLine="360"/>
        <w:jc w:val="both"/>
      </w:pPr>
      <w:r w:rsidRPr="00925371">
        <w:t>The cleavage of the formyl-group is catalysed by peptide deformylase Def (llmg_0532). We formulated the formation of Def in the model:</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57DF6" w:rsidRPr="00925371" w14:paraId="1D727A13" w14:textId="77777777" w:rsidTr="00287C79">
        <w:tc>
          <w:tcPr>
            <w:tcW w:w="9056" w:type="dxa"/>
            <w:shd w:val="clear" w:color="auto" w:fill="E7E6E6" w:themeFill="background2"/>
          </w:tcPr>
          <w:p w14:paraId="76BBCB48" w14:textId="77777777" w:rsidR="00D57DF6" w:rsidRPr="00AD6EE8" w:rsidRDefault="00D57DF6" w:rsidP="00533709">
            <w:pPr>
              <w:pStyle w:val="ListParagraph"/>
              <w:numPr>
                <w:ilvl w:val="0"/>
                <w:numId w:val="6"/>
              </w:numPr>
              <w:spacing w:line="400" w:lineRule="exact"/>
              <w:rPr>
                <w:sz w:val="20"/>
              </w:rPr>
            </w:pPr>
            <w:r w:rsidRPr="00D57DF6">
              <w:rPr>
                <w:b/>
                <w:sz w:val="20"/>
              </w:rPr>
              <w:t>Reaction ID:</w:t>
            </w:r>
            <w:r w:rsidRPr="00AD6EE8">
              <w:rPr>
                <w:sz w:val="20"/>
              </w:rPr>
              <w:t xml:space="preserve"> R_Peptide_Deformylase_Enzyme</w:t>
            </w:r>
          </w:p>
        </w:tc>
      </w:tr>
      <w:tr w:rsidR="00D57DF6" w:rsidRPr="00CC51CF" w14:paraId="6BB5D048" w14:textId="77777777" w:rsidTr="00287C79">
        <w:tc>
          <w:tcPr>
            <w:tcW w:w="9056" w:type="dxa"/>
            <w:shd w:val="clear" w:color="auto" w:fill="E7E6E6" w:themeFill="background2"/>
          </w:tcPr>
          <w:p w14:paraId="4BC1FA8D" w14:textId="77777777" w:rsidR="00D57DF6" w:rsidRPr="00AD6EE8" w:rsidRDefault="00D57DF6" w:rsidP="00533709">
            <w:pPr>
              <w:pStyle w:val="ListParagraph"/>
              <w:numPr>
                <w:ilvl w:val="0"/>
                <w:numId w:val="6"/>
              </w:numPr>
              <w:spacing w:line="400" w:lineRule="exact"/>
              <w:rPr>
                <w:sz w:val="20"/>
              </w:rPr>
            </w:pPr>
            <w:r w:rsidRPr="00D57DF6">
              <w:rPr>
                <w:b/>
                <w:sz w:val="20"/>
              </w:rPr>
              <w:t>Reaction Formula:</w:t>
            </w:r>
            <w:r w:rsidRPr="00AD6EE8">
              <w:rPr>
                <w:sz w:val="20"/>
              </w:rPr>
              <w:t xml:space="preserve"> </w:t>
            </w:r>
            <w:r w:rsidR="000972AB" w:rsidRPr="000972AB">
              <w:rPr>
                <w:sz w:val="20"/>
              </w:rPr>
              <w:t>llmg_0532_Monomer_c  -&gt; Peptide_Deformylase_Enzyme_c</w:t>
            </w:r>
          </w:p>
        </w:tc>
      </w:tr>
      <w:tr w:rsidR="00D57DF6" w:rsidRPr="00CC51CF" w14:paraId="74BB27CF" w14:textId="77777777" w:rsidTr="00287C79">
        <w:tc>
          <w:tcPr>
            <w:tcW w:w="9056" w:type="dxa"/>
            <w:shd w:val="clear" w:color="auto" w:fill="E7E6E6" w:themeFill="background2"/>
          </w:tcPr>
          <w:p w14:paraId="39044AED" w14:textId="77777777" w:rsidR="00D57DF6" w:rsidRPr="00CC51CF" w:rsidRDefault="00D57DF6" w:rsidP="00533709">
            <w:pPr>
              <w:pStyle w:val="ListParagraph"/>
              <w:numPr>
                <w:ilvl w:val="0"/>
                <w:numId w:val="6"/>
              </w:numPr>
              <w:spacing w:line="400" w:lineRule="exact"/>
              <w:rPr>
                <w:sz w:val="20"/>
                <w:lang w:val="sv-SE"/>
              </w:rPr>
            </w:pPr>
            <w:r w:rsidRPr="00CC51CF">
              <w:rPr>
                <w:b/>
                <w:sz w:val="20"/>
                <w:lang w:val="sv-SE"/>
              </w:rPr>
              <w:t>Catalyst:</w:t>
            </w:r>
            <w:r w:rsidRPr="00CC51CF">
              <w:rPr>
                <w:sz w:val="20"/>
                <w:lang w:val="sv-SE"/>
              </w:rPr>
              <w:t xml:space="preserve"> </w:t>
            </w:r>
            <w:r>
              <w:rPr>
                <w:sz w:val="20"/>
                <w:lang w:val="sv-SE"/>
              </w:rPr>
              <w:t>-</w:t>
            </w:r>
          </w:p>
        </w:tc>
      </w:tr>
    </w:tbl>
    <w:p w14:paraId="4AF31580" w14:textId="77777777" w:rsidR="00241E37" w:rsidRPr="00925371" w:rsidRDefault="00241E37" w:rsidP="00533709">
      <w:pPr>
        <w:spacing w:line="400" w:lineRule="exact"/>
        <w:jc w:val="both"/>
      </w:pPr>
    </w:p>
    <w:p w14:paraId="6A8CBF84" w14:textId="77777777" w:rsidR="00241E37" w:rsidRDefault="00241E37" w:rsidP="00533709">
      <w:pPr>
        <w:spacing w:line="400" w:lineRule="exact"/>
        <w:ind w:firstLine="360"/>
        <w:jc w:val="both"/>
      </w:pPr>
      <w:r w:rsidRPr="00925371">
        <w:t xml:space="preserve">The cleavage of the methionyl-group is catalysed by </w:t>
      </w:r>
      <w:r w:rsidR="009D0D0C" w:rsidRPr="00925371">
        <w:t>methionine aminopeptidase Map (llmg_0577)</w:t>
      </w:r>
      <w:r w:rsidRPr="00925371">
        <w:t xml:space="preserve">. We formulated the formation of </w:t>
      </w:r>
      <w:r w:rsidR="004606F5" w:rsidRPr="00925371">
        <w:t>Map</w:t>
      </w:r>
      <w:r w:rsidRPr="00925371">
        <w:t xml:space="preserve"> in the model:</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122F1" w:rsidRPr="00925371" w14:paraId="639E2CD1" w14:textId="77777777" w:rsidTr="00287C79">
        <w:tc>
          <w:tcPr>
            <w:tcW w:w="9056" w:type="dxa"/>
            <w:shd w:val="clear" w:color="auto" w:fill="E7E6E6" w:themeFill="background2"/>
          </w:tcPr>
          <w:p w14:paraId="349C19FF" w14:textId="77777777" w:rsidR="00A122F1" w:rsidRPr="00EB5D2D" w:rsidRDefault="00A122F1" w:rsidP="00533709">
            <w:pPr>
              <w:pStyle w:val="ListParagraph"/>
              <w:numPr>
                <w:ilvl w:val="0"/>
                <w:numId w:val="6"/>
              </w:numPr>
              <w:spacing w:line="400" w:lineRule="exact"/>
              <w:rPr>
                <w:sz w:val="20"/>
              </w:rPr>
            </w:pPr>
            <w:r w:rsidRPr="00A122F1">
              <w:rPr>
                <w:b/>
                <w:sz w:val="20"/>
              </w:rPr>
              <w:t>Reaction ID:</w:t>
            </w:r>
            <w:r w:rsidRPr="00EB5D2D">
              <w:rPr>
                <w:sz w:val="20"/>
              </w:rPr>
              <w:t xml:space="preserve"> R_Methionine_Aminopeptidase_Enzyme</w:t>
            </w:r>
          </w:p>
        </w:tc>
      </w:tr>
      <w:tr w:rsidR="00A122F1" w:rsidRPr="00CC51CF" w14:paraId="5DA594F2" w14:textId="77777777" w:rsidTr="00287C79">
        <w:tc>
          <w:tcPr>
            <w:tcW w:w="9056" w:type="dxa"/>
            <w:shd w:val="clear" w:color="auto" w:fill="E7E6E6" w:themeFill="background2"/>
          </w:tcPr>
          <w:p w14:paraId="462A3E51" w14:textId="77777777" w:rsidR="00A122F1" w:rsidRPr="00EB5D2D" w:rsidRDefault="00A122F1" w:rsidP="00533709">
            <w:pPr>
              <w:pStyle w:val="ListParagraph"/>
              <w:numPr>
                <w:ilvl w:val="0"/>
                <w:numId w:val="6"/>
              </w:numPr>
              <w:spacing w:line="400" w:lineRule="exact"/>
              <w:rPr>
                <w:sz w:val="20"/>
              </w:rPr>
            </w:pPr>
            <w:r w:rsidRPr="00A122F1">
              <w:rPr>
                <w:b/>
                <w:sz w:val="20"/>
              </w:rPr>
              <w:t>Reaction Formula:</w:t>
            </w:r>
            <w:r w:rsidRPr="00EB5D2D">
              <w:rPr>
                <w:sz w:val="20"/>
              </w:rPr>
              <w:t xml:space="preserve"> </w:t>
            </w:r>
            <w:r w:rsidR="00A83C94" w:rsidRPr="00A83C94">
              <w:rPr>
                <w:sz w:val="20"/>
              </w:rPr>
              <w:t>llmg_0577_2mer_c  -&gt; Methionine_Aminopeptidase_Enzyme_c</w:t>
            </w:r>
          </w:p>
        </w:tc>
      </w:tr>
      <w:tr w:rsidR="00A122F1" w:rsidRPr="00CC51CF" w14:paraId="7B576F75" w14:textId="77777777" w:rsidTr="00287C79">
        <w:tc>
          <w:tcPr>
            <w:tcW w:w="9056" w:type="dxa"/>
            <w:shd w:val="clear" w:color="auto" w:fill="E7E6E6" w:themeFill="background2"/>
          </w:tcPr>
          <w:p w14:paraId="344FFADB" w14:textId="77777777" w:rsidR="00A122F1" w:rsidRPr="00CC51CF" w:rsidRDefault="00A122F1" w:rsidP="00533709">
            <w:pPr>
              <w:pStyle w:val="ListParagraph"/>
              <w:numPr>
                <w:ilvl w:val="0"/>
                <w:numId w:val="6"/>
              </w:numPr>
              <w:spacing w:line="400" w:lineRule="exact"/>
              <w:rPr>
                <w:sz w:val="20"/>
                <w:lang w:val="sv-SE"/>
              </w:rPr>
            </w:pPr>
            <w:r w:rsidRPr="00CC51CF">
              <w:rPr>
                <w:b/>
                <w:sz w:val="20"/>
                <w:lang w:val="sv-SE"/>
              </w:rPr>
              <w:t>Catalyst:</w:t>
            </w:r>
            <w:r w:rsidRPr="00CC51CF">
              <w:rPr>
                <w:sz w:val="20"/>
                <w:lang w:val="sv-SE"/>
              </w:rPr>
              <w:t xml:space="preserve"> </w:t>
            </w:r>
            <w:r>
              <w:rPr>
                <w:sz w:val="20"/>
                <w:lang w:val="sv-SE"/>
              </w:rPr>
              <w:t>-</w:t>
            </w:r>
          </w:p>
        </w:tc>
      </w:tr>
    </w:tbl>
    <w:p w14:paraId="645BDBC7" w14:textId="77777777" w:rsidR="00241E37" w:rsidRPr="00925371" w:rsidRDefault="00241E37" w:rsidP="00533709">
      <w:pPr>
        <w:spacing w:line="400" w:lineRule="exact"/>
        <w:jc w:val="both"/>
      </w:pPr>
    </w:p>
    <w:p w14:paraId="330B604C" w14:textId="77777777" w:rsidR="0060383A" w:rsidRPr="00925371" w:rsidRDefault="005D769D" w:rsidP="00533709">
      <w:pPr>
        <w:spacing w:line="400" w:lineRule="exact"/>
        <w:ind w:firstLine="360"/>
        <w:jc w:val="both"/>
      </w:pPr>
      <w:r w:rsidRPr="00925371">
        <w:t>There are two cases in protein maturation process, i.e., 1) only formyl-group should be removed, and 2) both formyl-group and methionyl-group should be removed.</w:t>
      </w:r>
      <w:r w:rsidR="0060383A" w:rsidRPr="00925371">
        <w:t xml:space="preserve"> </w:t>
      </w:r>
      <w:r w:rsidR="00927D00">
        <w:t>Below</w:t>
      </w:r>
      <w:r w:rsidR="0060383A" w:rsidRPr="00925371">
        <w:t>, we show two examples for the two cases.</w:t>
      </w:r>
    </w:p>
    <w:p w14:paraId="567A18E0" w14:textId="77777777" w:rsidR="0060383A" w:rsidRDefault="00D86E78" w:rsidP="00533709">
      <w:pPr>
        <w:pStyle w:val="ListParagraph"/>
        <w:numPr>
          <w:ilvl w:val="0"/>
          <w:numId w:val="9"/>
        </w:numPr>
        <w:spacing w:line="400" w:lineRule="exact"/>
        <w:jc w:val="both"/>
      </w:pPr>
      <w:r w:rsidRPr="00925371">
        <w:t>On</w:t>
      </w:r>
      <w:r w:rsidR="0060383A" w:rsidRPr="00925371">
        <w:t xml:space="preserve">ly formyl-group should be removed (using </w:t>
      </w:r>
      <w:r w:rsidR="003C40B1">
        <w:t>“</w:t>
      </w:r>
      <w:r w:rsidR="00784091" w:rsidRPr="00925371">
        <w:t>llmg_0145</w:t>
      </w:r>
      <w:r w:rsidR="003C40B1">
        <w:t>”</w:t>
      </w:r>
      <w:r w:rsidR="00784091" w:rsidRPr="00925371">
        <w:t xml:space="preserve"> </w:t>
      </w:r>
      <w:r w:rsidR="0060383A" w:rsidRPr="00925371">
        <w:t>as an example)</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C27AD" w:rsidRPr="00925371" w14:paraId="547957D6" w14:textId="77777777" w:rsidTr="00287C79">
        <w:tc>
          <w:tcPr>
            <w:tcW w:w="9056" w:type="dxa"/>
            <w:shd w:val="clear" w:color="auto" w:fill="E7E6E6" w:themeFill="background2"/>
          </w:tcPr>
          <w:p w14:paraId="25193E57" w14:textId="77777777" w:rsidR="000C27AD" w:rsidRPr="00F77B2D" w:rsidRDefault="000C27AD" w:rsidP="00533709">
            <w:pPr>
              <w:pStyle w:val="ListParagraph"/>
              <w:numPr>
                <w:ilvl w:val="0"/>
                <w:numId w:val="6"/>
              </w:numPr>
              <w:spacing w:line="400" w:lineRule="exact"/>
              <w:rPr>
                <w:sz w:val="20"/>
              </w:rPr>
            </w:pPr>
            <w:r w:rsidRPr="000C27AD">
              <w:rPr>
                <w:b/>
                <w:sz w:val="20"/>
              </w:rPr>
              <w:t>Reaction ID:</w:t>
            </w:r>
            <w:r w:rsidRPr="00F77B2D">
              <w:rPr>
                <w:sz w:val="20"/>
              </w:rPr>
              <w:t xml:space="preserve"> R_deformylase_llmg_0145</w:t>
            </w:r>
          </w:p>
        </w:tc>
      </w:tr>
      <w:tr w:rsidR="000C27AD" w:rsidRPr="00CC51CF" w14:paraId="776C4D13" w14:textId="77777777" w:rsidTr="00287C79">
        <w:tc>
          <w:tcPr>
            <w:tcW w:w="9056" w:type="dxa"/>
            <w:shd w:val="clear" w:color="auto" w:fill="E7E6E6" w:themeFill="background2"/>
          </w:tcPr>
          <w:p w14:paraId="4E2B8A7A" w14:textId="77777777" w:rsidR="000C27AD" w:rsidRPr="00F77B2D" w:rsidRDefault="000C27AD" w:rsidP="00533709">
            <w:pPr>
              <w:pStyle w:val="ListParagraph"/>
              <w:numPr>
                <w:ilvl w:val="0"/>
                <w:numId w:val="6"/>
              </w:numPr>
              <w:spacing w:line="400" w:lineRule="exact"/>
              <w:rPr>
                <w:sz w:val="20"/>
              </w:rPr>
            </w:pPr>
            <w:r w:rsidRPr="000C27AD">
              <w:rPr>
                <w:b/>
                <w:sz w:val="20"/>
              </w:rPr>
              <w:t>Reaction Formula:</w:t>
            </w:r>
            <w:r w:rsidRPr="00F77B2D">
              <w:rPr>
                <w:sz w:val="20"/>
              </w:rPr>
              <w:t xml:space="preserve"> </w:t>
            </w:r>
            <w:r w:rsidR="00095373" w:rsidRPr="00095373">
              <w:rPr>
                <w:sz w:val="20"/>
              </w:rPr>
              <w:t>M_h2o_c + llmg_0145_nascent_c  -&gt; M_for_c + llmg_0145_c</w:t>
            </w:r>
          </w:p>
        </w:tc>
      </w:tr>
      <w:tr w:rsidR="000C27AD" w:rsidRPr="00CC51CF" w14:paraId="727A8F20" w14:textId="77777777" w:rsidTr="00287C79">
        <w:tc>
          <w:tcPr>
            <w:tcW w:w="9056" w:type="dxa"/>
            <w:shd w:val="clear" w:color="auto" w:fill="E7E6E6" w:themeFill="background2"/>
          </w:tcPr>
          <w:p w14:paraId="10D5BB2E" w14:textId="77777777" w:rsidR="000C27AD" w:rsidRPr="00F77B2D" w:rsidRDefault="000C27AD" w:rsidP="00533709">
            <w:pPr>
              <w:pStyle w:val="ListParagraph"/>
              <w:numPr>
                <w:ilvl w:val="0"/>
                <w:numId w:val="6"/>
              </w:numPr>
              <w:spacing w:line="400" w:lineRule="exact"/>
              <w:rPr>
                <w:sz w:val="20"/>
              </w:rPr>
            </w:pPr>
            <w:r w:rsidRPr="000C27AD">
              <w:rPr>
                <w:b/>
                <w:sz w:val="20"/>
              </w:rPr>
              <w:t>Catalyst:</w:t>
            </w:r>
            <w:r w:rsidRPr="00F77B2D">
              <w:rPr>
                <w:sz w:val="20"/>
              </w:rPr>
              <w:t xml:space="preserve"> Peptide_Deformylase_Enzyme_c</w:t>
            </w:r>
          </w:p>
        </w:tc>
      </w:tr>
    </w:tbl>
    <w:p w14:paraId="62D1C066" w14:textId="77777777" w:rsidR="0060383A" w:rsidRPr="00925371" w:rsidRDefault="0060383A" w:rsidP="00533709">
      <w:pPr>
        <w:spacing w:line="400" w:lineRule="exact"/>
        <w:jc w:val="both"/>
      </w:pPr>
    </w:p>
    <w:p w14:paraId="23CEF9F9" w14:textId="77777777" w:rsidR="00241E37" w:rsidRPr="00925371" w:rsidRDefault="0060383A" w:rsidP="00533709">
      <w:pPr>
        <w:pStyle w:val="ListParagraph"/>
        <w:numPr>
          <w:ilvl w:val="0"/>
          <w:numId w:val="9"/>
        </w:numPr>
        <w:spacing w:line="400" w:lineRule="exact"/>
        <w:jc w:val="both"/>
      </w:pPr>
      <w:r w:rsidRPr="00925371">
        <w:t>Both formyl-group and methionyl-group should be removed</w:t>
      </w:r>
      <w:r w:rsidR="005D769D" w:rsidRPr="00925371">
        <w:t xml:space="preserve"> </w:t>
      </w:r>
      <w:r w:rsidR="00DE34F2" w:rsidRPr="00925371">
        <w:t xml:space="preserve">(using </w:t>
      </w:r>
      <w:r w:rsidR="003C40B1">
        <w:t>“</w:t>
      </w:r>
      <w:r w:rsidR="00DE34F2" w:rsidRPr="00925371">
        <w:t>llmg_0073</w:t>
      </w:r>
      <w:r w:rsidR="003C40B1">
        <w:t>”</w:t>
      </w:r>
      <w:r w:rsidR="00DE34F2" w:rsidRPr="00925371">
        <w:t xml:space="preserve"> as an example)</w:t>
      </w:r>
    </w:p>
    <w:p w14:paraId="56589508" w14:textId="77777777" w:rsidR="00241E37" w:rsidRDefault="00AA0941" w:rsidP="00533709">
      <w:pPr>
        <w:spacing w:line="400" w:lineRule="exact"/>
        <w:ind w:firstLine="360"/>
        <w:jc w:val="both"/>
      </w:pPr>
      <w:r w:rsidRPr="00925371">
        <w:t xml:space="preserve">Firstly, the </w:t>
      </w:r>
      <w:r w:rsidR="00B5058A" w:rsidRPr="00925371">
        <w:t>formyl</w:t>
      </w:r>
      <w:r w:rsidRPr="00925371">
        <w:t>-group is removed:</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40231" w:rsidRPr="00925371" w14:paraId="610A1086" w14:textId="77777777" w:rsidTr="00287C79">
        <w:tc>
          <w:tcPr>
            <w:tcW w:w="9056" w:type="dxa"/>
            <w:shd w:val="clear" w:color="auto" w:fill="E7E6E6" w:themeFill="background2"/>
          </w:tcPr>
          <w:p w14:paraId="1F5A2A00" w14:textId="77777777" w:rsidR="00540231" w:rsidRPr="00D907ED" w:rsidRDefault="00540231" w:rsidP="00533709">
            <w:pPr>
              <w:pStyle w:val="ListParagraph"/>
              <w:numPr>
                <w:ilvl w:val="0"/>
                <w:numId w:val="6"/>
              </w:numPr>
              <w:spacing w:line="400" w:lineRule="exact"/>
              <w:rPr>
                <w:sz w:val="20"/>
              </w:rPr>
            </w:pPr>
            <w:r w:rsidRPr="00540231">
              <w:rPr>
                <w:b/>
                <w:sz w:val="20"/>
              </w:rPr>
              <w:t>Reaction ID:</w:t>
            </w:r>
            <w:r w:rsidRPr="00D907ED">
              <w:rPr>
                <w:sz w:val="20"/>
              </w:rPr>
              <w:t xml:space="preserve"> R_deformylase_llmg_0073</w:t>
            </w:r>
          </w:p>
        </w:tc>
      </w:tr>
      <w:tr w:rsidR="00540231" w:rsidRPr="00CC51CF" w14:paraId="6A32AE31" w14:textId="77777777" w:rsidTr="00287C79">
        <w:tc>
          <w:tcPr>
            <w:tcW w:w="9056" w:type="dxa"/>
            <w:shd w:val="clear" w:color="auto" w:fill="E7E6E6" w:themeFill="background2"/>
          </w:tcPr>
          <w:p w14:paraId="5A28CC4E" w14:textId="77777777" w:rsidR="00540231" w:rsidRPr="00D907ED" w:rsidRDefault="00540231" w:rsidP="00533709">
            <w:pPr>
              <w:pStyle w:val="ListParagraph"/>
              <w:numPr>
                <w:ilvl w:val="0"/>
                <w:numId w:val="6"/>
              </w:numPr>
              <w:spacing w:line="400" w:lineRule="exact"/>
              <w:rPr>
                <w:sz w:val="20"/>
              </w:rPr>
            </w:pPr>
            <w:r w:rsidRPr="00540231">
              <w:rPr>
                <w:b/>
                <w:sz w:val="20"/>
              </w:rPr>
              <w:t>Reaction Formula:</w:t>
            </w:r>
            <w:r w:rsidRPr="00D907ED">
              <w:rPr>
                <w:sz w:val="20"/>
              </w:rPr>
              <w:t xml:space="preserve"> </w:t>
            </w:r>
            <w:r w:rsidR="00451668" w:rsidRPr="00451668">
              <w:rPr>
                <w:sz w:val="20"/>
              </w:rPr>
              <w:t>M_h2o_c + llmg_0073_nascent_c  -&gt; M_for_c + llmg_0073_for_M_excision_c</w:t>
            </w:r>
          </w:p>
        </w:tc>
      </w:tr>
      <w:tr w:rsidR="00540231" w:rsidRPr="00CC51CF" w14:paraId="10498183" w14:textId="77777777" w:rsidTr="00287C79">
        <w:tc>
          <w:tcPr>
            <w:tcW w:w="9056" w:type="dxa"/>
            <w:shd w:val="clear" w:color="auto" w:fill="E7E6E6" w:themeFill="background2"/>
          </w:tcPr>
          <w:p w14:paraId="3551702F" w14:textId="77777777" w:rsidR="00540231" w:rsidRPr="00D907ED" w:rsidRDefault="00540231" w:rsidP="00533709">
            <w:pPr>
              <w:pStyle w:val="ListParagraph"/>
              <w:numPr>
                <w:ilvl w:val="0"/>
                <w:numId w:val="6"/>
              </w:numPr>
              <w:spacing w:line="400" w:lineRule="exact"/>
              <w:rPr>
                <w:sz w:val="20"/>
              </w:rPr>
            </w:pPr>
            <w:r w:rsidRPr="00540231">
              <w:rPr>
                <w:b/>
                <w:sz w:val="20"/>
              </w:rPr>
              <w:t>Catalyst:</w:t>
            </w:r>
            <w:r w:rsidRPr="00D907ED">
              <w:rPr>
                <w:sz w:val="20"/>
              </w:rPr>
              <w:t xml:space="preserve"> Peptide_Deformylase_Enzyme_c</w:t>
            </w:r>
          </w:p>
        </w:tc>
      </w:tr>
    </w:tbl>
    <w:p w14:paraId="6EFA282C" w14:textId="77777777" w:rsidR="00AA0941" w:rsidRPr="00925371" w:rsidRDefault="00AA0941" w:rsidP="00533709">
      <w:pPr>
        <w:spacing w:line="400" w:lineRule="exact"/>
        <w:jc w:val="both"/>
      </w:pPr>
    </w:p>
    <w:p w14:paraId="0DE418EC" w14:textId="77777777" w:rsidR="00B5058A" w:rsidRDefault="00B5058A" w:rsidP="00533709">
      <w:pPr>
        <w:spacing w:line="400" w:lineRule="exact"/>
        <w:ind w:firstLine="360"/>
        <w:jc w:val="both"/>
      </w:pPr>
      <w:r w:rsidRPr="00925371">
        <w:t>Secondly, the methionyl-group is removed:</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48479C" w:rsidRPr="00925371" w14:paraId="54DCE2E8" w14:textId="77777777" w:rsidTr="00287C79">
        <w:tc>
          <w:tcPr>
            <w:tcW w:w="9056" w:type="dxa"/>
            <w:shd w:val="clear" w:color="auto" w:fill="E7E6E6" w:themeFill="background2"/>
          </w:tcPr>
          <w:p w14:paraId="029CCFCF" w14:textId="77777777" w:rsidR="0048479C" w:rsidRPr="00F91283" w:rsidRDefault="0048479C" w:rsidP="00533709">
            <w:pPr>
              <w:pStyle w:val="ListParagraph"/>
              <w:numPr>
                <w:ilvl w:val="0"/>
                <w:numId w:val="6"/>
              </w:numPr>
              <w:spacing w:line="400" w:lineRule="exact"/>
              <w:rPr>
                <w:sz w:val="20"/>
              </w:rPr>
            </w:pPr>
            <w:r w:rsidRPr="0048479C">
              <w:rPr>
                <w:b/>
                <w:sz w:val="20"/>
              </w:rPr>
              <w:t>Reaction ID:</w:t>
            </w:r>
            <w:r w:rsidRPr="00F91283">
              <w:rPr>
                <w:sz w:val="20"/>
              </w:rPr>
              <w:t xml:space="preserve"> R_Met_aminopeptidase_llmg_0073</w:t>
            </w:r>
          </w:p>
        </w:tc>
      </w:tr>
      <w:tr w:rsidR="0048479C" w:rsidRPr="00CC51CF" w14:paraId="622D0280" w14:textId="77777777" w:rsidTr="00287C79">
        <w:tc>
          <w:tcPr>
            <w:tcW w:w="9056" w:type="dxa"/>
            <w:shd w:val="clear" w:color="auto" w:fill="E7E6E6" w:themeFill="background2"/>
          </w:tcPr>
          <w:p w14:paraId="38F9CCA7" w14:textId="77777777" w:rsidR="0048479C" w:rsidRPr="00F91283" w:rsidRDefault="0048479C" w:rsidP="00533709">
            <w:pPr>
              <w:pStyle w:val="ListParagraph"/>
              <w:numPr>
                <w:ilvl w:val="0"/>
                <w:numId w:val="6"/>
              </w:numPr>
              <w:spacing w:line="400" w:lineRule="exact"/>
              <w:rPr>
                <w:sz w:val="20"/>
              </w:rPr>
            </w:pPr>
            <w:r w:rsidRPr="0048479C">
              <w:rPr>
                <w:b/>
                <w:sz w:val="20"/>
              </w:rPr>
              <w:t>Reaction Formula:</w:t>
            </w:r>
            <w:r w:rsidRPr="00F91283">
              <w:rPr>
                <w:sz w:val="20"/>
              </w:rPr>
              <w:t xml:space="preserve"> </w:t>
            </w:r>
            <w:r w:rsidR="00A4638B" w:rsidRPr="00A4638B">
              <w:rPr>
                <w:sz w:val="20"/>
              </w:rPr>
              <w:t>M_h2o_c + llmg_0073_for_M_excision_c  -&gt; M_met__L_c + llmg_0073_c</w:t>
            </w:r>
          </w:p>
        </w:tc>
      </w:tr>
      <w:tr w:rsidR="0048479C" w:rsidRPr="0048479C" w14:paraId="0691E033" w14:textId="77777777" w:rsidTr="00287C79">
        <w:tc>
          <w:tcPr>
            <w:tcW w:w="9056" w:type="dxa"/>
            <w:shd w:val="clear" w:color="auto" w:fill="E7E6E6" w:themeFill="background2"/>
          </w:tcPr>
          <w:p w14:paraId="73C5CE8D" w14:textId="77777777" w:rsidR="0048479C" w:rsidRPr="00F91283" w:rsidRDefault="0048479C" w:rsidP="00533709">
            <w:pPr>
              <w:pStyle w:val="ListParagraph"/>
              <w:numPr>
                <w:ilvl w:val="0"/>
                <w:numId w:val="6"/>
              </w:numPr>
              <w:spacing w:line="400" w:lineRule="exact"/>
              <w:rPr>
                <w:sz w:val="20"/>
              </w:rPr>
            </w:pPr>
            <w:r w:rsidRPr="0048479C">
              <w:rPr>
                <w:b/>
                <w:sz w:val="20"/>
              </w:rPr>
              <w:t>Catalyst:</w:t>
            </w:r>
            <w:r w:rsidRPr="00F91283">
              <w:rPr>
                <w:sz w:val="20"/>
              </w:rPr>
              <w:t xml:space="preserve"> Methionine_Aminopeptidase_Enzyme_c</w:t>
            </w:r>
          </w:p>
        </w:tc>
      </w:tr>
    </w:tbl>
    <w:p w14:paraId="2552CA70" w14:textId="77777777" w:rsidR="00B9253F" w:rsidRPr="00925371" w:rsidRDefault="00B9253F" w:rsidP="00533709">
      <w:pPr>
        <w:spacing w:line="400" w:lineRule="exact"/>
        <w:jc w:val="both"/>
      </w:pPr>
    </w:p>
    <w:p w14:paraId="742CF038" w14:textId="77777777" w:rsidR="00E633F9" w:rsidRPr="00925371" w:rsidRDefault="00E633F9" w:rsidP="00732AE6">
      <w:pPr>
        <w:pStyle w:val="Heading2"/>
      </w:pPr>
      <w:bookmarkStart w:id="31" w:name="_Toc13217571"/>
      <w:r w:rsidRPr="00925371">
        <w:lastRenderedPageBreak/>
        <w:t>Protein assembly</w:t>
      </w:r>
      <w:bookmarkEnd w:id="31"/>
    </w:p>
    <w:p w14:paraId="7B0883C2" w14:textId="77777777" w:rsidR="00B9253F" w:rsidRDefault="00D442D4" w:rsidP="00533709">
      <w:pPr>
        <w:spacing w:line="400" w:lineRule="exact"/>
        <w:ind w:firstLine="360"/>
        <w:jc w:val="both"/>
      </w:pPr>
      <w:r w:rsidRPr="00925371">
        <w:t xml:space="preserve">We </w:t>
      </w:r>
      <w:r w:rsidR="00694ADE">
        <w:t>modelled</w:t>
      </w:r>
      <w:r w:rsidR="006E4D53" w:rsidRPr="00925371">
        <w:t xml:space="preserve"> protein assembly process for protein folding based on protein stoichiometry information. </w:t>
      </w:r>
      <w:r w:rsidR="00627311">
        <w:t>We</w:t>
      </w:r>
      <w:r w:rsidR="006E4D53" w:rsidRPr="00925371">
        <w:t xml:space="preserve"> assumed that </w:t>
      </w:r>
      <w:r w:rsidR="0072601F">
        <w:t>this process is</w:t>
      </w:r>
      <w:r w:rsidR="006E4D53" w:rsidRPr="00925371">
        <w:t xml:space="preserve"> spontaneous. </w:t>
      </w:r>
      <w:r w:rsidR="001F1B16" w:rsidRPr="00925371">
        <w:t xml:space="preserve">The </w:t>
      </w:r>
      <w:r w:rsidR="002555E4" w:rsidRPr="00925371">
        <w:t>protein sto</w:t>
      </w:r>
      <w:r w:rsidR="001F1B16" w:rsidRPr="00925371">
        <w:t xml:space="preserve">ichiometry determines how many nascent peptides should be used for a functional protein. </w:t>
      </w:r>
      <w:r w:rsidR="0066442D">
        <w:t>We</w:t>
      </w:r>
      <w:r w:rsidR="001F1B16" w:rsidRPr="00925371">
        <w:t xml:space="preserve"> assumed </w:t>
      </w:r>
      <w:r w:rsidR="0066442D" w:rsidRPr="00925371">
        <w:t xml:space="preserve">the protein without stoichiometry information </w:t>
      </w:r>
      <w:r w:rsidR="001F1B16" w:rsidRPr="00925371">
        <w:t>to be a monomer.</w:t>
      </w:r>
      <w:r w:rsidR="00D95FAA" w:rsidRPr="00925371">
        <w:t xml:space="preserve"> Below are examples for monomer, assumed monomer, and oligomer:</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F7B0C" w:rsidRPr="00925371" w14:paraId="5816C33B" w14:textId="77777777" w:rsidTr="00287C79">
        <w:tc>
          <w:tcPr>
            <w:tcW w:w="9056" w:type="dxa"/>
            <w:shd w:val="clear" w:color="auto" w:fill="E7E6E6" w:themeFill="background2"/>
          </w:tcPr>
          <w:p w14:paraId="10B3AD94" w14:textId="77777777" w:rsidR="00EF7B0C" w:rsidRPr="0054176A" w:rsidRDefault="00EF7B0C" w:rsidP="00533709">
            <w:pPr>
              <w:pStyle w:val="ListParagraph"/>
              <w:numPr>
                <w:ilvl w:val="0"/>
                <w:numId w:val="6"/>
              </w:numPr>
              <w:spacing w:line="400" w:lineRule="exact"/>
              <w:rPr>
                <w:sz w:val="20"/>
              </w:rPr>
            </w:pPr>
            <w:r w:rsidRPr="00641F3D">
              <w:rPr>
                <w:b/>
                <w:sz w:val="20"/>
              </w:rPr>
              <w:t>Reaction ID:</w:t>
            </w:r>
            <w:r w:rsidRPr="0054176A">
              <w:rPr>
                <w:sz w:val="20"/>
              </w:rPr>
              <w:t xml:space="preserve"> R_llmg_0013_Monomer</w:t>
            </w:r>
          </w:p>
        </w:tc>
      </w:tr>
      <w:tr w:rsidR="00EF7B0C" w:rsidRPr="00CC51CF" w14:paraId="2270306F" w14:textId="77777777" w:rsidTr="00287C79">
        <w:tc>
          <w:tcPr>
            <w:tcW w:w="9056" w:type="dxa"/>
            <w:shd w:val="clear" w:color="auto" w:fill="E7E6E6" w:themeFill="background2"/>
          </w:tcPr>
          <w:p w14:paraId="7C4C9EAC" w14:textId="77777777" w:rsidR="00EF7B0C" w:rsidRPr="0054176A" w:rsidRDefault="00EF7B0C" w:rsidP="00533709">
            <w:pPr>
              <w:pStyle w:val="ListParagraph"/>
              <w:numPr>
                <w:ilvl w:val="0"/>
                <w:numId w:val="6"/>
              </w:numPr>
              <w:spacing w:line="400" w:lineRule="exact"/>
              <w:rPr>
                <w:sz w:val="20"/>
              </w:rPr>
            </w:pPr>
            <w:r w:rsidRPr="00641F3D">
              <w:rPr>
                <w:b/>
                <w:sz w:val="20"/>
              </w:rPr>
              <w:t>Reaction Formula:</w:t>
            </w:r>
            <w:r w:rsidRPr="0054176A">
              <w:rPr>
                <w:sz w:val="20"/>
              </w:rPr>
              <w:t xml:space="preserve"> llmg_0013_c  -&gt; llmg_0013_Monomer_c</w:t>
            </w:r>
          </w:p>
        </w:tc>
      </w:tr>
      <w:tr w:rsidR="00D92A47" w:rsidRPr="0048479C" w14:paraId="01F92178" w14:textId="77777777" w:rsidTr="00287C79">
        <w:tc>
          <w:tcPr>
            <w:tcW w:w="9056" w:type="dxa"/>
            <w:shd w:val="clear" w:color="auto" w:fill="E7E6E6" w:themeFill="background2"/>
          </w:tcPr>
          <w:p w14:paraId="44FEE738" w14:textId="77777777" w:rsidR="00D92A47" w:rsidRPr="00F91283" w:rsidRDefault="00D92A47"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4D85AF11" w14:textId="77777777" w:rsidR="00D92A47" w:rsidRDefault="00D92A47" w:rsidP="00533709">
      <w:pPr>
        <w:spacing w:line="400" w:lineRule="exact"/>
        <w:ind w:firstLine="360"/>
        <w:jc w:val="both"/>
        <w:rPr>
          <w:lang w:val="en-US"/>
        </w:rPr>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F7B0C" w:rsidRPr="00925371" w14:paraId="5A4093A3" w14:textId="77777777" w:rsidTr="00287C79">
        <w:tc>
          <w:tcPr>
            <w:tcW w:w="9056" w:type="dxa"/>
            <w:shd w:val="clear" w:color="auto" w:fill="E7E6E6" w:themeFill="background2"/>
          </w:tcPr>
          <w:p w14:paraId="1C99FB0B" w14:textId="77777777" w:rsidR="00EF7B0C" w:rsidRPr="00360EA1" w:rsidRDefault="00EF7B0C" w:rsidP="00533709">
            <w:pPr>
              <w:pStyle w:val="ListParagraph"/>
              <w:numPr>
                <w:ilvl w:val="0"/>
                <w:numId w:val="6"/>
              </w:numPr>
              <w:spacing w:line="400" w:lineRule="exact"/>
              <w:rPr>
                <w:sz w:val="20"/>
              </w:rPr>
            </w:pPr>
            <w:r w:rsidRPr="00641F3D">
              <w:rPr>
                <w:b/>
                <w:sz w:val="20"/>
              </w:rPr>
              <w:t>Reaction ID:</w:t>
            </w:r>
            <w:r w:rsidRPr="00360EA1">
              <w:rPr>
                <w:sz w:val="20"/>
              </w:rPr>
              <w:t xml:space="preserve"> R_llmg_0022_assumed_Monomer</w:t>
            </w:r>
          </w:p>
        </w:tc>
      </w:tr>
      <w:tr w:rsidR="00EF7B0C" w:rsidRPr="00CC51CF" w14:paraId="3583AA96" w14:textId="77777777" w:rsidTr="00287C79">
        <w:tc>
          <w:tcPr>
            <w:tcW w:w="9056" w:type="dxa"/>
            <w:shd w:val="clear" w:color="auto" w:fill="E7E6E6" w:themeFill="background2"/>
          </w:tcPr>
          <w:p w14:paraId="7A6CA85B" w14:textId="77777777" w:rsidR="00EF7B0C" w:rsidRPr="00360EA1" w:rsidRDefault="00EF7B0C" w:rsidP="00533709">
            <w:pPr>
              <w:pStyle w:val="ListParagraph"/>
              <w:numPr>
                <w:ilvl w:val="0"/>
                <w:numId w:val="6"/>
              </w:numPr>
              <w:spacing w:line="400" w:lineRule="exact"/>
              <w:rPr>
                <w:sz w:val="20"/>
              </w:rPr>
            </w:pPr>
            <w:r w:rsidRPr="00641F3D">
              <w:rPr>
                <w:b/>
                <w:sz w:val="20"/>
              </w:rPr>
              <w:t>Reaction Formula:</w:t>
            </w:r>
            <w:r w:rsidRPr="00360EA1">
              <w:rPr>
                <w:sz w:val="20"/>
              </w:rPr>
              <w:t xml:space="preserve"> llmg_0022_c  -&gt; llmg_0022_assumed_Monomer_c</w:t>
            </w:r>
          </w:p>
        </w:tc>
      </w:tr>
      <w:tr w:rsidR="00D92A47" w:rsidRPr="0048479C" w14:paraId="452F8234" w14:textId="77777777" w:rsidTr="00287C79">
        <w:tc>
          <w:tcPr>
            <w:tcW w:w="9056" w:type="dxa"/>
            <w:shd w:val="clear" w:color="auto" w:fill="E7E6E6" w:themeFill="background2"/>
          </w:tcPr>
          <w:p w14:paraId="17341C54" w14:textId="77777777" w:rsidR="00D92A47" w:rsidRPr="00F91283" w:rsidRDefault="00D92A47"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4AA2EDDD" w14:textId="77777777" w:rsidR="00D92A47" w:rsidRDefault="00D92A47" w:rsidP="00533709">
      <w:pPr>
        <w:spacing w:line="400" w:lineRule="exact"/>
        <w:ind w:firstLine="360"/>
        <w:jc w:val="both"/>
        <w:rPr>
          <w:lang w:val="en-US"/>
        </w:rPr>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F7B0C" w:rsidRPr="00925371" w14:paraId="063A0A9E" w14:textId="77777777" w:rsidTr="00287C79">
        <w:tc>
          <w:tcPr>
            <w:tcW w:w="9056" w:type="dxa"/>
            <w:shd w:val="clear" w:color="auto" w:fill="E7E6E6" w:themeFill="background2"/>
          </w:tcPr>
          <w:p w14:paraId="678C237B" w14:textId="77777777" w:rsidR="00EF7B0C" w:rsidRPr="00523FDC" w:rsidRDefault="00EF7B0C" w:rsidP="00533709">
            <w:pPr>
              <w:pStyle w:val="ListParagraph"/>
              <w:numPr>
                <w:ilvl w:val="0"/>
                <w:numId w:val="6"/>
              </w:numPr>
              <w:spacing w:line="400" w:lineRule="exact"/>
              <w:rPr>
                <w:sz w:val="20"/>
              </w:rPr>
            </w:pPr>
            <w:r w:rsidRPr="00641F3D">
              <w:rPr>
                <w:b/>
                <w:sz w:val="20"/>
              </w:rPr>
              <w:t>Reaction ID:</w:t>
            </w:r>
            <w:r w:rsidRPr="00523FDC">
              <w:rPr>
                <w:sz w:val="20"/>
              </w:rPr>
              <w:t xml:space="preserve"> R_llmg_0020_4mer</w:t>
            </w:r>
          </w:p>
        </w:tc>
      </w:tr>
      <w:tr w:rsidR="00EF7B0C" w:rsidRPr="00CC51CF" w14:paraId="0EB352E8" w14:textId="77777777" w:rsidTr="00287C79">
        <w:tc>
          <w:tcPr>
            <w:tcW w:w="9056" w:type="dxa"/>
            <w:shd w:val="clear" w:color="auto" w:fill="E7E6E6" w:themeFill="background2"/>
          </w:tcPr>
          <w:p w14:paraId="7BB5F635" w14:textId="77777777" w:rsidR="00EF7B0C" w:rsidRPr="00523FDC" w:rsidRDefault="00EF7B0C" w:rsidP="00533709">
            <w:pPr>
              <w:pStyle w:val="ListParagraph"/>
              <w:numPr>
                <w:ilvl w:val="0"/>
                <w:numId w:val="6"/>
              </w:numPr>
              <w:spacing w:line="400" w:lineRule="exact"/>
              <w:rPr>
                <w:sz w:val="20"/>
              </w:rPr>
            </w:pPr>
            <w:r w:rsidRPr="00641F3D">
              <w:rPr>
                <w:b/>
                <w:sz w:val="20"/>
              </w:rPr>
              <w:t>Reaction Formula:</w:t>
            </w:r>
            <w:r w:rsidRPr="00523FDC">
              <w:rPr>
                <w:sz w:val="20"/>
              </w:rPr>
              <w:t xml:space="preserve"> 4 llmg_0020_c  -&gt; llmg_0020_4mer_c</w:t>
            </w:r>
          </w:p>
        </w:tc>
      </w:tr>
      <w:tr w:rsidR="00D92A47" w:rsidRPr="0048479C" w14:paraId="243C3795" w14:textId="77777777" w:rsidTr="00287C79">
        <w:tc>
          <w:tcPr>
            <w:tcW w:w="9056" w:type="dxa"/>
            <w:shd w:val="clear" w:color="auto" w:fill="E7E6E6" w:themeFill="background2"/>
          </w:tcPr>
          <w:p w14:paraId="1080474E" w14:textId="77777777" w:rsidR="00D92A47" w:rsidRPr="00F91283" w:rsidRDefault="00D92A47"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352D041B" w14:textId="77777777" w:rsidR="009A628C" w:rsidRPr="00925371" w:rsidRDefault="009A628C" w:rsidP="00533709">
      <w:pPr>
        <w:spacing w:line="400" w:lineRule="exact"/>
        <w:jc w:val="both"/>
      </w:pPr>
    </w:p>
    <w:p w14:paraId="1B034366" w14:textId="77777777" w:rsidR="00837D69" w:rsidRPr="00925371" w:rsidRDefault="00837D69" w:rsidP="00732AE6">
      <w:pPr>
        <w:pStyle w:val="Heading2"/>
      </w:pPr>
      <w:bookmarkStart w:id="32" w:name="_Toc13217572"/>
      <w:r w:rsidRPr="00925371">
        <w:t>Enzyme formation</w:t>
      </w:r>
      <w:bookmarkEnd w:id="32"/>
    </w:p>
    <w:p w14:paraId="673D4D62" w14:textId="77777777" w:rsidR="00837D69" w:rsidRDefault="00837D69" w:rsidP="00533709">
      <w:pPr>
        <w:spacing w:line="400" w:lineRule="exact"/>
        <w:ind w:firstLine="360"/>
        <w:jc w:val="both"/>
      </w:pPr>
      <w:r w:rsidRPr="00925371">
        <w:t xml:space="preserve">In the model, we </w:t>
      </w:r>
      <w:r w:rsidR="00220E1C" w:rsidRPr="00925371">
        <w:t>formulated enzyme formation reactions to represent the production of functional enzymes cataly</w:t>
      </w:r>
      <w:r w:rsidR="00CF09CA">
        <w:t>s</w:t>
      </w:r>
      <w:r w:rsidR="00220E1C" w:rsidRPr="00925371">
        <w:t>ing other reactions</w:t>
      </w:r>
      <w:r w:rsidR="00C8461A" w:rsidRPr="00925371">
        <w:t xml:space="preserve"> in metabolism and </w:t>
      </w:r>
      <w:r w:rsidR="00EC0CDD" w:rsidRPr="00925371">
        <w:t xml:space="preserve">protein expression </w:t>
      </w:r>
      <w:r w:rsidR="00C8461A" w:rsidRPr="00925371">
        <w:t>process</w:t>
      </w:r>
      <w:r w:rsidR="00220E1C" w:rsidRPr="00925371">
        <w:t xml:space="preserve">. </w:t>
      </w:r>
      <w:r w:rsidR="005E02B8" w:rsidRPr="00925371">
        <w:t>We formulated such reactions for all the catalysts no matter whether it is a complex containing subunits, and all of them are spontaneous</w:t>
      </w:r>
      <w:r w:rsidRPr="00925371">
        <w:t xml:space="preserve">. </w:t>
      </w:r>
      <w:r w:rsidR="00811C86" w:rsidRPr="00925371">
        <w:t xml:space="preserve">We have shown some examples above and will also show some below. If </w:t>
      </w:r>
      <w:r w:rsidR="00E70A58" w:rsidRPr="00925371">
        <w:t xml:space="preserve">a catalyst is made up of only one folded protein, e.g., </w:t>
      </w:r>
      <w:r w:rsidR="00720CD7" w:rsidRPr="00925371">
        <w:t>acetylglutamate kinase, the reaction is: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2153B0" w:rsidRPr="00925371" w14:paraId="53909F9F" w14:textId="77777777" w:rsidTr="00287C79">
        <w:tc>
          <w:tcPr>
            <w:tcW w:w="9056" w:type="dxa"/>
            <w:shd w:val="clear" w:color="auto" w:fill="E7E6E6" w:themeFill="background2"/>
          </w:tcPr>
          <w:p w14:paraId="35CEA4AF" w14:textId="77777777" w:rsidR="002153B0" w:rsidRPr="00792760" w:rsidRDefault="002153B0" w:rsidP="00533709">
            <w:pPr>
              <w:pStyle w:val="ListParagraph"/>
              <w:numPr>
                <w:ilvl w:val="0"/>
                <w:numId w:val="6"/>
              </w:numPr>
              <w:spacing w:line="400" w:lineRule="exact"/>
              <w:rPr>
                <w:sz w:val="20"/>
              </w:rPr>
            </w:pPr>
            <w:r w:rsidRPr="002153B0">
              <w:rPr>
                <w:b/>
                <w:sz w:val="20"/>
              </w:rPr>
              <w:t>Reaction ID:</w:t>
            </w:r>
            <w:r w:rsidRPr="00792760">
              <w:rPr>
                <w:sz w:val="20"/>
              </w:rPr>
              <w:t xml:space="preserve"> R_M_ACGK_Enzyme</w:t>
            </w:r>
          </w:p>
        </w:tc>
      </w:tr>
      <w:tr w:rsidR="002153B0" w:rsidRPr="00CC51CF" w14:paraId="6B7C3C78" w14:textId="77777777" w:rsidTr="00287C79">
        <w:tc>
          <w:tcPr>
            <w:tcW w:w="9056" w:type="dxa"/>
            <w:shd w:val="clear" w:color="auto" w:fill="E7E6E6" w:themeFill="background2"/>
          </w:tcPr>
          <w:p w14:paraId="6E486CA1" w14:textId="77777777" w:rsidR="002153B0" w:rsidRPr="00792760" w:rsidRDefault="002153B0" w:rsidP="00533709">
            <w:pPr>
              <w:pStyle w:val="ListParagraph"/>
              <w:numPr>
                <w:ilvl w:val="0"/>
                <w:numId w:val="6"/>
              </w:numPr>
              <w:spacing w:line="400" w:lineRule="exact"/>
              <w:rPr>
                <w:sz w:val="20"/>
              </w:rPr>
            </w:pPr>
            <w:r w:rsidRPr="002153B0">
              <w:rPr>
                <w:b/>
                <w:sz w:val="20"/>
              </w:rPr>
              <w:t>Reaction Formula:</w:t>
            </w:r>
            <w:r w:rsidRPr="00792760">
              <w:rPr>
                <w:sz w:val="20"/>
              </w:rPr>
              <w:t xml:space="preserve"> </w:t>
            </w:r>
            <w:r w:rsidR="009358D4" w:rsidRPr="009358D4">
              <w:rPr>
                <w:sz w:val="20"/>
              </w:rPr>
              <w:t>llmg_1755_6mer_c  -&gt; M_ACGK_Enzyme_c</w:t>
            </w:r>
          </w:p>
        </w:tc>
      </w:tr>
      <w:tr w:rsidR="002153B0" w:rsidRPr="0048479C" w14:paraId="6DB403CE" w14:textId="77777777" w:rsidTr="00287C79">
        <w:tc>
          <w:tcPr>
            <w:tcW w:w="9056" w:type="dxa"/>
            <w:shd w:val="clear" w:color="auto" w:fill="E7E6E6" w:themeFill="background2"/>
          </w:tcPr>
          <w:p w14:paraId="1828BBA9" w14:textId="77777777" w:rsidR="002153B0" w:rsidRPr="00F91283" w:rsidRDefault="002153B0"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2E02E5A1" w14:textId="77777777" w:rsidR="00720CD7" w:rsidRPr="00925371" w:rsidRDefault="00720CD7" w:rsidP="00533709">
      <w:pPr>
        <w:spacing w:line="400" w:lineRule="exact"/>
        <w:jc w:val="both"/>
      </w:pPr>
    </w:p>
    <w:p w14:paraId="40302BA1" w14:textId="77777777" w:rsidR="00720CD7" w:rsidRDefault="00720CD7" w:rsidP="00533709">
      <w:pPr>
        <w:spacing w:line="400" w:lineRule="exact"/>
        <w:ind w:firstLine="360"/>
        <w:jc w:val="both"/>
      </w:pPr>
      <w:r w:rsidRPr="00925371">
        <w:t xml:space="preserve">If a catalyst is </w:t>
      </w:r>
      <w:r w:rsidR="00DB45E7" w:rsidRPr="00925371">
        <w:t>a complex and made up of several subunits</w:t>
      </w:r>
      <w:r w:rsidRPr="00925371">
        <w:t xml:space="preserve">, e.g., </w:t>
      </w:r>
      <w:r w:rsidR="00DB45E7" w:rsidRPr="00925371">
        <w:t>glycogen phosphorylase</w:t>
      </w:r>
      <w:r w:rsidRPr="00925371">
        <w:t>, the reaction is: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2153B0" w:rsidRPr="00925371" w14:paraId="7C693D63" w14:textId="77777777" w:rsidTr="00287C79">
        <w:tc>
          <w:tcPr>
            <w:tcW w:w="9056" w:type="dxa"/>
            <w:shd w:val="clear" w:color="auto" w:fill="E7E6E6" w:themeFill="background2"/>
          </w:tcPr>
          <w:p w14:paraId="130686AC" w14:textId="77777777" w:rsidR="002153B0" w:rsidRPr="00BE7146" w:rsidRDefault="002153B0" w:rsidP="00533709">
            <w:pPr>
              <w:pStyle w:val="ListParagraph"/>
              <w:numPr>
                <w:ilvl w:val="0"/>
                <w:numId w:val="6"/>
              </w:numPr>
              <w:spacing w:line="400" w:lineRule="exact"/>
              <w:rPr>
                <w:sz w:val="20"/>
              </w:rPr>
            </w:pPr>
            <w:r w:rsidRPr="002153B0">
              <w:rPr>
                <w:b/>
                <w:sz w:val="20"/>
              </w:rPr>
              <w:t>Reaction ID:</w:t>
            </w:r>
            <w:r w:rsidRPr="00BE7146">
              <w:rPr>
                <w:sz w:val="20"/>
              </w:rPr>
              <w:t xml:space="preserve"> R_M_GLCP_Enzyme</w:t>
            </w:r>
          </w:p>
        </w:tc>
      </w:tr>
      <w:tr w:rsidR="002153B0" w:rsidRPr="00CC51CF" w14:paraId="7819D7C0" w14:textId="77777777" w:rsidTr="00287C79">
        <w:tc>
          <w:tcPr>
            <w:tcW w:w="9056" w:type="dxa"/>
            <w:shd w:val="clear" w:color="auto" w:fill="E7E6E6" w:themeFill="background2"/>
          </w:tcPr>
          <w:p w14:paraId="6C64F50D" w14:textId="77777777" w:rsidR="002153B0" w:rsidRPr="00BE7146" w:rsidRDefault="002153B0" w:rsidP="00533709">
            <w:pPr>
              <w:pStyle w:val="ListParagraph"/>
              <w:numPr>
                <w:ilvl w:val="0"/>
                <w:numId w:val="6"/>
              </w:numPr>
              <w:spacing w:line="400" w:lineRule="exact"/>
              <w:rPr>
                <w:sz w:val="20"/>
              </w:rPr>
            </w:pPr>
            <w:r w:rsidRPr="002153B0">
              <w:rPr>
                <w:b/>
                <w:sz w:val="20"/>
              </w:rPr>
              <w:t>Reaction Formula:</w:t>
            </w:r>
            <w:r w:rsidRPr="00BE7146">
              <w:rPr>
                <w:sz w:val="20"/>
              </w:rPr>
              <w:t xml:space="preserve"> </w:t>
            </w:r>
            <w:r w:rsidR="009A3E52" w:rsidRPr="009A3E52">
              <w:rPr>
                <w:sz w:val="20"/>
              </w:rPr>
              <w:t>llmg_1869_Monomer_c + llmg_1871_Monomer_c  -&gt; M_GLCP_Enzyme_c</w:t>
            </w:r>
          </w:p>
        </w:tc>
      </w:tr>
      <w:tr w:rsidR="002153B0" w:rsidRPr="0048479C" w14:paraId="72B56402" w14:textId="77777777" w:rsidTr="00287C79">
        <w:tc>
          <w:tcPr>
            <w:tcW w:w="9056" w:type="dxa"/>
            <w:shd w:val="clear" w:color="auto" w:fill="E7E6E6" w:themeFill="background2"/>
          </w:tcPr>
          <w:p w14:paraId="1276CD79" w14:textId="77777777" w:rsidR="002153B0" w:rsidRPr="00F91283" w:rsidRDefault="002153B0"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33CAA4C0" w14:textId="77777777" w:rsidR="00837D69" w:rsidRPr="00925371" w:rsidRDefault="00837D69" w:rsidP="00533709">
      <w:pPr>
        <w:spacing w:line="400" w:lineRule="exact"/>
        <w:jc w:val="both"/>
      </w:pPr>
    </w:p>
    <w:p w14:paraId="001F35B1" w14:textId="77777777" w:rsidR="001A78B0" w:rsidRPr="00925371" w:rsidRDefault="001A78B0" w:rsidP="00533709">
      <w:pPr>
        <w:spacing w:line="400" w:lineRule="exact"/>
        <w:ind w:firstLine="360"/>
        <w:jc w:val="both"/>
      </w:pPr>
      <w:r w:rsidRPr="00925371">
        <w:lastRenderedPageBreak/>
        <w:t>Note that we did not include the formation of 70S ribosome in this process</w:t>
      </w:r>
      <w:r w:rsidR="004A5F9D" w:rsidRPr="00925371">
        <w:t xml:space="preserve">. Instead, we </w:t>
      </w:r>
      <w:r w:rsidR="003D302A" w:rsidRPr="00925371">
        <w:t>formulated such a reaction in another process, i.e., ribosomal assembly, as it is a special catalyst made up of not only proteins but also rRNA.</w:t>
      </w:r>
    </w:p>
    <w:p w14:paraId="485B75E8" w14:textId="77777777" w:rsidR="001A78B0" w:rsidRPr="00925371" w:rsidRDefault="001A78B0" w:rsidP="00533709">
      <w:pPr>
        <w:spacing w:line="400" w:lineRule="exact"/>
        <w:jc w:val="both"/>
      </w:pPr>
    </w:p>
    <w:p w14:paraId="77C71E5F" w14:textId="77777777" w:rsidR="009A628C" w:rsidRPr="00925371" w:rsidRDefault="009A628C" w:rsidP="00732AE6">
      <w:pPr>
        <w:pStyle w:val="Heading2"/>
      </w:pPr>
      <w:bookmarkStart w:id="33" w:name="_Toc13217573"/>
      <w:r w:rsidRPr="00925371">
        <w:t>Protein degradation</w:t>
      </w:r>
      <w:bookmarkEnd w:id="33"/>
    </w:p>
    <w:p w14:paraId="2CE5099D" w14:textId="77777777" w:rsidR="00B9253F" w:rsidRPr="00925371" w:rsidRDefault="0017541F" w:rsidP="00533709">
      <w:pPr>
        <w:spacing w:line="400" w:lineRule="exact"/>
        <w:ind w:firstLine="360"/>
        <w:jc w:val="both"/>
      </w:pPr>
      <w:r>
        <w:t>P</w:t>
      </w:r>
      <w:r w:rsidR="009A628C" w:rsidRPr="00925371">
        <w:t xml:space="preserve">rotein </w:t>
      </w:r>
      <w:r w:rsidR="006918B5" w:rsidRPr="00925371">
        <w:t>degradation</w:t>
      </w:r>
      <w:r w:rsidR="009A628C" w:rsidRPr="00925371">
        <w:t xml:space="preserve"> process </w:t>
      </w:r>
      <w:r w:rsidR="006918B5" w:rsidRPr="00925371">
        <w:t xml:space="preserve">in </w:t>
      </w:r>
      <w:r w:rsidR="009A628C" w:rsidRPr="00925371">
        <w:t>the model</w:t>
      </w:r>
      <w:r>
        <w:t xml:space="preserve"> includes</w:t>
      </w:r>
      <w:r w:rsidR="006918B5" w:rsidRPr="00925371">
        <w:t xml:space="preserve"> two steps, i.e., </w:t>
      </w:r>
      <w:r w:rsidR="006367B2" w:rsidRPr="00925371">
        <w:t xml:space="preserve">breakdown of catalyst (complex) into </w:t>
      </w:r>
      <w:r w:rsidR="00013F35" w:rsidRPr="00925371">
        <w:t>sub-</w:t>
      </w:r>
      <w:r w:rsidR="006367B2" w:rsidRPr="00925371">
        <w:t>proteins (subunits) and proteolysis of protein into amino acids.</w:t>
      </w:r>
      <w:r w:rsidR="00330D7A" w:rsidRPr="00925371">
        <w:t xml:space="preserve"> Considering the fact that we formulated formation reaction even for the catalyst with only one type of protein (e.g., llmg_2556_Monomer_c  -&gt; EF_G_Enzyme_c),</w:t>
      </w:r>
      <w:r w:rsidR="005349E0" w:rsidRPr="00925371">
        <w:t xml:space="preserve"> all the catalysts in the model should go through the two steps for degradation.</w:t>
      </w:r>
      <w:r w:rsidR="009E1A11" w:rsidRPr="00925371">
        <w:t xml:space="preserve"> We assumed that the first step is spontaneous while the second step is </w:t>
      </w:r>
      <w:r w:rsidR="00E51A75">
        <w:t>not</w:t>
      </w:r>
      <w:r w:rsidR="009E1A11" w:rsidRPr="00925371">
        <w:t xml:space="preserve">. </w:t>
      </w:r>
      <w:r w:rsidR="002021B0" w:rsidRPr="00925371">
        <w:t xml:space="preserve">In </w:t>
      </w:r>
      <w:r w:rsidR="002021B0" w:rsidRPr="00925371">
        <w:rPr>
          <w:i/>
        </w:rPr>
        <w:t>L. lactis</w:t>
      </w:r>
      <w:r w:rsidR="002021B0" w:rsidRPr="00925371">
        <w:t>, several proteases have been identified, including ClpP (</w:t>
      </w:r>
      <w:r w:rsidR="008C3FD2" w:rsidRPr="002A523B">
        <w:rPr>
          <w:highlight w:val="yellow"/>
        </w:rPr>
        <w:t xml:space="preserve">PMID: </w:t>
      </w:r>
      <w:r w:rsidR="002021B0" w:rsidRPr="00925371">
        <w:t>9987112</w:t>
      </w:r>
      <w:r w:rsidR="00A33193" w:rsidRPr="00925371">
        <w:t xml:space="preserve">), </w:t>
      </w:r>
      <w:r w:rsidR="002021B0" w:rsidRPr="00925371">
        <w:t>FtsH</w:t>
      </w:r>
      <w:r w:rsidR="0045297E" w:rsidRPr="00925371">
        <w:t xml:space="preserve"> (</w:t>
      </w:r>
      <w:r w:rsidR="008C3FD2" w:rsidRPr="002A523B">
        <w:rPr>
          <w:highlight w:val="yellow"/>
        </w:rPr>
        <w:t xml:space="preserve">PMID: </w:t>
      </w:r>
      <w:r w:rsidR="0045297E" w:rsidRPr="00925371">
        <w:t>8000529)</w:t>
      </w:r>
      <w:r w:rsidR="00D02433">
        <w:t>,</w:t>
      </w:r>
      <w:r w:rsidR="00A33193" w:rsidRPr="00925371">
        <w:t xml:space="preserve"> and HtrA (</w:t>
      </w:r>
      <w:r w:rsidR="008C3FD2" w:rsidRPr="002A523B">
        <w:rPr>
          <w:highlight w:val="yellow"/>
        </w:rPr>
        <w:t xml:space="preserve">PMID: </w:t>
      </w:r>
      <w:r w:rsidR="00EF5EBF" w:rsidRPr="00925371">
        <w:t>10712686</w:t>
      </w:r>
      <w:r w:rsidR="00A33193" w:rsidRPr="00925371">
        <w:t>)</w:t>
      </w:r>
      <w:r w:rsidR="0045297E" w:rsidRPr="00925371">
        <w:t>.</w:t>
      </w:r>
      <w:r w:rsidR="00C31F39" w:rsidRPr="00925371">
        <w:t xml:space="preserve"> As ClpP seems to be central in both the proteolysis of misfolded proteins and adjusting regulatory proteins in the cell (</w:t>
      </w:r>
      <w:r w:rsidR="00182118" w:rsidRPr="002A523B">
        <w:rPr>
          <w:highlight w:val="yellow"/>
        </w:rPr>
        <w:t xml:space="preserve">PMID: </w:t>
      </w:r>
      <w:r w:rsidR="00C31F39" w:rsidRPr="002A523B">
        <w:rPr>
          <w:highlight w:val="yellow"/>
        </w:rPr>
        <w:t>16628446</w:t>
      </w:r>
      <w:r w:rsidR="00C31F39" w:rsidRPr="00925371">
        <w:t xml:space="preserve">), </w:t>
      </w:r>
      <w:r w:rsidR="00CC18B2" w:rsidRPr="00925371">
        <w:t xml:space="preserve">we </w:t>
      </w:r>
      <w:r w:rsidR="00857061" w:rsidRPr="00925371">
        <w:t xml:space="preserve">assumed that protein degradation is catalysed by Clp </w:t>
      </w:r>
      <w:r w:rsidR="007E4C2F" w:rsidRPr="00925371">
        <w:t>protease</w:t>
      </w:r>
      <w:r w:rsidR="001A02D9" w:rsidRPr="00925371">
        <w:t xml:space="preserve"> complex</w:t>
      </w:r>
      <w:r w:rsidR="003F0BEF" w:rsidRPr="00925371">
        <w:t xml:space="preserve">, which is made up of one proteolytic subunit ClpP </w:t>
      </w:r>
      <w:r w:rsidR="00ED0529" w:rsidRPr="00925371">
        <w:t xml:space="preserve">(llmg_0638) </w:t>
      </w:r>
      <w:r w:rsidR="003F0BEF" w:rsidRPr="00925371">
        <w:t>and three regulatory subunits ClpB</w:t>
      </w:r>
      <w:r w:rsidR="00DB39E3" w:rsidRPr="00925371">
        <w:t xml:space="preserve"> (llmg_0986)</w:t>
      </w:r>
      <w:r w:rsidR="003F0BEF" w:rsidRPr="00925371">
        <w:t xml:space="preserve">, ClpC </w:t>
      </w:r>
      <w:r w:rsidR="000C12F6" w:rsidRPr="00925371">
        <w:t>(llmg_0615)</w:t>
      </w:r>
      <w:r w:rsidR="00C759B2">
        <w:t>,</w:t>
      </w:r>
      <w:r w:rsidR="000C12F6" w:rsidRPr="00925371">
        <w:t xml:space="preserve"> </w:t>
      </w:r>
      <w:r w:rsidR="003F0BEF" w:rsidRPr="00925371">
        <w:t>and ClpE</w:t>
      </w:r>
      <w:r w:rsidR="00EB42D4" w:rsidRPr="00925371">
        <w:t xml:space="preserve"> (llmg_0528) </w:t>
      </w:r>
      <w:r w:rsidR="00F87C7A" w:rsidRPr="00925371">
        <w:t xml:space="preserve">in </w:t>
      </w:r>
      <w:r w:rsidR="00F87C7A" w:rsidRPr="00925371">
        <w:rPr>
          <w:i/>
        </w:rPr>
        <w:t>L. lactis</w:t>
      </w:r>
      <w:r w:rsidR="00F87C7A" w:rsidRPr="00925371">
        <w:t xml:space="preserve"> </w:t>
      </w:r>
      <w:r w:rsidR="003F0BEF" w:rsidRPr="00925371">
        <w:t>(</w:t>
      </w:r>
      <w:r w:rsidR="001A4858" w:rsidRPr="00730A55">
        <w:rPr>
          <w:highlight w:val="yellow"/>
        </w:rPr>
        <w:t xml:space="preserve">PMID: </w:t>
      </w:r>
      <w:r w:rsidR="00CB6712" w:rsidRPr="00730A55">
        <w:rPr>
          <w:highlight w:val="yellow"/>
        </w:rPr>
        <w:t>10846223</w:t>
      </w:r>
      <w:r w:rsidR="003F0BEF" w:rsidRPr="00925371">
        <w:t>).</w:t>
      </w:r>
      <w:r w:rsidR="00D15081" w:rsidRPr="00925371">
        <w:t xml:space="preserve"> </w:t>
      </w:r>
      <w:r w:rsidR="00495E72" w:rsidRPr="00925371">
        <w:t>Regarding energy cost</w:t>
      </w:r>
      <w:r w:rsidR="00D15081" w:rsidRPr="00925371">
        <w:t xml:space="preserve">, </w:t>
      </w:r>
      <w:r w:rsidR="00D27FD9" w:rsidRPr="00925371">
        <w:t xml:space="preserve">it was estimated that approximately </w:t>
      </w:r>
      <w:r w:rsidR="00FE04AB" w:rsidRPr="00925371">
        <w:t>0.25 to 1.0</w:t>
      </w:r>
      <w:r w:rsidR="00D90800" w:rsidRPr="00925371">
        <w:t xml:space="preserve"> </w:t>
      </w:r>
      <w:r w:rsidR="00D27FD9" w:rsidRPr="00925371">
        <w:t xml:space="preserve">ATP is needed for the recycling of each amino acid during protein degradation </w:t>
      </w:r>
      <w:r w:rsidR="00D90800" w:rsidRPr="00925371">
        <w:t>(</w:t>
      </w:r>
      <w:r w:rsidR="00380A33" w:rsidRPr="00730A55">
        <w:rPr>
          <w:highlight w:val="yellow"/>
        </w:rPr>
        <w:t xml:space="preserve">PMID: </w:t>
      </w:r>
      <w:r w:rsidR="00D90800" w:rsidRPr="00380A33">
        <w:rPr>
          <w:highlight w:val="yellow"/>
        </w:rPr>
        <w:t>26575626</w:t>
      </w:r>
      <w:r w:rsidR="00D90800" w:rsidRPr="00925371">
        <w:t>)</w:t>
      </w:r>
      <w:r w:rsidR="00E578F1" w:rsidRPr="00925371">
        <w:t>.</w:t>
      </w:r>
      <w:r w:rsidR="00495E72" w:rsidRPr="00925371">
        <w:t xml:space="preserve"> </w:t>
      </w:r>
      <w:r w:rsidR="00D27FD9" w:rsidRPr="00925371">
        <w:t xml:space="preserve">Therefore, </w:t>
      </w:r>
      <w:r w:rsidR="00495E72" w:rsidRPr="00925371">
        <w:t xml:space="preserve">we </w:t>
      </w:r>
      <w:r w:rsidR="00324982" w:rsidRPr="00925371">
        <w:t>adopted</w:t>
      </w:r>
      <w:r w:rsidR="005828B6" w:rsidRPr="00925371">
        <w:t xml:space="preserve"> </w:t>
      </w:r>
      <w:r w:rsidR="00324982" w:rsidRPr="00925371">
        <w:t>a low</w:t>
      </w:r>
      <w:r w:rsidR="005828B6" w:rsidRPr="00925371">
        <w:t xml:space="preserve"> value (i.e., 0.</w:t>
      </w:r>
      <w:r w:rsidR="001B0FE9" w:rsidRPr="00925371">
        <w:t>2</w:t>
      </w:r>
      <w:r w:rsidR="00324982" w:rsidRPr="00925371">
        <w:t>5</w:t>
      </w:r>
      <w:r w:rsidR="005828B6" w:rsidRPr="00925371">
        <w:t xml:space="preserve"> ATP per amino acid)</w:t>
      </w:r>
      <w:r w:rsidR="00495E72" w:rsidRPr="00925371">
        <w:t xml:space="preserve"> </w:t>
      </w:r>
      <w:r w:rsidR="00D41722" w:rsidRPr="00925371">
        <w:t xml:space="preserve">for degradation of each protein </w:t>
      </w:r>
      <w:r w:rsidR="00BF1B67" w:rsidRPr="00925371">
        <w:t xml:space="preserve">as </w:t>
      </w:r>
      <w:r w:rsidR="002976EA" w:rsidRPr="00925371">
        <w:t xml:space="preserve">not all the proteins are degraded </w:t>
      </w:r>
      <w:r w:rsidR="00D41722" w:rsidRPr="00925371">
        <w:t xml:space="preserve">with costing energy in reality. </w:t>
      </w:r>
    </w:p>
    <w:p w14:paraId="69AEA379" w14:textId="77777777" w:rsidR="0095605A" w:rsidRDefault="0095605A" w:rsidP="00533709">
      <w:pPr>
        <w:spacing w:line="400" w:lineRule="exact"/>
        <w:ind w:firstLine="360"/>
        <w:jc w:val="both"/>
      </w:pPr>
      <w:r w:rsidRPr="00925371">
        <w:t>Below is the formation of Clp protease complex:</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9A2527" w:rsidRPr="00925371" w14:paraId="19BDED40" w14:textId="77777777" w:rsidTr="00287C79">
        <w:tc>
          <w:tcPr>
            <w:tcW w:w="9056" w:type="dxa"/>
            <w:shd w:val="clear" w:color="auto" w:fill="E7E6E6" w:themeFill="background2"/>
          </w:tcPr>
          <w:p w14:paraId="6BC2582F" w14:textId="77777777" w:rsidR="009A2527" w:rsidRPr="0099382C" w:rsidRDefault="009A2527" w:rsidP="00533709">
            <w:pPr>
              <w:pStyle w:val="ListParagraph"/>
              <w:numPr>
                <w:ilvl w:val="0"/>
                <w:numId w:val="6"/>
              </w:numPr>
              <w:spacing w:line="400" w:lineRule="exact"/>
              <w:rPr>
                <w:sz w:val="20"/>
              </w:rPr>
            </w:pPr>
            <w:r w:rsidRPr="009A2527">
              <w:rPr>
                <w:b/>
                <w:sz w:val="20"/>
              </w:rPr>
              <w:t>Reaction ID:</w:t>
            </w:r>
            <w:r w:rsidRPr="0099382C">
              <w:rPr>
                <w:sz w:val="20"/>
              </w:rPr>
              <w:t xml:space="preserve"> R_Clp_Protease_Complex_Enzyme</w:t>
            </w:r>
          </w:p>
        </w:tc>
      </w:tr>
      <w:tr w:rsidR="009A2527" w:rsidRPr="00C638D0" w14:paraId="048ECEA4" w14:textId="77777777" w:rsidTr="00287C79">
        <w:tc>
          <w:tcPr>
            <w:tcW w:w="9056" w:type="dxa"/>
            <w:shd w:val="clear" w:color="auto" w:fill="E7E6E6" w:themeFill="background2"/>
          </w:tcPr>
          <w:p w14:paraId="26437290" w14:textId="77777777" w:rsidR="009A2527" w:rsidRPr="009A2527" w:rsidRDefault="009A2527" w:rsidP="00533709">
            <w:pPr>
              <w:pStyle w:val="ListParagraph"/>
              <w:numPr>
                <w:ilvl w:val="0"/>
                <w:numId w:val="6"/>
              </w:numPr>
              <w:spacing w:line="400" w:lineRule="exact"/>
              <w:rPr>
                <w:sz w:val="20"/>
                <w:lang w:val="sv-SE"/>
              </w:rPr>
            </w:pPr>
            <w:r w:rsidRPr="009A2527">
              <w:rPr>
                <w:b/>
                <w:sz w:val="20"/>
                <w:lang w:val="sv-SE"/>
              </w:rPr>
              <w:t>Reaction Formula:</w:t>
            </w:r>
            <w:r w:rsidRPr="0099382C">
              <w:rPr>
                <w:sz w:val="20"/>
                <w:lang w:val="sv-SE"/>
              </w:rPr>
              <w:t xml:space="preserve"> </w:t>
            </w:r>
            <w:r w:rsidR="00847371" w:rsidRPr="00847371">
              <w:rPr>
                <w:sz w:val="20"/>
                <w:lang w:val="sv-SE"/>
              </w:rPr>
              <w:t>llmg_0638_14mer_c + llmg_0986_3mer_c + llmg_0615_10mer_c + llmg_0528_10mer_c  -&gt; Clp_Protease_Complex_Enzyme_c</w:t>
            </w:r>
          </w:p>
        </w:tc>
      </w:tr>
      <w:tr w:rsidR="009A2527" w:rsidRPr="0048479C" w14:paraId="32BB8662" w14:textId="77777777" w:rsidTr="00287C79">
        <w:tc>
          <w:tcPr>
            <w:tcW w:w="9056" w:type="dxa"/>
            <w:shd w:val="clear" w:color="auto" w:fill="E7E6E6" w:themeFill="background2"/>
          </w:tcPr>
          <w:p w14:paraId="759A1243" w14:textId="77777777" w:rsidR="009A2527" w:rsidRPr="00F91283" w:rsidRDefault="009A2527"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5F1F22C2" w14:textId="77777777" w:rsidR="0001095F" w:rsidRPr="009A2527" w:rsidRDefault="0001095F" w:rsidP="00533709">
      <w:pPr>
        <w:spacing w:line="400" w:lineRule="exact"/>
        <w:jc w:val="both"/>
        <w:rPr>
          <w:lang w:val="sv-SE"/>
        </w:rPr>
      </w:pPr>
    </w:p>
    <w:p w14:paraId="48855F6B" w14:textId="77777777" w:rsidR="00C9259A" w:rsidRPr="00925371" w:rsidRDefault="00E3629B" w:rsidP="00533709">
      <w:pPr>
        <w:spacing w:line="400" w:lineRule="exact"/>
        <w:ind w:firstLine="360"/>
        <w:jc w:val="both"/>
      </w:pPr>
      <w:r>
        <w:t>Here</w:t>
      </w:r>
      <w:r w:rsidR="00C9259A" w:rsidRPr="00925371">
        <w:t xml:space="preserve"> we use </w:t>
      </w:r>
      <w:r w:rsidR="003C40B1">
        <w:t>“</w:t>
      </w:r>
      <w:r w:rsidR="00C9259A" w:rsidRPr="00925371">
        <w:t>tRNA_Synthetase_F_UUC_Enzyme_c</w:t>
      </w:r>
      <w:r w:rsidR="003C40B1">
        <w:t>”</w:t>
      </w:r>
      <w:r w:rsidR="00C9259A" w:rsidRPr="00925371">
        <w:t xml:space="preserve"> as an example to show two steps of protein degradation.</w:t>
      </w:r>
    </w:p>
    <w:p w14:paraId="3FAA57C6" w14:textId="77777777" w:rsidR="00DD7283" w:rsidRDefault="00DD7283" w:rsidP="00533709">
      <w:pPr>
        <w:spacing w:line="400" w:lineRule="exact"/>
        <w:ind w:firstLine="360"/>
        <w:jc w:val="both"/>
      </w:pPr>
      <w:r w:rsidRPr="00925371">
        <w:t>The first step is breakdown of the complex:</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24669" w:rsidRPr="00925371" w14:paraId="7156D71B" w14:textId="77777777" w:rsidTr="00287C79">
        <w:tc>
          <w:tcPr>
            <w:tcW w:w="9056" w:type="dxa"/>
            <w:shd w:val="clear" w:color="auto" w:fill="E7E6E6" w:themeFill="background2"/>
          </w:tcPr>
          <w:p w14:paraId="04F620D9" w14:textId="77777777" w:rsidR="00F24669" w:rsidRPr="009F453E" w:rsidRDefault="00F24669" w:rsidP="00533709">
            <w:pPr>
              <w:pStyle w:val="ListParagraph"/>
              <w:numPr>
                <w:ilvl w:val="0"/>
                <w:numId w:val="6"/>
              </w:numPr>
              <w:spacing w:line="400" w:lineRule="exact"/>
              <w:rPr>
                <w:sz w:val="20"/>
              </w:rPr>
            </w:pPr>
            <w:r w:rsidRPr="00F24669">
              <w:rPr>
                <w:b/>
                <w:sz w:val="20"/>
              </w:rPr>
              <w:t>Reaction ID:</w:t>
            </w:r>
            <w:r w:rsidRPr="009F453E">
              <w:rPr>
                <w:sz w:val="20"/>
              </w:rPr>
              <w:t xml:space="preserve"> R_tRNA_Synthetase_F_UUC_Enzyme_degradation</w:t>
            </w:r>
          </w:p>
        </w:tc>
      </w:tr>
      <w:tr w:rsidR="00F24669" w:rsidRPr="00C638D0" w14:paraId="7A4117CC" w14:textId="77777777" w:rsidTr="00287C79">
        <w:tc>
          <w:tcPr>
            <w:tcW w:w="9056" w:type="dxa"/>
            <w:shd w:val="clear" w:color="auto" w:fill="E7E6E6" w:themeFill="background2"/>
          </w:tcPr>
          <w:p w14:paraId="2B872271" w14:textId="77777777" w:rsidR="00F24669" w:rsidRPr="00223E58" w:rsidRDefault="00F24669" w:rsidP="00533709">
            <w:pPr>
              <w:pStyle w:val="ListParagraph"/>
              <w:numPr>
                <w:ilvl w:val="0"/>
                <w:numId w:val="6"/>
              </w:numPr>
              <w:spacing w:line="400" w:lineRule="exact"/>
              <w:rPr>
                <w:sz w:val="20"/>
                <w:lang w:val="sv-SE"/>
              </w:rPr>
            </w:pPr>
            <w:r w:rsidRPr="00223E58">
              <w:rPr>
                <w:b/>
                <w:sz w:val="20"/>
                <w:lang w:val="sv-SE"/>
              </w:rPr>
              <w:t>Reaction Formula:</w:t>
            </w:r>
            <w:r w:rsidRPr="00223E58">
              <w:rPr>
                <w:sz w:val="20"/>
                <w:lang w:val="sv-SE"/>
              </w:rPr>
              <w:t xml:space="preserve"> </w:t>
            </w:r>
            <w:r w:rsidR="00223E58" w:rsidRPr="00223E58">
              <w:rPr>
                <w:sz w:val="20"/>
                <w:lang w:val="sv-SE"/>
              </w:rPr>
              <w:t>tRNA_Synthetase_F_UUC_Enzyme_c  -&gt; llmg_2195_2mer_degradation_c + llmg_2196_2mer_degradation_c</w:t>
            </w:r>
          </w:p>
        </w:tc>
      </w:tr>
      <w:tr w:rsidR="00F24669" w:rsidRPr="0048479C" w14:paraId="25220E39" w14:textId="77777777" w:rsidTr="00287C79">
        <w:tc>
          <w:tcPr>
            <w:tcW w:w="9056" w:type="dxa"/>
            <w:shd w:val="clear" w:color="auto" w:fill="E7E6E6" w:themeFill="background2"/>
          </w:tcPr>
          <w:p w14:paraId="2E3AE9A4" w14:textId="77777777" w:rsidR="00F24669" w:rsidRPr="00F91283" w:rsidRDefault="00F24669"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26886BC9" w14:textId="77777777" w:rsidR="00DD7283" w:rsidRPr="00925371" w:rsidRDefault="00DD7283" w:rsidP="00533709">
      <w:pPr>
        <w:spacing w:line="400" w:lineRule="exact"/>
        <w:jc w:val="both"/>
      </w:pPr>
    </w:p>
    <w:p w14:paraId="5A9BD802" w14:textId="77777777" w:rsidR="00DD7283" w:rsidRDefault="00DD7283" w:rsidP="00533709">
      <w:pPr>
        <w:spacing w:line="400" w:lineRule="exact"/>
        <w:ind w:firstLine="360"/>
        <w:jc w:val="both"/>
      </w:pPr>
      <w:r w:rsidRPr="00925371">
        <w:t xml:space="preserve">The second step is proteolysis of </w:t>
      </w:r>
      <w:r w:rsidR="00D05989" w:rsidRPr="00925371">
        <w:t>sub-</w:t>
      </w:r>
      <w:r w:rsidRPr="00925371">
        <w:t>protein</w:t>
      </w:r>
      <w:r w:rsidR="00700E7F" w:rsidRPr="00925371">
        <w:t>s</w:t>
      </w:r>
      <w:r w:rsidRPr="00925371">
        <w:t xml:space="preserve"> into amino acids: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D27CD" w:rsidRPr="00925371" w14:paraId="3E3F4864" w14:textId="77777777" w:rsidTr="00287C79">
        <w:tc>
          <w:tcPr>
            <w:tcW w:w="9056" w:type="dxa"/>
            <w:shd w:val="clear" w:color="auto" w:fill="E7E6E6" w:themeFill="background2"/>
          </w:tcPr>
          <w:p w14:paraId="27BAA456" w14:textId="77777777" w:rsidR="00DD27CD" w:rsidRPr="00810DC8" w:rsidRDefault="00DD27CD" w:rsidP="00533709">
            <w:pPr>
              <w:pStyle w:val="ListParagraph"/>
              <w:numPr>
                <w:ilvl w:val="0"/>
                <w:numId w:val="6"/>
              </w:numPr>
              <w:spacing w:line="400" w:lineRule="exact"/>
              <w:rPr>
                <w:sz w:val="20"/>
              </w:rPr>
            </w:pPr>
            <w:r w:rsidRPr="00DD27CD">
              <w:rPr>
                <w:b/>
                <w:sz w:val="20"/>
              </w:rPr>
              <w:lastRenderedPageBreak/>
              <w:t>Reaction ID:</w:t>
            </w:r>
            <w:r w:rsidRPr="00810DC8">
              <w:rPr>
                <w:sz w:val="20"/>
              </w:rPr>
              <w:t xml:space="preserve"> R_llmg_2195_2mer_degradation</w:t>
            </w:r>
          </w:p>
        </w:tc>
      </w:tr>
      <w:tr w:rsidR="00DD27CD" w:rsidRPr="001F2313" w14:paraId="642ABC0B" w14:textId="77777777" w:rsidTr="00287C79">
        <w:tc>
          <w:tcPr>
            <w:tcW w:w="9056" w:type="dxa"/>
            <w:shd w:val="clear" w:color="auto" w:fill="E7E6E6" w:themeFill="background2"/>
          </w:tcPr>
          <w:p w14:paraId="1CC8F34E" w14:textId="77777777" w:rsidR="00DD27CD" w:rsidRPr="00810DC8" w:rsidRDefault="00DD27CD" w:rsidP="00533709">
            <w:pPr>
              <w:pStyle w:val="ListParagraph"/>
              <w:numPr>
                <w:ilvl w:val="0"/>
                <w:numId w:val="6"/>
              </w:numPr>
              <w:spacing w:line="400" w:lineRule="exact"/>
              <w:rPr>
                <w:sz w:val="20"/>
              </w:rPr>
            </w:pPr>
            <w:r w:rsidRPr="00DD27CD">
              <w:rPr>
                <w:b/>
                <w:sz w:val="20"/>
              </w:rPr>
              <w:t>Reaction Formula:</w:t>
            </w:r>
            <w:r w:rsidRPr="00810DC8">
              <w:rPr>
                <w:sz w:val="20"/>
              </w:rPr>
              <w:t xml:space="preserve"> </w:t>
            </w:r>
            <w:r w:rsidR="00394443" w:rsidRPr="00394443">
              <w:rPr>
                <w:sz w:val="20"/>
              </w:rPr>
              <w:t>398 M_atp_c + 1990 M_h2o_c + llmg_2195_2mer_degradation_c  -&gt; 136 M_ala__L_c + 1990 M_h_c + 398 M_pi_c + 6 M_cys__L_c + 90 M_asp__L_c + 140 M_glu__L_c + 48 M_phe__L_c + 108 M_gly_c + 20 M_his__L_c + 112 M_ile__L_c + 100 M_lys__L_c + 146 M_leu__L_c + 398 M_adp_c + 48 M_gln__L_c + 8 M_trp__L_c + 56 M_arg__L_c + 82 M_asn__L_c + 40 M_tyr__L_c + 92 M_ser__L_c + 44 M_met__L_c + 68 M_pro__L_c + 94 M_thr__L_c + 156 M_val__L_c</w:t>
            </w:r>
          </w:p>
        </w:tc>
      </w:tr>
      <w:tr w:rsidR="00DD27CD" w:rsidRPr="0048479C" w14:paraId="0FE35D0B" w14:textId="77777777" w:rsidTr="00287C79">
        <w:tc>
          <w:tcPr>
            <w:tcW w:w="9056" w:type="dxa"/>
            <w:shd w:val="clear" w:color="auto" w:fill="E7E6E6" w:themeFill="background2"/>
          </w:tcPr>
          <w:p w14:paraId="567CE17D" w14:textId="77777777" w:rsidR="00DD27CD" w:rsidRPr="00810DC8" w:rsidRDefault="00DD27CD" w:rsidP="00533709">
            <w:pPr>
              <w:pStyle w:val="ListParagraph"/>
              <w:numPr>
                <w:ilvl w:val="0"/>
                <w:numId w:val="6"/>
              </w:numPr>
              <w:spacing w:line="400" w:lineRule="exact"/>
              <w:rPr>
                <w:sz w:val="20"/>
              </w:rPr>
            </w:pPr>
            <w:r w:rsidRPr="00DD27CD">
              <w:rPr>
                <w:b/>
                <w:sz w:val="20"/>
              </w:rPr>
              <w:t>Catalyst:</w:t>
            </w:r>
            <w:r w:rsidRPr="00810DC8">
              <w:rPr>
                <w:sz w:val="20"/>
              </w:rPr>
              <w:t xml:space="preserve"> Clp_Protease_Complex_Enzyme_c</w:t>
            </w:r>
          </w:p>
        </w:tc>
      </w:tr>
    </w:tbl>
    <w:p w14:paraId="2075204D" w14:textId="77777777" w:rsidR="00700E7F" w:rsidRDefault="00700E7F" w:rsidP="00533709">
      <w:pPr>
        <w:spacing w:line="400" w:lineRule="exact"/>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F2313" w:rsidRPr="00925371" w14:paraId="638CF40C" w14:textId="77777777" w:rsidTr="00287C79">
        <w:tc>
          <w:tcPr>
            <w:tcW w:w="9056" w:type="dxa"/>
            <w:shd w:val="clear" w:color="auto" w:fill="E7E6E6" w:themeFill="background2"/>
          </w:tcPr>
          <w:p w14:paraId="4864F161" w14:textId="77777777" w:rsidR="001F2313" w:rsidRPr="00DA43C4" w:rsidRDefault="001F2313" w:rsidP="00533709">
            <w:pPr>
              <w:pStyle w:val="ListParagraph"/>
              <w:numPr>
                <w:ilvl w:val="0"/>
                <w:numId w:val="6"/>
              </w:numPr>
              <w:spacing w:line="400" w:lineRule="exact"/>
              <w:rPr>
                <w:sz w:val="20"/>
              </w:rPr>
            </w:pPr>
            <w:r w:rsidRPr="001F2313">
              <w:rPr>
                <w:b/>
                <w:sz w:val="20"/>
              </w:rPr>
              <w:t>Reaction ID:</w:t>
            </w:r>
            <w:r w:rsidRPr="00DA43C4">
              <w:rPr>
                <w:sz w:val="20"/>
              </w:rPr>
              <w:t xml:space="preserve"> </w:t>
            </w:r>
            <w:r w:rsidR="0097762F" w:rsidRPr="0097762F">
              <w:rPr>
                <w:sz w:val="20"/>
              </w:rPr>
              <w:t>R_llmg_2196_2mer_degradation</w:t>
            </w:r>
          </w:p>
        </w:tc>
      </w:tr>
      <w:tr w:rsidR="001F2313" w:rsidRPr="001F2313" w14:paraId="643BBCC8" w14:textId="77777777" w:rsidTr="00287C79">
        <w:tc>
          <w:tcPr>
            <w:tcW w:w="9056" w:type="dxa"/>
            <w:shd w:val="clear" w:color="auto" w:fill="E7E6E6" w:themeFill="background2"/>
          </w:tcPr>
          <w:p w14:paraId="317B5A16" w14:textId="77777777" w:rsidR="001F2313" w:rsidRPr="00DA43C4" w:rsidRDefault="001F2313" w:rsidP="00533709">
            <w:pPr>
              <w:pStyle w:val="ListParagraph"/>
              <w:numPr>
                <w:ilvl w:val="0"/>
                <w:numId w:val="6"/>
              </w:numPr>
              <w:spacing w:line="400" w:lineRule="exact"/>
              <w:rPr>
                <w:sz w:val="20"/>
              </w:rPr>
            </w:pPr>
            <w:r w:rsidRPr="001F2313">
              <w:rPr>
                <w:b/>
                <w:sz w:val="20"/>
              </w:rPr>
              <w:t>Reaction Formula:</w:t>
            </w:r>
            <w:r w:rsidRPr="00DA43C4">
              <w:rPr>
                <w:sz w:val="20"/>
              </w:rPr>
              <w:t xml:space="preserve"> </w:t>
            </w:r>
            <w:r w:rsidR="00CB2F33" w:rsidRPr="00CB2F33">
              <w:rPr>
                <w:sz w:val="20"/>
              </w:rPr>
              <w:t>172 M_atp_c + 860 M_h2o_c + llmg_2196_2mer_degradation_c  -&gt; 38 M_ala__L_c + 860 M_h_c + 172 M_pi_c + 8 M_cys__L_c + 48 M_asp__L_c + 62 M_glu__L_c + 34 M_phe__L_c + 58 M_gly_c + 20 M_his__L_c + 36 M_ile__L_c + 44 M_lys__L_c + 66 M_leu__L_c + 172 M_adp_c + 26 M_gln__L_c + 4 M_trp__L_c + 42 M_arg__L_c + 26 M_asn__L_c + 18 M_tyr__L_c + 28 M_ser__L_c + 32 M_met__L_c + 20 M_pro__L_c + 42 M_thr__L_c + 38 M_val__L_c</w:t>
            </w:r>
          </w:p>
        </w:tc>
      </w:tr>
      <w:tr w:rsidR="001F2313" w:rsidRPr="0048479C" w14:paraId="66C8F195" w14:textId="77777777" w:rsidTr="00287C79">
        <w:tc>
          <w:tcPr>
            <w:tcW w:w="9056" w:type="dxa"/>
            <w:shd w:val="clear" w:color="auto" w:fill="E7E6E6" w:themeFill="background2"/>
          </w:tcPr>
          <w:p w14:paraId="62C626BC" w14:textId="77777777" w:rsidR="001F2313" w:rsidRPr="00DA43C4" w:rsidRDefault="001F2313" w:rsidP="00533709">
            <w:pPr>
              <w:pStyle w:val="ListParagraph"/>
              <w:numPr>
                <w:ilvl w:val="0"/>
                <w:numId w:val="6"/>
              </w:numPr>
              <w:spacing w:line="400" w:lineRule="exact"/>
              <w:rPr>
                <w:sz w:val="20"/>
              </w:rPr>
            </w:pPr>
            <w:r w:rsidRPr="001F2313">
              <w:rPr>
                <w:b/>
                <w:sz w:val="20"/>
              </w:rPr>
              <w:t>Catalyst:</w:t>
            </w:r>
            <w:r w:rsidRPr="00DA43C4">
              <w:rPr>
                <w:sz w:val="20"/>
              </w:rPr>
              <w:t xml:space="preserve"> Clp_Protease_Complex_Enzyme_c</w:t>
            </w:r>
          </w:p>
        </w:tc>
      </w:tr>
    </w:tbl>
    <w:p w14:paraId="45E8C190" w14:textId="77777777" w:rsidR="00700E7F" w:rsidRPr="00925371" w:rsidRDefault="00700E7F" w:rsidP="00533709">
      <w:pPr>
        <w:spacing w:line="400" w:lineRule="exact"/>
        <w:jc w:val="both"/>
      </w:pPr>
    </w:p>
    <w:p w14:paraId="0D568263" w14:textId="77777777" w:rsidR="00CB5167" w:rsidRDefault="00CB5167" w:rsidP="00533709">
      <w:pPr>
        <w:spacing w:line="400" w:lineRule="exact"/>
        <w:ind w:firstLine="360"/>
        <w:jc w:val="both"/>
      </w:pPr>
      <w:r w:rsidRPr="00925371">
        <w:t>Regarding the special catalyst, 70S ribosome</w:t>
      </w:r>
      <w:r w:rsidR="00C66099" w:rsidRPr="00925371">
        <w:t xml:space="preserve">, we described its degradation in this process. The first step is also the breakdown into </w:t>
      </w:r>
      <w:r w:rsidR="005139DF" w:rsidRPr="00925371">
        <w:t>rRNA and ribosomal proteins</w:t>
      </w:r>
      <w:r w:rsidR="00C66099"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00644" w:rsidRPr="00925371" w14:paraId="626E3449" w14:textId="77777777" w:rsidTr="00287C79">
        <w:tc>
          <w:tcPr>
            <w:tcW w:w="9056" w:type="dxa"/>
            <w:shd w:val="clear" w:color="auto" w:fill="E7E6E6" w:themeFill="background2"/>
          </w:tcPr>
          <w:p w14:paraId="4AD4D7F8" w14:textId="77777777" w:rsidR="00500644" w:rsidRPr="00217964" w:rsidRDefault="00500644" w:rsidP="00533709">
            <w:pPr>
              <w:pStyle w:val="ListParagraph"/>
              <w:numPr>
                <w:ilvl w:val="0"/>
                <w:numId w:val="6"/>
              </w:numPr>
              <w:spacing w:line="400" w:lineRule="exact"/>
              <w:rPr>
                <w:sz w:val="20"/>
              </w:rPr>
            </w:pPr>
            <w:r w:rsidRPr="00500644">
              <w:rPr>
                <w:b/>
                <w:sz w:val="20"/>
              </w:rPr>
              <w:t>Reaction ID:</w:t>
            </w:r>
            <w:r w:rsidRPr="00217964">
              <w:rPr>
                <w:sz w:val="20"/>
              </w:rPr>
              <w:t xml:space="preserve"> R_ribosome_70S_degradation</w:t>
            </w:r>
          </w:p>
        </w:tc>
      </w:tr>
      <w:tr w:rsidR="00500644" w:rsidRPr="009B5AA0" w14:paraId="6ED62C5D" w14:textId="77777777" w:rsidTr="00287C79">
        <w:tc>
          <w:tcPr>
            <w:tcW w:w="9056" w:type="dxa"/>
            <w:shd w:val="clear" w:color="auto" w:fill="E7E6E6" w:themeFill="background2"/>
          </w:tcPr>
          <w:p w14:paraId="38D8C3A4" w14:textId="77777777" w:rsidR="00500644" w:rsidRPr="00217964" w:rsidRDefault="00500644" w:rsidP="00533709">
            <w:pPr>
              <w:pStyle w:val="ListParagraph"/>
              <w:numPr>
                <w:ilvl w:val="0"/>
                <w:numId w:val="6"/>
              </w:numPr>
              <w:spacing w:line="400" w:lineRule="exact"/>
              <w:rPr>
                <w:sz w:val="20"/>
              </w:rPr>
            </w:pPr>
            <w:r w:rsidRPr="00500644">
              <w:rPr>
                <w:b/>
                <w:sz w:val="20"/>
              </w:rPr>
              <w:t>Reaction Formula:</w:t>
            </w:r>
            <w:r w:rsidRPr="00217964">
              <w:rPr>
                <w:sz w:val="20"/>
              </w:rPr>
              <w:t xml:space="preserve"> ribosome_70S_c  -&gt; rRNA_5S_unmodified_c + rRNA_16S_c + rRNA_23S_c + ribosome_30S_protein_degraded_c + ribosome_50S_protein_degraded_c</w:t>
            </w:r>
          </w:p>
        </w:tc>
      </w:tr>
      <w:tr w:rsidR="00500644" w:rsidRPr="0048479C" w14:paraId="691D7D0E" w14:textId="77777777" w:rsidTr="00287C79">
        <w:tc>
          <w:tcPr>
            <w:tcW w:w="9056" w:type="dxa"/>
            <w:shd w:val="clear" w:color="auto" w:fill="E7E6E6" w:themeFill="background2"/>
          </w:tcPr>
          <w:p w14:paraId="2970D80F" w14:textId="77777777" w:rsidR="00500644" w:rsidRPr="00F91283" w:rsidRDefault="00500644"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2B537879" w14:textId="77777777" w:rsidR="00C66099" w:rsidRPr="00925371" w:rsidRDefault="00C66099" w:rsidP="00533709">
      <w:pPr>
        <w:spacing w:line="400" w:lineRule="exact"/>
        <w:jc w:val="both"/>
      </w:pPr>
    </w:p>
    <w:p w14:paraId="3C41937F" w14:textId="77777777" w:rsidR="00C66099" w:rsidRDefault="00EA523B" w:rsidP="00533709">
      <w:pPr>
        <w:spacing w:line="400" w:lineRule="exact"/>
        <w:ind w:firstLine="360"/>
        <w:jc w:val="both"/>
      </w:pPr>
      <w:r w:rsidRPr="00925371">
        <w:t xml:space="preserve">Then, the second step is </w:t>
      </w:r>
      <w:r w:rsidR="005E064E" w:rsidRPr="00925371">
        <w:t>breakdown</w:t>
      </w:r>
      <w:r w:rsidRPr="00925371">
        <w:t xml:space="preserve"> of 30S ribosomal protein and 50S ribosomal protein into </w:t>
      </w:r>
      <w:r w:rsidR="005E064E" w:rsidRPr="00925371">
        <w:t>sub-proteins</w:t>
      </w:r>
      <w:r w:rsidRPr="00925371">
        <w:t xml:space="preserve">. The degraded rRNA will never be degraded further as they </w:t>
      </w:r>
      <w:r w:rsidR="00835715">
        <w:t>seem</w:t>
      </w:r>
      <w:r w:rsidRPr="00925371">
        <w:t xml:space="preserve"> to be stable.</w:t>
      </w:r>
      <w:r w:rsidR="005139DF" w:rsidRPr="00925371">
        <w:t xml:space="preserve"> Below are the reactions: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D1348" w:rsidRPr="00925371" w14:paraId="17898C7C" w14:textId="77777777" w:rsidTr="00287C79">
        <w:tc>
          <w:tcPr>
            <w:tcW w:w="9056" w:type="dxa"/>
            <w:shd w:val="clear" w:color="auto" w:fill="E7E6E6" w:themeFill="background2"/>
          </w:tcPr>
          <w:p w14:paraId="3AC44B4D" w14:textId="77777777" w:rsidR="000D1348" w:rsidRPr="00CE77F3" w:rsidRDefault="000D1348" w:rsidP="00533709">
            <w:pPr>
              <w:pStyle w:val="ListParagraph"/>
              <w:numPr>
                <w:ilvl w:val="0"/>
                <w:numId w:val="6"/>
              </w:numPr>
              <w:spacing w:line="400" w:lineRule="exact"/>
              <w:rPr>
                <w:sz w:val="20"/>
              </w:rPr>
            </w:pPr>
            <w:r w:rsidRPr="00B5132D">
              <w:rPr>
                <w:b/>
                <w:sz w:val="20"/>
              </w:rPr>
              <w:t>Reaction ID:</w:t>
            </w:r>
            <w:r w:rsidRPr="00CE77F3">
              <w:rPr>
                <w:sz w:val="20"/>
              </w:rPr>
              <w:t xml:space="preserve"> R_ribosome_30S_protein_degraded_degradation</w:t>
            </w:r>
          </w:p>
        </w:tc>
      </w:tr>
      <w:tr w:rsidR="000D1348" w:rsidRPr="009B5AA0" w14:paraId="1951AEC5" w14:textId="77777777" w:rsidTr="00287C79">
        <w:tc>
          <w:tcPr>
            <w:tcW w:w="9056" w:type="dxa"/>
            <w:shd w:val="clear" w:color="auto" w:fill="E7E6E6" w:themeFill="background2"/>
          </w:tcPr>
          <w:p w14:paraId="12DF3DC7" w14:textId="77777777" w:rsidR="000D1348" w:rsidRPr="00CE77F3" w:rsidRDefault="000D1348" w:rsidP="00533709">
            <w:pPr>
              <w:pStyle w:val="ListParagraph"/>
              <w:numPr>
                <w:ilvl w:val="0"/>
                <w:numId w:val="6"/>
              </w:numPr>
              <w:spacing w:line="400" w:lineRule="exact"/>
              <w:rPr>
                <w:sz w:val="20"/>
              </w:rPr>
            </w:pPr>
            <w:r w:rsidRPr="00B5132D">
              <w:rPr>
                <w:b/>
                <w:sz w:val="20"/>
              </w:rPr>
              <w:t>Reaction Formula:</w:t>
            </w:r>
            <w:r w:rsidRPr="00CE77F3">
              <w:rPr>
                <w:sz w:val="20"/>
              </w:rPr>
              <w:t xml:space="preserve"> </w:t>
            </w:r>
            <w:r w:rsidRPr="000D1348">
              <w:rPr>
                <w:sz w:val="20"/>
              </w:rPr>
              <w:t xml:space="preserve">ribosome_30S_protein_degraded_c  -&gt; llmg_0251_Monomer_degradation_c + llmg_0296_Monomer_degradation_c + llmg_0932_Monomer_degradation_c + llmg_1724_assumed_Monomer_degradation_c + llmg_1921_Monomer_degradation_c + llmg_2078_Monomer_degradation_c + llmg_2355_Monomer_degradation_c + llmg_2356_Monomer_degradation_c + llmg_2364_Monomer_degradation_c + llmg_2367_Monomer_degradation_c + llmg_2370_Monomer_degradation_c + llmg_2374_Monomer_degradation_c + llmg_2377_Monomer_degradation_c + </w:t>
            </w:r>
            <w:r w:rsidRPr="000D1348">
              <w:rPr>
                <w:sz w:val="20"/>
              </w:rPr>
              <w:lastRenderedPageBreak/>
              <w:t>llmg_2379_Monomer_degradation_c + llmg_2384_Monomer_degradation_c + llmg_2430_Monomer_degradation_c + llmg_2473_Monomer_degradation_c + llmg_2475_Monomer_degradation_c + llmg_2545_Monomer_degradation_c + llmg_2557_Monomer_degradation_c + llmg_2558_Monomer_degradation_c</w:t>
            </w:r>
          </w:p>
        </w:tc>
      </w:tr>
      <w:tr w:rsidR="000D1348" w:rsidRPr="0048479C" w14:paraId="42F9368D" w14:textId="77777777" w:rsidTr="00287C79">
        <w:tc>
          <w:tcPr>
            <w:tcW w:w="9056" w:type="dxa"/>
            <w:shd w:val="clear" w:color="auto" w:fill="E7E6E6" w:themeFill="background2"/>
          </w:tcPr>
          <w:p w14:paraId="6DAA8D3C" w14:textId="77777777" w:rsidR="000D1348" w:rsidRPr="00F91283" w:rsidRDefault="000D1348" w:rsidP="00533709">
            <w:pPr>
              <w:pStyle w:val="ListParagraph"/>
              <w:numPr>
                <w:ilvl w:val="0"/>
                <w:numId w:val="6"/>
              </w:numPr>
              <w:spacing w:line="400" w:lineRule="exact"/>
              <w:rPr>
                <w:sz w:val="20"/>
              </w:rPr>
            </w:pPr>
            <w:r w:rsidRPr="0048479C">
              <w:rPr>
                <w:b/>
                <w:sz w:val="20"/>
              </w:rPr>
              <w:lastRenderedPageBreak/>
              <w:t>Catalyst:</w:t>
            </w:r>
            <w:r w:rsidRPr="00F91283">
              <w:rPr>
                <w:sz w:val="20"/>
              </w:rPr>
              <w:t xml:space="preserve"> </w:t>
            </w:r>
            <w:r>
              <w:rPr>
                <w:sz w:val="20"/>
              </w:rPr>
              <w:t>-</w:t>
            </w:r>
          </w:p>
        </w:tc>
      </w:tr>
    </w:tbl>
    <w:p w14:paraId="6DAE8D85" w14:textId="77777777" w:rsidR="000D1348" w:rsidRDefault="000D1348"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D1348" w:rsidRPr="00925371" w14:paraId="077FD747" w14:textId="77777777" w:rsidTr="00287C79">
        <w:tc>
          <w:tcPr>
            <w:tcW w:w="9056" w:type="dxa"/>
            <w:shd w:val="clear" w:color="auto" w:fill="E7E6E6" w:themeFill="background2"/>
          </w:tcPr>
          <w:p w14:paraId="5C782066" w14:textId="77777777" w:rsidR="000D1348" w:rsidRPr="00D8092D" w:rsidRDefault="000D1348" w:rsidP="00533709">
            <w:pPr>
              <w:pStyle w:val="ListParagraph"/>
              <w:numPr>
                <w:ilvl w:val="0"/>
                <w:numId w:val="6"/>
              </w:numPr>
              <w:spacing w:line="400" w:lineRule="exact"/>
              <w:rPr>
                <w:sz w:val="20"/>
              </w:rPr>
            </w:pPr>
            <w:r w:rsidRPr="00DD29C3">
              <w:rPr>
                <w:b/>
                <w:sz w:val="20"/>
              </w:rPr>
              <w:t>Reaction ID:</w:t>
            </w:r>
            <w:r w:rsidRPr="00D8092D">
              <w:rPr>
                <w:sz w:val="20"/>
              </w:rPr>
              <w:t xml:space="preserve"> R_ribosome_50S_protein_degraded_degradation</w:t>
            </w:r>
          </w:p>
        </w:tc>
      </w:tr>
      <w:tr w:rsidR="000D1348" w:rsidRPr="009B5AA0" w14:paraId="18B325F0" w14:textId="77777777" w:rsidTr="00287C79">
        <w:tc>
          <w:tcPr>
            <w:tcW w:w="9056" w:type="dxa"/>
            <w:shd w:val="clear" w:color="auto" w:fill="E7E6E6" w:themeFill="background2"/>
          </w:tcPr>
          <w:p w14:paraId="4E7279B0" w14:textId="77777777" w:rsidR="000D1348" w:rsidRPr="00D8092D" w:rsidRDefault="000D1348" w:rsidP="00533709">
            <w:pPr>
              <w:pStyle w:val="ListParagraph"/>
              <w:numPr>
                <w:ilvl w:val="0"/>
                <w:numId w:val="6"/>
              </w:numPr>
              <w:spacing w:line="400" w:lineRule="exact"/>
              <w:rPr>
                <w:sz w:val="20"/>
              </w:rPr>
            </w:pPr>
            <w:r w:rsidRPr="00DD29C3">
              <w:rPr>
                <w:b/>
                <w:sz w:val="20"/>
              </w:rPr>
              <w:t>Reaction Formula:</w:t>
            </w:r>
            <w:r w:rsidRPr="00D8092D">
              <w:rPr>
                <w:sz w:val="20"/>
              </w:rPr>
              <w:t xml:space="preserve"> </w:t>
            </w:r>
            <w:r w:rsidR="00951C35" w:rsidRPr="00951C35">
              <w:rPr>
                <w:sz w:val="20"/>
              </w:rPr>
              <w:t>ribosome_50S_protein_degraded_c  -&gt; llmg_0098_Monomer_degradation_c + llmg_0099_Monomer_degradation_c + llmg_0145_Monomer_degradation_c + llmg_0204_Monomer_degradation_c + llmg_0906_Monomer_degradation_c + llmg_1207_Monomer_degradation_c + 4 llmg_1208_Monomer_degradation_c + llmg_1491_Monomer_degradation_c + llmg_1493_Monomer_degradation_c + llmg_1671_Monomer_degradation_c + llmg_1815_Monomer_degradation_c + llmg_2029_Monomer_degradation_c + llmg_2030_Monomer_degradation_c + llmg_2276_Monomer_degradation_c + llmg_2277_Monomer_degradation_c + llmg_2353_Monomer_degradation_c + llmg_2357_Monomer_degradation_c + llmg_2362_Monomer_degradation_c + llmg_2363_Monomer_degradation_c + llmg_2365_Monomer_degradation_c + llmg_2366_Monomer_degradation_c + llmg_2371_Monomer_degradation_c + llmg_2372_Monomer_degradation_c + llmg_2373_Monomer_degradation_c + llmg_2375_Monomer_degradation_c + llmg_2376_Monomer_degradation_c + llmg_2378_Monomer_degradation_c + llmg_2380_Monomer_degradation_c + llmg_2381_Monomer_degradation_c + llmg_2382_Monomer_degradation_c + llmg_2383_Monomer_degradation_c + llmg_2546_Monomer_degradation_c</w:t>
            </w:r>
          </w:p>
        </w:tc>
      </w:tr>
      <w:tr w:rsidR="000D1348" w:rsidRPr="0048479C" w14:paraId="79116305" w14:textId="77777777" w:rsidTr="00287C79">
        <w:tc>
          <w:tcPr>
            <w:tcW w:w="9056" w:type="dxa"/>
            <w:shd w:val="clear" w:color="auto" w:fill="E7E6E6" w:themeFill="background2"/>
          </w:tcPr>
          <w:p w14:paraId="2BC3293A" w14:textId="77777777" w:rsidR="000D1348" w:rsidRPr="00F91283" w:rsidRDefault="000D1348"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2B10A590" w14:textId="77777777" w:rsidR="006F1572" w:rsidRPr="00925371" w:rsidRDefault="006F1572" w:rsidP="00533709">
      <w:pPr>
        <w:spacing w:line="400" w:lineRule="exact"/>
        <w:jc w:val="both"/>
      </w:pPr>
    </w:p>
    <w:p w14:paraId="38AC4AC6" w14:textId="77777777" w:rsidR="00CD3484" w:rsidRPr="00925371" w:rsidRDefault="005F45DC" w:rsidP="00533709">
      <w:pPr>
        <w:spacing w:line="400" w:lineRule="exact"/>
        <w:ind w:firstLine="360"/>
        <w:jc w:val="both"/>
      </w:pPr>
      <w:r w:rsidRPr="00925371">
        <w:t xml:space="preserve">At last, these sub-proteins are degraded into amino acids, which are similar to the proteolysis reactions of </w:t>
      </w:r>
      <w:r w:rsidR="00E63716" w:rsidRPr="00925371">
        <w:t xml:space="preserve">other </w:t>
      </w:r>
      <w:r w:rsidRPr="00925371">
        <w:t xml:space="preserve">sub-proteins and will </w:t>
      </w:r>
      <w:r w:rsidR="007813FE" w:rsidRPr="00925371">
        <w:t xml:space="preserve">not </w:t>
      </w:r>
      <w:r w:rsidRPr="00925371">
        <w:t>be shown</w:t>
      </w:r>
      <w:r w:rsidR="007813FE" w:rsidRPr="00925371">
        <w:t xml:space="preserve"> here</w:t>
      </w:r>
      <w:r w:rsidRPr="00925371">
        <w:t>.</w:t>
      </w:r>
    </w:p>
    <w:p w14:paraId="44BD5004" w14:textId="77777777" w:rsidR="00F13E7B" w:rsidRPr="00925371" w:rsidRDefault="00F13E7B" w:rsidP="00533709">
      <w:pPr>
        <w:spacing w:line="400" w:lineRule="exact"/>
        <w:ind w:firstLine="720"/>
        <w:jc w:val="both"/>
      </w:pPr>
    </w:p>
    <w:p w14:paraId="2DB38B3C" w14:textId="77777777" w:rsidR="00F876A0" w:rsidRPr="00925371" w:rsidRDefault="00F876A0" w:rsidP="00732AE6">
      <w:pPr>
        <w:pStyle w:val="Heading2"/>
      </w:pPr>
      <w:bookmarkStart w:id="34" w:name="_Toc13217574"/>
      <w:r w:rsidRPr="00925371">
        <w:t>Enzyme dilution</w:t>
      </w:r>
      <w:bookmarkEnd w:id="34"/>
    </w:p>
    <w:p w14:paraId="5BF15835" w14:textId="77777777" w:rsidR="00F876A0" w:rsidRDefault="00BA2340" w:rsidP="00533709">
      <w:pPr>
        <w:spacing w:line="400" w:lineRule="exact"/>
        <w:ind w:firstLine="360"/>
        <w:jc w:val="both"/>
      </w:pPr>
      <w:r>
        <w:t>We</w:t>
      </w:r>
      <w:r w:rsidR="00F876A0" w:rsidRPr="00925371">
        <w:t xml:space="preserve"> formulated enzyme </w:t>
      </w:r>
      <w:r w:rsidR="001A78B0" w:rsidRPr="00925371">
        <w:t>dilution</w:t>
      </w:r>
      <w:r w:rsidR="00F876A0" w:rsidRPr="00925371">
        <w:t xml:space="preserve"> reactions</w:t>
      </w:r>
      <w:r>
        <w:t xml:space="preserve"> in the model</w:t>
      </w:r>
      <w:r w:rsidR="00F876A0" w:rsidRPr="00925371">
        <w:t xml:space="preserve"> to represent the </w:t>
      </w:r>
      <w:r w:rsidR="00150ACE" w:rsidRPr="00925371">
        <w:t>dilution</w:t>
      </w:r>
      <w:r w:rsidR="00F876A0" w:rsidRPr="00925371">
        <w:t xml:space="preserve"> of functional enzymes </w:t>
      </w:r>
      <w:r w:rsidR="00150ACE" w:rsidRPr="00925371">
        <w:t xml:space="preserve">to </w:t>
      </w:r>
      <w:r w:rsidR="00867DA6" w:rsidRPr="00925371">
        <w:t>daughter cells during cell division. In other words, these reaction</w:t>
      </w:r>
      <w:r w:rsidR="00E7671C" w:rsidRPr="00925371">
        <w:t>s partly represent protein composition in a cell, which varies as a function of growth rate</w:t>
      </w:r>
      <w:r w:rsidR="00867DA6" w:rsidRPr="00925371">
        <w:t xml:space="preserve">. </w:t>
      </w:r>
      <w:r w:rsidR="00F876A0" w:rsidRPr="00925371">
        <w:t>We formulated such reactions for all the catalysts</w:t>
      </w:r>
      <w:r w:rsidR="005E3269" w:rsidRPr="00925371">
        <w:t xml:space="preserve"> but not</w:t>
      </w:r>
      <w:r w:rsidR="00E461C0" w:rsidRPr="00925371">
        <w:t xml:space="preserve"> for the subunits</w:t>
      </w:r>
      <w:r w:rsidR="00F876A0" w:rsidRPr="00925371">
        <w:t xml:space="preserve">. </w:t>
      </w:r>
      <w:r w:rsidR="00C02976" w:rsidRPr="00925371">
        <w:t>Below is an example</w:t>
      </w:r>
      <w:r w:rsidR="00F876A0"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63935" w:rsidRPr="00925371" w14:paraId="11AB9990" w14:textId="77777777" w:rsidTr="00287C79">
        <w:tc>
          <w:tcPr>
            <w:tcW w:w="9056" w:type="dxa"/>
            <w:shd w:val="clear" w:color="auto" w:fill="E7E6E6" w:themeFill="background2"/>
          </w:tcPr>
          <w:p w14:paraId="54D1DA2B" w14:textId="77777777" w:rsidR="00E63935" w:rsidRPr="0093654C" w:rsidRDefault="00E63935" w:rsidP="00533709">
            <w:pPr>
              <w:pStyle w:val="ListParagraph"/>
              <w:numPr>
                <w:ilvl w:val="0"/>
                <w:numId w:val="6"/>
              </w:numPr>
              <w:spacing w:line="400" w:lineRule="exact"/>
              <w:rPr>
                <w:sz w:val="20"/>
              </w:rPr>
            </w:pPr>
            <w:r w:rsidRPr="00E63935">
              <w:rPr>
                <w:b/>
                <w:sz w:val="20"/>
              </w:rPr>
              <w:lastRenderedPageBreak/>
              <w:t>Reaction ID:</w:t>
            </w:r>
            <w:r w:rsidRPr="0093654C">
              <w:rPr>
                <w:sz w:val="20"/>
              </w:rPr>
              <w:t xml:space="preserve"> R_dilution_Clp_Protease_Complex_Enzyme</w:t>
            </w:r>
          </w:p>
        </w:tc>
      </w:tr>
      <w:tr w:rsidR="00E63935" w:rsidRPr="009B5AA0" w14:paraId="43494985" w14:textId="77777777" w:rsidTr="00287C79">
        <w:tc>
          <w:tcPr>
            <w:tcW w:w="9056" w:type="dxa"/>
            <w:shd w:val="clear" w:color="auto" w:fill="E7E6E6" w:themeFill="background2"/>
          </w:tcPr>
          <w:p w14:paraId="7F2ED90A" w14:textId="77777777" w:rsidR="00E63935" w:rsidRPr="0093654C" w:rsidRDefault="00E63935" w:rsidP="00533709">
            <w:pPr>
              <w:pStyle w:val="ListParagraph"/>
              <w:numPr>
                <w:ilvl w:val="0"/>
                <w:numId w:val="6"/>
              </w:numPr>
              <w:spacing w:line="400" w:lineRule="exact"/>
              <w:rPr>
                <w:sz w:val="20"/>
              </w:rPr>
            </w:pPr>
            <w:r w:rsidRPr="00E63935">
              <w:rPr>
                <w:b/>
                <w:sz w:val="20"/>
              </w:rPr>
              <w:t>Reaction Formula:</w:t>
            </w:r>
            <w:r w:rsidRPr="0093654C">
              <w:rPr>
                <w:sz w:val="20"/>
              </w:rPr>
              <w:t xml:space="preserve"> Clp_Protease_Complex_Enzyme_c  -&gt;</w:t>
            </w:r>
          </w:p>
        </w:tc>
      </w:tr>
      <w:tr w:rsidR="00E63935" w:rsidRPr="0048479C" w14:paraId="3C2BB168" w14:textId="77777777" w:rsidTr="00287C79">
        <w:tc>
          <w:tcPr>
            <w:tcW w:w="9056" w:type="dxa"/>
            <w:shd w:val="clear" w:color="auto" w:fill="E7E6E6" w:themeFill="background2"/>
          </w:tcPr>
          <w:p w14:paraId="6D965AF1" w14:textId="77777777" w:rsidR="00E63935" w:rsidRPr="00F91283" w:rsidRDefault="00E63935"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7341C54F" w14:textId="77777777" w:rsidR="00F876A0" w:rsidRPr="00925371" w:rsidRDefault="00F876A0" w:rsidP="00533709">
      <w:pPr>
        <w:spacing w:line="400" w:lineRule="exact"/>
        <w:jc w:val="both"/>
      </w:pPr>
    </w:p>
    <w:p w14:paraId="3D3B626F" w14:textId="77777777" w:rsidR="00F876A0" w:rsidRDefault="00381A99" w:rsidP="00533709">
      <w:pPr>
        <w:spacing w:line="400" w:lineRule="exact"/>
        <w:ind w:firstLine="360"/>
        <w:jc w:val="both"/>
      </w:pPr>
      <w:r w:rsidRPr="00925371">
        <w:t>Besides, dilution of 70S ribosome was also included in this process</w:t>
      </w:r>
      <w:r w:rsidR="00F876A0"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4730E6" w:rsidRPr="00925371" w14:paraId="5B7939F7" w14:textId="77777777" w:rsidTr="00287C79">
        <w:tc>
          <w:tcPr>
            <w:tcW w:w="9056" w:type="dxa"/>
            <w:shd w:val="clear" w:color="auto" w:fill="E7E6E6" w:themeFill="background2"/>
          </w:tcPr>
          <w:p w14:paraId="2A3C042F" w14:textId="77777777" w:rsidR="004730E6" w:rsidRPr="00A614B3" w:rsidRDefault="004730E6" w:rsidP="00533709">
            <w:pPr>
              <w:pStyle w:val="ListParagraph"/>
              <w:numPr>
                <w:ilvl w:val="0"/>
                <w:numId w:val="6"/>
              </w:numPr>
              <w:spacing w:line="400" w:lineRule="exact"/>
              <w:rPr>
                <w:sz w:val="20"/>
              </w:rPr>
            </w:pPr>
            <w:r w:rsidRPr="004730E6">
              <w:rPr>
                <w:b/>
                <w:sz w:val="20"/>
              </w:rPr>
              <w:t>Reaction ID:</w:t>
            </w:r>
            <w:r w:rsidRPr="00A614B3">
              <w:rPr>
                <w:sz w:val="20"/>
              </w:rPr>
              <w:t xml:space="preserve"> R_dilution_ribosome_70S</w:t>
            </w:r>
          </w:p>
        </w:tc>
      </w:tr>
      <w:tr w:rsidR="004730E6" w:rsidRPr="009B5AA0" w14:paraId="3FBD49C2" w14:textId="77777777" w:rsidTr="00287C79">
        <w:tc>
          <w:tcPr>
            <w:tcW w:w="9056" w:type="dxa"/>
            <w:shd w:val="clear" w:color="auto" w:fill="E7E6E6" w:themeFill="background2"/>
          </w:tcPr>
          <w:p w14:paraId="54B1B017" w14:textId="77777777" w:rsidR="004730E6" w:rsidRPr="00A614B3" w:rsidRDefault="004730E6" w:rsidP="00533709">
            <w:pPr>
              <w:pStyle w:val="ListParagraph"/>
              <w:numPr>
                <w:ilvl w:val="0"/>
                <w:numId w:val="6"/>
              </w:numPr>
              <w:spacing w:line="400" w:lineRule="exact"/>
              <w:rPr>
                <w:sz w:val="20"/>
              </w:rPr>
            </w:pPr>
            <w:r w:rsidRPr="004730E6">
              <w:rPr>
                <w:b/>
                <w:sz w:val="20"/>
              </w:rPr>
              <w:t>Reaction Formula:</w:t>
            </w:r>
            <w:r w:rsidRPr="00A614B3">
              <w:rPr>
                <w:sz w:val="20"/>
              </w:rPr>
              <w:t xml:space="preserve"> ribosome_70S_c  -&gt;</w:t>
            </w:r>
          </w:p>
        </w:tc>
      </w:tr>
      <w:tr w:rsidR="00E63935" w:rsidRPr="0048479C" w14:paraId="71F09857" w14:textId="77777777" w:rsidTr="00287C79">
        <w:tc>
          <w:tcPr>
            <w:tcW w:w="9056" w:type="dxa"/>
            <w:shd w:val="clear" w:color="auto" w:fill="E7E6E6" w:themeFill="background2"/>
          </w:tcPr>
          <w:p w14:paraId="5BC3646D" w14:textId="77777777" w:rsidR="00E63935" w:rsidRPr="00F91283" w:rsidRDefault="00E63935"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36112D47" w14:textId="77777777" w:rsidR="00F8568B" w:rsidRPr="00925371" w:rsidRDefault="00F8568B" w:rsidP="00533709">
      <w:pPr>
        <w:spacing w:line="400" w:lineRule="exact"/>
        <w:jc w:val="both"/>
      </w:pPr>
    </w:p>
    <w:p w14:paraId="4C02D762" w14:textId="77777777" w:rsidR="003A286A" w:rsidRPr="00925371" w:rsidRDefault="003A286A" w:rsidP="00533709">
      <w:pPr>
        <w:spacing w:line="400" w:lineRule="exact"/>
        <w:ind w:firstLine="360"/>
        <w:jc w:val="both"/>
      </w:pPr>
      <w:r w:rsidRPr="00925371">
        <w:t xml:space="preserve">Note that rRNA will never be diluted in the model as its final state 70S ribosome </w:t>
      </w:r>
      <w:r w:rsidR="00521AB0" w:rsidRPr="00925371">
        <w:t>has been</w:t>
      </w:r>
      <w:r w:rsidRPr="00925371">
        <w:t xml:space="preserve"> diluted</w:t>
      </w:r>
      <w:r w:rsidR="00E837B1" w:rsidRPr="00925371">
        <w:t>.</w:t>
      </w:r>
    </w:p>
    <w:p w14:paraId="240D953B" w14:textId="77777777" w:rsidR="003A286A" w:rsidRPr="00925371" w:rsidRDefault="003A286A" w:rsidP="00533709">
      <w:pPr>
        <w:spacing w:line="400" w:lineRule="exact"/>
        <w:jc w:val="both"/>
      </w:pPr>
    </w:p>
    <w:p w14:paraId="3822CEFA" w14:textId="77777777" w:rsidR="00E6575B" w:rsidRPr="00925371" w:rsidRDefault="00E6575B" w:rsidP="00732AE6">
      <w:pPr>
        <w:pStyle w:val="Heading2"/>
      </w:pPr>
      <w:bookmarkStart w:id="35" w:name="_Toc13217575"/>
      <w:r w:rsidRPr="00925371">
        <w:t>RNA dilution</w:t>
      </w:r>
      <w:bookmarkEnd w:id="35"/>
    </w:p>
    <w:p w14:paraId="2A6B1ECB" w14:textId="77777777" w:rsidR="00E6575B" w:rsidRDefault="00E1041D" w:rsidP="00533709">
      <w:pPr>
        <w:spacing w:line="400" w:lineRule="exact"/>
        <w:ind w:firstLine="360"/>
        <w:jc w:val="both"/>
      </w:pPr>
      <w:r>
        <w:t>We</w:t>
      </w:r>
      <w:r w:rsidR="00E6575B" w:rsidRPr="00925371">
        <w:t xml:space="preserve"> also formulated RNA dilution reactions</w:t>
      </w:r>
      <w:r>
        <w:t xml:space="preserve"> in the model</w:t>
      </w:r>
      <w:r w:rsidR="00E6575B" w:rsidRPr="00925371">
        <w:t xml:space="preserve"> to represent the dilution of RNA to daughter cells during cell division, which partly represent a growth rate-dependent RNA composition in a cell. We formulated such reactions </w:t>
      </w:r>
      <w:r w:rsidR="002D5FE2" w:rsidRPr="00925371">
        <w:t xml:space="preserve">only </w:t>
      </w:r>
      <w:r w:rsidR="00E6575B" w:rsidRPr="00925371">
        <w:t xml:space="preserve">for </w:t>
      </w:r>
      <w:r w:rsidR="0039579F" w:rsidRPr="00925371">
        <w:t xml:space="preserve">the TUs used for translation and </w:t>
      </w:r>
      <w:r w:rsidR="00B63D72" w:rsidRPr="00925371">
        <w:t xml:space="preserve">generic </w:t>
      </w:r>
      <w:r w:rsidR="0039579F" w:rsidRPr="00925371">
        <w:t>tRNA</w:t>
      </w:r>
      <w:r w:rsidR="00E6575B" w:rsidRPr="00925371">
        <w:t xml:space="preserve">. </w:t>
      </w:r>
      <w:r w:rsidR="00535E2D" w:rsidRPr="00925371">
        <w:t xml:space="preserve">Dilution of rRNA is considered in the dilution of 70S ribosome. </w:t>
      </w:r>
      <w:r w:rsidR="00E6575B" w:rsidRPr="00925371">
        <w:t>Below is an example</w:t>
      </w:r>
      <w:r w:rsidR="00F21E86" w:rsidRPr="00925371">
        <w:t xml:space="preserve"> of TU dilution</w:t>
      </w:r>
      <w:r w:rsidR="00E6575B"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435EA" w:rsidRPr="00925371" w14:paraId="29B63E0C" w14:textId="77777777" w:rsidTr="00287C79">
        <w:tc>
          <w:tcPr>
            <w:tcW w:w="9056" w:type="dxa"/>
            <w:shd w:val="clear" w:color="auto" w:fill="E7E6E6" w:themeFill="background2"/>
          </w:tcPr>
          <w:p w14:paraId="6A8920A5" w14:textId="77777777" w:rsidR="003435EA" w:rsidRPr="00A614B3" w:rsidRDefault="003435EA" w:rsidP="00533709">
            <w:pPr>
              <w:pStyle w:val="ListParagraph"/>
              <w:numPr>
                <w:ilvl w:val="0"/>
                <w:numId w:val="6"/>
              </w:numPr>
              <w:spacing w:line="400" w:lineRule="exact"/>
              <w:rPr>
                <w:sz w:val="20"/>
              </w:rPr>
            </w:pPr>
            <w:r w:rsidRPr="004730E6">
              <w:rPr>
                <w:b/>
                <w:sz w:val="20"/>
              </w:rPr>
              <w:t>Reaction ID:</w:t>
            </w:r>
            <w:r w:rsidRPr="00A614B3">
              <w:rPr>
                <w:sz w:val="20"/>
              </w:rPr>
              <w:t xml:space="preserve"> </w:t>
            </w:r>
            <w:r w:rsidRPr="003435EA">
              <w:rPr>
                <w:sz w:val="20"/>
              </w:rPr>
              <w:t>R_dilution_mRNA_TU1G1R_100</w:t>
            </w:r>
          </w:p>
        </w:tc>
      </w:tr>
      <w:tr w:rsidR="003435EA" w:rsidRPr="009B5AA0" w14:paraId="280487ED" w14:textId="77777777" w:rsidTr="00287C79">
        <w:tc>
          <w:tcPr>
            <w:tcW w:w="9056" w:type="dxa"/>
            <w:shd w:val="clear" w:color="auto" w:fill="E7E6E6" w:themeFill="background2"/>
          </w:tcPr>
          <w:p w14:paraId="4F771F9C" w14:textId="77777777" w:rsidR="003435EA" w:rsidRPr="00A614B3" w:rsidRDefault="003435EA" w:rsidP="00533709">
            <w:pPr>
              <w:pStyle w:val="ListParagraph"/>
              <w:numPr>
                <w:ilvl w:val="0"/>
                <w:numId w:val="6"/>
              </w:numPr>
              <w:spacing w:line="400" w:lineRule="exact"/>
              <w:rPr>
                <w:sz w:val="20"/>
              </w:rPr>
            </w:pPr>
            <w:r w:rsidRPr="004730E6">
              <w:rPr>
                <w:b/>
                <w:sz w:val="20"/>
              </w:rPr>
              <w:t>Reaction Formula:</w:t>
            </w:r>
            <w:r w:rsidRPr="00A614B3">
              <w:rPr>
                <w:sz w:val="20"/>
              </w:rPr>
              <w:t xml:space="preserve"> </w:t>
            </w:r>
            <w:r w:rsidRPr="003435EA">
              <w:rPr>
                <w:sz w:val="20"/>
              </w:rPr>
              <w:t>TU1G1R_100_c  -&gt;</w:t>
            </w:r>
          </w:p>
        </w:tc>
      </w:tr>
      <w:tr w:rsidR="003435EA" w:rsidRPr="0048479C" w14:paraId="25FD4E89" w14:textId="77777777" w:rsidTr="00287C79">
        <w:tc>
          <w:tcPr>
            <w:tcW w:w="9056" w:type="dxa"/>
            <w:shd w:val="clear" w:color="auto" w:fill="E7E6E6" w:themeFill="background2"/>
          </w:tcPr>
          <w:p w14:paraId="50DF6A49" w14:textId="77777777" w:rsidR="003435EA" w:rsidRPr="00F91283" w:rsidRDefault="003435EA"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01BA9359" w14:textId="77777777" w:rsidR="00E6575B" w:rsidRPr="00925371" w:rsidRDefault="00E6575B" w:rsidP="00533709">
      <w:pPr>
        <w:spacing w:line="400" w:lineRule="exact"/>
        <w:jc w:val="both"/>
      </w:pPr>
    </w:p>
    <w:p w14:paraId="6DB36BEF" w14:textId="77777777" w:rsidR="00F21E86" w:rsidRDefault="00F21E86" w:rsidP="00533709">
      <w:pPr>
        <w:spacing w:line="400" w:lineRule="exact"/>
        <w:ind w:firstLine="360"/>
        <w:jc w:val="both"/>
      </w:pPr>
      <w:r w:rsidRPr="00925371">
        <w:t xml:space="preserve">Below is an example of </w:t>
      </w:r>
      <w:r w:rsidR="0086018E" w:rsidRPr="00925371">
        <w:t>generic tRNA</w:t>
      </w:r>
      <w:r w:rsidRPr="00925371">
        <w:t xml:space="preserve"> dilution:</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85276" w:rsidRPr="00925371" w14:paraId="27912683" w14:textId="77777777" w:rsidTr="00287C79">
        <w:tc>
          <w:tcPr>
            <w:tcW w:w="9056" w:type="dxa"/>
            <w:shd w:val="clear" w:color="auto" w:fill="E7E6E6" w:themeFill="background2"/>
          </w:tcPr>
          <w:p w14:paraId="1740AF48" w14:textId="77777777" w:rsidR="00A85276" w:rsidRPr="00A614B3" w:rsidRDefault="00A85276" w:rsidP="00533709">
            <w:pPr>
              <w:pStyle w:val="ListParagraph"/>
              <w:numPr>
                <w:ilvl w:val="0"/>
                <w:numId w:val="6"/>
              </w:numPr>
              <w:spacing w:line="400" w:lineRule="exact"/>
              <w:rPr>
                <w:sz w:val="20"/>
              </w:rPr>
            </w:pPr>
            <w:r w:rsidRPr="004730E6">
              <w:rPr>
                <w:b/>
                <w:sz w:val="20"/>
              </w:rPr>
              <w:t>Reaction ID:</w:t>
            </w:r>
            <w:r w:rsidRPr="00A614B3">
              <w:rPr>
                <w:sz w:val="20"/>
              </w:rPr>
              <w:t xml:space="preserve"> </w:t>
            </w:r>
            <w:r w:rsidRPr="00A85276">
              <w:rPr>
                <w:sz w:val="20"/>
              </w:rPr>
              <w:t>R_dilution_generic_tRNA_Ala_GCA</w:t>
            </w:r>
          </w:p>
        </w:tc>
      </w:tr>
      <w:tr w:rsidR="00A85276" w:rsidRPr="00295841" w14:paraId="5B30FE24" w14:textId="77777777" w:rsidTr="00287C79">
        <w:tc>
          <w:tcPr>
            <w:tcW w:w="9056" w:type="dxa"/>
            <w:shd w:val="clear" w:color="auto" w:fill="E7E6E6" w:themeFill="background2"/>
          </w:tcPr>
          <w:p w14:paraId="067F42C4" w14:textId="77777777" w:rsidR="00A85276" w:rsidRPr="0092331D" w:rsidRDefault="00A85276" w:rsidP="00533709">
            <w:pPr>
              <w:pStyle w:val="ListParagraph"/>
              <w:numPr>
                <w:ilvl w:val="0"/>
                <w:numId w:val="6"/>
              </w:numPr>
              <w:spacing w:line="400" w:lineRule="exact"/>
              <w:rPr>
                <w:sz w:val="20"/>
                <w:lang w:val="it-IT"/>
              </w:rPr>
            </w:pPr>
            <w:r w:rsidRPr="0092331D">
              <w:rPr>
                <w:b/>
                <w:sz w:val="20"/>
                <w:lang w:val="it-IT"/>
              </w:rPr>
              <w:t>Reaction Formula:</w:t>
            </w:r>
            <w:r w:rsidRPr="0092331D">
              <w:rPr>
                <w:sz w:val="20"/>
                <w:lang w:val="it-IT"/>
              </w:rPr>
              <w:t xml:space="preserve"> tRNA_Ala_GCA_c  -&gt;</w:t>
            </w:r>
          </w:p>
        </w:tc>
      </w:tr>
      <w:tr w:rsidR="00A85276" w:rsidRPr="0048479C" w14:paraId="7029B8B3" w14:textId="77777777" w:rsidTr="00287C79">
        <w:tc>
          <w:tcPr>
            <w:tcW w:w="9056" w:type="dxa"/>
            <w:shd w:val="clear" w:color="auto" w:fill="E7E6E6" w:themeFill="background2"/>
          </w:tcPr>
          <w:p w14:paraId="019299FA" w14:textId="77777777" w:rsidR="00A85276" w:rsidRPr="00F91283" w:rsidRDefault="00A85276"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0B9FA3AB" w14:textId="77777777" w:rsidR="00F21E86" w:rsidRPr="00925371" w:rsidRDefault="00F21E86" w:rsidP="00533709">
      <w:pPr>
        <w:spacing w:line="400" w:lineRule="exact"/>
        <w:jc w:val="both"/>
      </w:pPr>
    </w:p>
    <w:p w14:paraId="065680B6" w14:textId="77777777" w:rsidR="002959F7" w:rsidRPr="00925371" w:rsidRDefault="000728A6" w:rsidP="00732AE6">
      <w:pPr>
        <w:pStyle w:val="Heading1"/>
      </w:pPr>
      <w:bookmarkStart w:id="36" w:name="_Toc13217576"/>
      <w:r>
        <w:t>Formulation of o</w:t>
      </w:r>
      <w:r w:rsidR="002959F7" w:rsidRPr="00925371">
        <w:t>ther reactions</w:t>
      </w:r>
      <w:bookmarkEnd w:id="36"/>
    </w:p>
    <w:p w14:paraId="3F947253" w14:textId="77777777" w:rsidR="00E26282" w:rsidRPr="00925371" w:rsidRDefault="00C11C54" w:rsidP="00533709">
      <w:pPr>
        <w:spacing w:line="400" w:lineRule="exact"/>
        <w:ind w:firstLine="360"/>
        <w:jc w:val="both"/>
      </w:pPr>
      <w:r w:rsidRPr="00925371">
        <w:t xml:space="preserve">There are some other reactions should be formulated in the model, </w:t>
      </w:r>
      <w:r w:rsidR="001B544B">
        <w:t>including</w:t>
      </w:r>
      <w:r w:rsidR="00A82B12">
        <w:t xml:space="preserve"> </w:t>
      </w:r>
      <w:r w:rsidR="00DB6D3A">
        <w:t xml:space="preserve">synthesis of </w:t>
      </w:r>
      <w:r w:rsidR="00AE6A8C" w:rsidRPr="00925371">
        <w:t>u</w:t>
      </w:r>
      <w:r w:rsidRPr="00925371">
        <w:t xml:space="preserve">nmodeled </w:t>
      </w:r>
      <w:r w:rsidR="00AE6A8C" w:rsidRPr="00925371">
        <w:t>protein</w:t>
      </w:r>
      <w:r w:rsidR="00B94B1C" w:rsidRPr="00925371">
        <w:t xml:space="preserve"> and a</w:t>
      </w:r>
      <w:r w:rsidR="00AE6A8C" w:rsidRPr="00925371">
        <w:t xml:space="preserve"> </w:t>
      </w:r>
      <w:r w:rsidRPr="00925371">
        <w:t xml:space="preserve">biomass </w:t>
      </w:r>
      <w:r w:rsidR="0027651E" w:rsidRPr="00925371">
        <w:t>dilution reaction</w:t>
      </w:r>
      <w:r w:rsidR="00BC64BF" w:rsidRPr="00925371">
        <w:t xml:space="preserve"> </w:t>
      </w:r>
      <w:r w:rsidR="00263237" w:rsidRPr="00925371">
        <w:t xml:space="preserve">with </w:t>
      </w:r>
      <w:r w:rsidR="00662377">
        <w:rPr>
          <w:lang w:val="en-US"/>
        </w:rPr>
        <w:t xml:space="preserve">growth-associated maintenance (GAM) </w:t>
      </w:r>
      <w:r w:rsidR="00263237" w:rsidRPr="00925371">
        <w:t>involved</w:t>
      </w:r>
      <w:r w:rsidR="00AA6CD8" w:rsidRPr="00925371">
        <w:t>.</w:t>
      </w:r>
    </w:p>
    <w:p w14:paraId="3CF2BA70" w14:textId="77777777" w:rsidR="00B918E7" w:rsidRPr="00925371" w:rsidRDefault="00B918E7" w:rsidP="00732AE6">
      <w:pPr>
        <w:pStyle w:val="Heading2"/>
      </w:pPr>
      <w:bookmarkStart w:id="37" w:name="_Toc13217577"/>
      <w:r w:rsidRPr="00925371">
        <w:t>Add</w:t>
      </w:r>
      <w:r w:rsidR="00CD01DE">
        <w:t>ing</w:t>
      </w:r>
      <w:r w:rsidRPr="00925371">
        <w:t xml:space="preserve"> an unmodeled protein</w:t>
      </w:r>
      <w:bookmarkEnd w:id="37"/>
    </w:p>
    <w:p w14:paraId="46E71DD3" w14:textId="77777777" w:rsidR="007F041D" w:rsidRPr="00925371" w:rsidRDefault="0028155C" w:rsidP="00533709">
      <w:pPr>
        <w:spacing w:line="400" w:lineRule="exact"/>
        <w:ind w:firstLine="360"/>
        <w:jc w:val="both"/>
      </w:pPr>
      <w:r w:rsidRPr="00925371">
        <w:t xml:space="preserve">By </w:t>
      </w:r>
      <w:r w:rsidR="00FF4FA9" w:rsidRPr="00925371">
        <w:t>considering</w:t>
      </w:r>
      <w:r w:rsidRPr="00925371">
        <w:t xml:space="preserve"> enzyme and RNA dilution reactions, the model is able to account for the dilution of protein and RNA in biomass. But the model does not contain all the proteins in </w:t>
      </w:r>
      <w:r w:rsidRPr="00925371">
        <w:rPr>
          <w:i/>
        </w:rPr>
        <w:t xml:space="preserve">L. </w:t>
      </w:r>
      <w:r w:rsidRPr="00925371">
        <w:rPr>
          <w:i/>
        </w:rPr>
        <w:lastRenderedPageBreak/>
        <w:t>lactis</w:t>
      </w:r>
      <w:r w:rsidR="00FF4FA9" w:rsidRPr="00925371">
        <w:t>. An unmode</w:t>
      </w:r>
      <w:r w:rsidRPr="00925371">
        <w:t xml:space="preserve">led protein should be added to represent the total of the remaining proteins. When synthesizing </w:t>
      </w:r>
      <w:r w:rsidR="00805B9B" w:rsidRPr="00925371">
        <w:t xml:space="preserve">the </w:t>
      </w:r>
      <w:r w:rsidRPr="00925371">
        <w:t>protein, the rest of p</w:t>
      </w:r>
      <w:r w:rsidR="008A3419" w:rsidRPr="00925371">
        <w:t>roteins and RNA will be conside</w:t>
      </w:r>
      <w:r w:rsidRPr="00925371">
        <w:t>red in the model.</w:t>
      </w:r>
      <w:r w:rsidR="00D62C40" w:rsidRPr="00925371">
        <w:t xml:space="preserve"> We assumed that the unmodeled protein has the same amino acid composition as that in biomass equation used in the M model and the number of the amino acids is 250, which is the median of the proteins in </w:t>
      </w:r>
      <w:r w:rsidR="00D62C40" w:rsidRPr="00925371">
        <w:rPr>
          <w:i/>
        </w:rPr>
        <w:t>L. lactis</w:t>
      </w:r>
      <w:r w:rsidR="00D62C40" w:rsidRPr="00925371">
        <w:t>.</w:t>
      </w:r>
      <w:r w:rsidR="00423B27" w:rsidRPr="00925371">
        <w:t xml:space="preserve"> Besides, we assumed that the codon of each amino acid is the most frequently used one in </w:t>
      </w:r>
      <w:r w:rsidR="00423B27" w:rsidRPr="00925371">
        <w:rPr>
          <w:i/>
        </w:rPr>
        <w:t>L. lactis</w:t>
      </w:r>
      <w:r w:rsidR="00B91085">
        <w:t xml:space="preserve"> based on the </w:t>
      </w:r>
      <w:r w:rsidR="00423B27" w:rsidRPr="00925371">
        <w:t>GtRNAdb database</w:t>
      </w:r>
      <w:r w:rsidR="00B00452" w:rsidRPr="00925371">
        <w:t xml:space="preserve"> (</w:t>
      </w:r>
      <w:r w:rsidR="00B91085" w:rsidRPr="00B91085">
        <w:rPr>
          <w:highlight w:val="yellow"/>
        </w:rPr>
        <w:t xml:space="preserve">PMID: </w:t>
      </w:r>
      <w:r w:rsidR="00B00452" w:rsidRPr="00B91085">
        <w:rPr>
          <w:highlight w:val="yellow"/>
        </w:rPr>
        <w:t>26673694</w:t>
      </w:r>
      <w:r w:rsidR="0067304D" w:rsidRPr="00925371">
        <w:t>).</w:t>
      </w:r>
    </w:p>
    <w:p w14:paraId="2B6FF7E7" w14:textId="77777777" w:rsidR="00E50475" w:rsidRPr="00925371" w:rsidRDefault="00E50475" w:rsidP="00533709">
      <w:pPr>
        <w:spacing w:line="400" w:lineRule="exact"/>
        <w:jc w:val="both"/>
      </w:pPr>
    </w:p>
    <w:p w14:paraId="01862101" w14:textId="77777777" w:rsidR="00D06DD7" w:rsidRPr="00925371" w:rsidRDefault="00D06DD7" w:rsidP="00732AE6">
      <w:pPr>
        <w:pStyle w:val="Heading2"/>
      </w:pPr>
      <w:bookmarkStart w:id="38" w:name="_Toc13217578"/>
      <w:r w:rsidRPr="00925371">
        <w:t>Add</w:t>
      </w:r>
      <w:r w:rsidR="00563CE3">
        <w:t>ing</w:t>
      </w:r>
      <w:r w:rsidRPr="00925371">
        <w:t xml:space="preserve"> a biomass dilution reaction</w:t>
      </w:r>
      <w:bookmarkEnd w:id="38"/>
    </w:p>
    <w:p w14:paraId="11ACCCCD" w14:textId="03BEA2A2" w:rsidR="00B06C5D" w:rsidRPr="00925371" w:rsidRDefault="00D06DD7" w:rsidP="00533709">
      <w:pPr>
        <w:spacing w:line="400" w:lineRule="exact"/>
        <w:ind w:firstLine="360"/>
        <w:jc w:val="both"/>
      </w:pPr>
      <w:r w:rsidRPr="00925371">
        <w:t xml:space="preserve">Considering the fact that the model </w:t>
      </w:r>
      <w:r w:rsidR="00F41A7D" w:rsidRPr="00925371">
        <w:t>is able to describe</w:t>
      </w:r>
      <w:r w:rsidRPr="00925371">
        <w:t xml:space="preserve"> the dilution of RNA and proteins to daughter</w:t>
      </w:r>
      <w:r w:rsidR="00F41A7D" w:rsidRPr="00925371">
        <w:t>, we formulated the dilution of other biomass materials</w:t>
      </w:r>
      <w:r w:rsidR="00C73BCD" w:rsidRPr="00925371">
        <w:t xml:space="preserve">. The biomass dilution reaction was derived from the biomass equation in the M model, in which </w:t>
      </w:r>
      <w:r w:rsidR="008F1B2A" w:rsidRPr="00925371">
        <w:t xml:space="preserve">protein and RNA were removed as they were represented in the model by dilution reactions. The unmodeled protein was, however, added in the biomass dilution reaction with a specific stoichiometric coefficient. </w:t>
      </w:r>
      <w:r w:rsidR="00C30E76">
        <w:t>Besides,</w:t>
      </w:r>
      <w:r w:rsidR="00E22811" w:rsidRPr="00925371">
        <w:t xml:space="preserve"> we assumed that </w:t>
      </w:r>
      <w:r w:rsidR="007E7227" w:rsidRPr="00925371">
        <w:t xml:space="preserve">the unmodeled protein accounts for </w:t>
      </w:r>
      <w:r w:rsidR="00942576" w:rsidRPr="00C30E76">
        <w:t>4</w:t>
      </w:r>
      <w:r w:rsidR="00C30E76" w:rsidRPr="00C30E76">
        <w:t>2</w:t>
      </w:r>
      <w:r w:rsidR="007E7227" w:rsidRPr="00C30E76">
        <w:t>%</w:t>
      </w:r>
      <w:r w:rsidR="007E7227" w:rsidRPr="00925371">
        <w:t xml:space="preserve"> of the </w:t>
      </w:r>
      <w:r w:rsidR="007E7227" w:rsidRPr="00925371">
        <w:rPr>
          <w:i/>
        </w:rPr>
        <w:t>L. lactis</w:t>
      </w:r>
      <w:r w:rsidR="007E7227" w:rsidRPr="00925371">
        <w:t xml:space="preserve"> proteome by mass</w:t>
      </w:r>
      <w:r w:rsidR="00920244">
        <w:t xml:space="preserve"> based on published data (</w:t>
      </w:r>
      <w:r w:rsidR="00BB6599" w:rsidRPr="00BB6599">
        <w:rPr>
          <w:highlight w:val="yellow"/>
        </w:rPr>
        <w:t>PMID: 24739216</w:t>
      </w:r>
      <w:r w:rsidR="00920244">
        <w:t>)</w:t>
      </w:r>
      <w:r w:rsidR="00D75BA0" w:rsidRPr="00925371">
        <w:t xml:space="preserve"> and then determined the stoichiometric coefficient of the unmodeled protein</w:t>
      </w:r>
      <w:r w:rsidR="007E7227" w:rsidRPr="00925371">
        <w:t xml:space="preserve">. </w:t>
      </w:r>
      <w:r w:rsidR="00C243D7" w:rsidRPr="00925371">
        <w:t xml:space="preserve">We assumed that </w:t>
      </w:r>
      <w:r w:rsidR="00A52F94" w:rsidRPr="00925371">
        <w:t>all these materials in the biomass dilution reaction are growth rate</w:t>
      </w:r>
      <w:r w:rsidR="005923CB">
        <w:t xml:space="preserve"> </w:t>
      </w:r>
      <w:r w:rsidR="00A52F94" w:rsidRPr="00925371">
        <w:t xml:space="preserve">independent. </w:t>
      </w:r>
    </w:p>
    <w:p w14:paraId="0A6B6CC5" w14:textId="2213D4FE" w:rsidR="009949E5" w:rsidRPr="00925371" w:rsidRDefault="007C6EAE" w:rsidP="007C6EAE">
      <w:pPr>
        <w:spacing w:line="400" w:lineRule="exact"/>
        <w:ind w:firstLine="360"/>
        <w:jc w:val="both"/>
      </w:pPr>
      <w:r>
        <w:rPr>
          <w:noProof/>
        </w:rPr>
        <w:drawing>
          <wp:anchor distT="0" distB="0" distL="114300" distR="114300" simplePos="0" relativeHeight="251662336" behindDoc="0" locked="0" layoutInCell="1" allowOverlap="1" wp14:anchorId="33173BD6" wp14:editId="7EDD8AF0">
            <wp:simplePos x="0" y="0"/>
            <wp:positionH relativeFrom="column">
              <wp:posOffset>354662</wp:posOffset>
            </wp:positionH>
            <wp:positionV relativeFrom="paragraph">
              <wp:posOffset>1320910</wp:posOffset>
            </wp:positionV>
            <wp:extent cx="2559050" cy="1651000"/>
            <wp:effectExtent l="0" t="0" r="6350" b="12700"/>
            <wp:wrapTopAndBottom/>
            <wp:docPr id="2" name="Chart 2">
              <a:extLst xmlns:a="http://schemas.openxmlformats.org/drawingml/2006/main">
                <a:ext uri="{FF2B5EF4-FFF2-40B4-BE49-F238E27FC236}">
                  <a16:creationId xmlns:a16="http://schemas.microsoft.com/office/drawing/2014/main" id="{0FA460E8-082D-B14B-ADBD-5BF9A4F07A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AC6B6A">
        <w:t>W</w:t>
      </w:r>
      <w:r w:rsidR="00630618" w:rsidRPr="00925371">
        <w:t xml:space="preserve">e calculated GAM and </w:t>
      </w:r>
      <w:r w:rsidR="00205015">
        <w:rPr>
          <w:lang w:val="en-US"/>
        </w:rPr>
        <w:t xml:space="preserve">non-growth-associated maintenance (NGAM) </w:t>
      </w:r>
      <w:r w:rsidR="00630618" w:rsidRPr="00925371">
        <w:t xml:space="preserve">in </w:t>
      </w:r>
      <w:r w:rsidR="00630618" w:rsidRPr="00925371">
        <w:rPr>
          <w:i/>
        </w:rPr>
        <w:t>L. lactis</w:t>
      </w:r>
      <w:r w:rsidR="002A7371" w:rsidRPr="00925371">
        <w:t>, as described by (</w:t>
      </w:r>
      <w:r w:rsidR="00C368FA" w:rsidRPr="00C368FA">
        <w:rPr>
          <w:highlight w:val="yellow"/>
        </w:rPr>
        <w:t xml:space="preserve">PMID: </w:t>
      </w:r>
      <w:r w:rsidR="002A7371" w:rsidRPr="00C368FA">
        <w:rPr>
          <w:highlight w:val="yellow"/>
        </w:rPr>
        <w:t>17062565</w:t>
      </w:r>
      <w:r w:rsidR="002A7371" w:rsidRPr="00925371">
        <w:t xml:space="preserve">), </w:t>
      </w:r>
      <w:r w:rsidR="00630618" w:rsidRPr="00925371">
        <w:t xml:space="preserve">using </w:t>
      </w:r>
      <w:r w:rsidR="00290668">
        <w:t>physiological</w:t>
      </w:r>
      <w:r w:rsidR="00630618" w:rsidRPr="00925371">
        <w:t xml:space="preserve"> data</w:t>
      </w:r>
      <w:r w:rsidR="002A7371" w:rsidRPr="00925371">
        <w:t xml:space="preserve"> </w:t>
      </w:r>
      <w:r w:rsidR="00290668">
        <w:t xml:space="preserve">from different </w:t>
      </w:r>
      <w:r w:rsidR="00A11872">
        <w:t xml:space="preserve">specific </w:t>
      </w:r>
      <w:r w:rsidR="00290668">
        <w:t xml:space="preserve">growth rates </w:t>
      </w:r>
      <w:r w:rsidR="002A7371" w:rsidRPr="00925371">
        <w:t>(</w:t>
      </w:r>
      <w:r w:rsidR="00A71832" w:rsidRPr="00C368FA">
        <w:rPr>
          <w:highlight w:val="yellow"/>
        </w:rPr>
        <w:t xml:space="preserve">PMID: </w:t>
      </w:r>
      <w:r w:rsidR="002A7371" w:rsidRPr="00A71832">
        <w:rPr>
          <w:highlight w:val="yellow"/>
        </w:rPr>
        <w:t>25828364</w:t>
      </w:r>
      <w:r w:rsidR="002A7371" w:rsidRPr="00925371">
        <w:t>).</w:t>
      </w:r>
      <w:r w:rsidR="00C828B7" w:rsidRPr="00925371">
        <w:t xml:space="preserve"> We </w:t>
      </w:r>
      <w:r w:rsidR="00A94328">
        <w:t>calculated</w:t>
      </w:r>
      <w:r w:rsidR="003508C7">
        <w:t xml:space="preserve"> that</w:t>
      </w:r>
      <w:r w:rsidR="00C828B7" w:rsidRPr="00925371">
        <w:t xml:space="preserve"> GAM </w:t>
      </w:r>
      <w:r w:rsidR="003508C7">
        <w:t>is</w:t>
      </w:r>
      <w:r w:rsidR="00C828B7" w:rsidRPr="00925371">
        <w:t xml:space="preserve"> </w:t>
      </w:r>
      <w:r w:rsidR="00215FFF">
        <w:t>34</w:t>
      </w:r>
      <w:r w:rsidR="00C828B7" w:rsidRPr="00925371">
        <w:t xml:space="preserve"> mmol</w:t>
      </w:r>
      <w:r w:rsidR="00A22D8D" w:rsidRPr="00925371">
        <w:t>ATP</w:t>
      </w:r>
      <w:r w:rsidR="00C828B7" w:rsidRPr="00925371">
        <w:t xml:space="preserve">/gCDW and NGAM </w:t>
      </w:r>
      <w:r w:rsidR="003508C7">
        <w:t>is</w:t>
      </w:r>
      <w:r w:rsidR="00C828B7" w:rsidRPr="00925371">
        <w:t xml:space="preserve"> </w:t>
      </w:r>
      <w:r w:rsidR="009C348C" w:rsidRPr="00925371">
        <w:t>3</w:t>
      </w:r>
      <w:r w:rsidR="00215FFF">
        <w:t>.7</w:t>
      </w:r>
      <w:r w:rsidR="008825DB" w:rsidRPr="00925371">
        <w:t xml:space="preserve"> mmol</w:t>
      </w:r>
      <w:r w:rsidR="00A22D8D" w:rsidRPr="00925371">
        <w:t>ATP</w:t>
      </w:r>
      <w:r w:rsidR="008825DB" w:rsidRPr="00925371">
        <w:t>/gCDW/h</w:t>
      </w:r>
      <w:r w:rsidR="004B793C">
        <w:t xml:space="preserve"> as can be seen in the figure below</w:t>
      </w:r>
      <w:r w:rsidR="00C828B7" w:rsidRPr="00925371">
        <w:t xml:space="preserve">. </w:t>
      </w:r>
      <w:r w:rsidR="00F63D71">
        <w:t>Thereby</w:t>
      </w:r>
      <w:r w:rsidR="00C828B7" w:rsidRPr="00925371">
        <w:t xml:space="preserve"> we used these two values in the M model.</w:t>
      </w:r>
    </w:p>
    <w:p w14:paraId="15B394D7" w14:textId="3FFFA697" w:rsidR="00D06DD7" w:rsidRPr="007C6EAE" w:rsidRDefault="00681611" w:rsidP="00533709">
      <w:pPr>
        <w:spacing w:line="400" w:lineRule="exact"/>
        <w:ind w:firstLine="360"/>
        <w:jc w:val="both"/>
        <w:rPr>
          <w:lang w:val="en-US"/>
        </w:rPr>
      </w:pPr>
      <w:r w:rsidRPr="00925371">
        <w:t xml:space="preserve">GAM </w:t>
      </w:r>
      <w:r w:rsidR="00D04DC7" w:rsidRPr="00925371">
        <w:t xml:space="preserve">in </w:t>
      </w:r>
      <w:r w:rsidR="00C828B7" w:rsidRPr="00925371">
        <w:t xml:space="preserve">the </w:t>
      </w:r>
      <w:r w:rsidR="00C95835">
        <w:t xml:space="preserve">proteome constrained </w:t>
      </w:r>
      <w:r w:rsidR="00C828B7" w:rsidRPr="00925371">
        <w:t>model</w:t>
      </w:r>
      <w:r w:rsidR="00D04DC7" w:rsidRPr="00925371">
        <w:t xml:space="preserve"> </w:t>
      </w:r>
      <w:r w:rsidRPr="00925371">
        <w:t xml:space="preserve">was </w:t>
      </w:r>
      <w:r w:rsidR="00D04DC7" w:rsidRPr="00925371">
        <w:t xml:space="preserve">calculated by removing the parts contributed by protein </w:t>
      </w:r>
      <w:r w:rsidR="00291C03" w:rsidRPr="00925371">
        <w:t xml:space="preserve">synthesis. There are two major ATP consumption processes included in the </w:t>
      </w:r>
      <w:r w:rsidR="003C3B3F">
        <w:t xml:space="preserve">proteome constrained </w:t>
      </w:r>
      <w:r w:rsidR="00291C03" w:rsidRPr="00925371">
        <w:t xml:space="preserve">model but not in the M model, i.e., tRNA charging and translation. It was estimated that the tRNA charging process accounts for around </w:t>
      </w:r>
      <w:r w:rsidR="00B16F29">
        <w:t xml:space="preserve">3 to 6 </w:t>
      </w:r>
      <w:r w:rsidR="00291C03" w:rsidRPr="00925371">
        <w:t xml:space="preserve">mmol ATP per gram CDW, and translation for around </w:t>
      </w:r>
      <w:r w:rsidR="00B16F29">
        <w:t>6 to 10</w:t>
      </w:r>
      <w:r w:rsidR="00291C03" w:rsidRPr="00925371">
        <w:t xml:space="preserve"> mmol ATP per gram CDW</w:t>
      </w:r>
      <w:r w:rsidR="00BA5B95" w:rsidRPr="00925371">
        <w:t>, but the M model itself has already contained around 1</w:t>
      </w:r>
      <w:r w:rsidR="00342FFA" w:rsidRPr="00925371">
        <w:t>8</w:t>
      </w:r>
      <w:r w:rsidR="00BA5B95" w:rsidRPr="00925371">
        <w:t xml:space="preserve"> mmol ATP per gram CDW</w:t>
      </w:r>
      <w:r w:rsidR="00291C03" w:rsidRPr="00925371">
        <w:t xml:space="preserve">. Accordingly, GAM </w:t>
      </w:r>
      <w:r w:rsidR="00B16F29">
        <w:t>is set as</w:t>
      </w:r>
      <w:r w:rsidR="00291C03" w:rsidRPr="00925371">
        <w:t xml:space="preserve"> </w:t>
      </w:r>
      <w:r w:rsidR="00401A0C" w:rsidRPr="00925371">
        <w:lastRenderedPageBreak/>
        <w:t>3</w:t>
      </w:r>
      <w:r w:rsidR="009E229A">
        <w:t>4</w:t>
      </w:r>
      <w:r w:rsidR="009C348C" w:rsidRPr="00925371">
        <w:t xml:space="preserve"> </w:t>
      </w:r>
      <w:r w:rsidR="00BA5B95" w:rsidRPr="00925371">
        <w:t>+</w:t>
      </w:r>
      <w:r w:rsidR="00DE4B35" w:rsidRPr="00925371">
        <w:t xml:space="preserve"> </w:t>
      </w:r>
      <w:r w:rsidR="00BA5B95" w:rsidRPr="00925371">
        <w:t>1</w:t>
      </w:r>
      <w:r w:rsidR="00342FFA" w:rsidRPr="00925371">
        <w:t>8</w:t>
      </w:r>
      <w:r w:rsidR="00DE4B35" w:rsidRPr="00925371">
        <w:t xml:space="preserve"> – </w:t>
      </w:r>
      <w:r w:rsidR="009E229A">
        <w:t>1</w:t>
      </w:r>
      <w:r w:rsidR="00C027DF">
        <w:t>2</w:t>
      </w:r>
      <w:r w:rsidR="00DE4B35" w:rsidRPr="00925371">
        <w:t xml:space="preserve"> </w:t>
      </w:r>
      <w:r w:rsidR="00291C03" w:rsidRPr="00925371">
        <w:t xml:space="preserve">= </w:t>
      </w:r>
      <w:r w:rsidR="00C027DF">
        <w:t>40</w:t>
      </w:r>
      <w:r w:rsidR="00291C03" w:rsidRPr="00925371">
        <w:t xml:space="preserve"> mmol/gCDW.</w:t>
      </w:r>
      <w:r w:rsidR="0096613E" w:rsidRPr="00925371">
        <w:t xml:space="preserve"> NGAM </w:t>
      </w:r>
      <w:r w:rsidR="00C21869" w:rsidRPr="00925371">
        <w:t>is</w:t>
      </w:r>
      <w:r w:rsidR="0096613E" w:rsidRPr="00925371">
        <w:t xml:space="preserve"> decreased to </w:t>
      </w:r>
      <w:r w:rsidR="005C4E8C">
        <w:t>3</w:t>
      </w:r>
      <w:r w:rsidR="004A22E2">
        <w:t xml:space="preserve"> </w:t>
      </w:r>
      <w:r w:rsidR="0096613E" w:rsidRPr="00925371">
        <w:t>mmol/gCDW/h</w:t>
      </w:r>
      <w:r w:rsidR="007D647B" w:rsidRPr="00925371">
        <w:t xml:space="preserve"> as </w:t>
      </w:r>
      <w:r w:rsidR="00CD2763" w:rsidRPr="00925371">
        <w:t>protein and mRNA turnover are assumed to cost little energy in the model.</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472E69" w:rsidRPr="00925371" w14:paraId="2E47F7FF" w14:textId="77777777" w:rsidTr="00C74E20">
        <w:tc>
          <w:tcPr>
            <w:tcW w:w="9056" w:type="dxa"/>
            <w:shd w:val="clear" w:color="auto" w:fill="E7E6E6" w:themeFill="background2"/>
          </w:tcPr>
          <w:p w14:paraId="2561A6C7" w14:textId="77777777" w:rsidR="00472E69" w:rsidRPr="00A614B3" w:rsidRDefault="00472E69" w:rsidP="00533709">
            <w:pPr>
              <w:pStyle w:val="ListParagraph"/>
              <w:numPr>
                <w:ilvl w:val="0"/>
                <w:numId w:val="6"/>
              </w:numPr>
              <w:spacing w:line="400" w:lineRule="exact"/>
              <w:rPr>
                <w:sz w:val="20"/>
              </w:rPr>
            </w:pPr>
            <w:r w:rsidRPr="004730E6">
              <w:rPr>
                <w:b/>
                <w:sz w:val="20"/>
              </w:rPr>
              <w:t>Reaction ID:</w:t>
            </w:r>
            <w:r w:rsidRPr="00A614B3">
              <w:rPr>
                <w:sz w:val="20"/>
              </w:rPr>
              <w:t xml:space="preserve"> </w:t>
            </w:r>
            <w:r w:rsidRPr="00472E69">
              <w:rPr>
                <w:sz w:val="20"/>
              </w:rPr>
              <w:t>R_biomass_dilution</w:t>
            </w:r>
          </w:p>
        </w:tc>
      </w:tr>
      <w:tr w:rsidR="00472E69" w:rsidRPr="009B5AA0" w14:paraId="528A41AF" w14:textId="77777777" w:rsidTr="00C74E20">
        <w:tc>
          <w:tcPr>
            <w:tcW w:w="9056" w:type="dxa"/>
            <w:shd w:val="clear" w:color="auto" w:fill="E7E6E6" w:themeFill="background2"/>
          </w:tcPr>
          <w:p w14:paraId="1A01CFB6" w14:textId="77777777" w:rsidR="00472E69" w:rsidRPr="00A614B3" w:rsidRDefault="00472E69" w:rsidP="00533709">
            <w:pPr>
              <w:pStyle w:val="ListParagraph"/>
              <w:numPr>
                <w:ilvl w:val="0"/>
                <w:numId w:val="6"/>
              </w:numPr>
              <w:spacing w:line="400" w:lineRule="exact"/>
              <w:rPr>
                <w:sz w:val="20"/>
              </w:rPr>
            </w:pPr>
            <w:r w:rsidRPr="004730E6">
              <w:rPr>
                <w:b/>
                <w:sz w:val="20"/>
              </w:rPr>
              <w:t>Reaction Formula:</w:t>
            </w:r>
            <w:r w:rsidRPr="00A614B3">
              <w:rPr>
                <w:sz w:val="20"/>
              </w:rPr>
              <w:t xml:space="preserve"> </w:t>
            </w:r>
            <w:r w:rsidRPr="00472E69">
              <w:rPr>
                <w:sz w:val="20"/>
              </w:rPr>
              <w:t>42 M_atp_c + 42 M_h2o_c + 0.002 M_nad_c + 0.0002 M_coa_c + 1e-05 M_thf_c + 6.1e-05 M_pg_LLA_c + 0.000138 M_clpn_LLA_c + 0.0064 M_CPS_LLA_c + 9.6e-05 M_d12dg_LLA_c + 0.00074 M_DNA_LLA_c + 0.00015 M_LTAAlaGal_LLA_c + 1.3e-05 M_lyspg_LLA_c + 0.119 M_PG_c + 0.0002 M_udcpdp_c + 1e-05 M_thmpp_c + 1.3e-05 M_m12dg_LLA_c + 0.00682909 unmodeled_protein_biomass_c  -&gt; 42 M_h_c + 42 M_pi_c + 42 M_adp_c</w:t>
            </w:r>
          </w:p>
        </w:tc>
      </w:tr>
      <w:tr w:rsidR="00472E69" w:rsidRPr="0048479C" w14:paraId="27133867" w14:textId="77777777" w:rsidTr="00C74E20">
        <w:tc>
          <w:tcPr>
            <w:tcW w:w="9056" w:type="dxa"/>
            <w:shd w:val="clear" w:color="auto" w:fill="E7E6E6" w:themeFill="background2"/>
          </w:tcPr>
          <w:p w14:paraId="1D06C07D" w14:textId="77777777" w:rsidR="00472E69" w:rsidRPr="00F91283" w:rsidRDefault="00472E69"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27679BB7" w14:textId="77777777" w:rsidR="00764935" w:rsidRPr="00925371" w:rsidRDefault="00764935" w:rsidP="00533709">
      <w:pPr>
        <w:spacing w:line="400" w:lineRule="exact"/>
        <w:jc w:val="both"/>
      </w:pPr>
    </w:p>
    <w:p w14:paraId="4CCD7C38" w14:textId="77777777" w:rsidR="00A9467B" w:rsidRPr="00925371" w:rsidRDefault="00954C31" w:rsidP="00732AE6">
      <w:pPr>
        <w:pStyle w:val="Heading1"/>
      </w:pPr>
      <w:bookmarkStart w:id="39" w:name="_Toc13217579"/>
      <w:r w:rsidRPr="00925371">
        <w:t>Constraint</w:t>
      </w:r>
      <w:r w:rsidR="00A9467B" w:rsidRPr="00925371">
        <w:t>s</w:t>
      </w:r>
      <w:bookmarkEnd w:id="39"/>
    </w:p>
    <w:p w14:paraId="022347CA" w14:textId="77777777" w:rsidR="00A9467B" w:rsidRPr="00925371" w:rsidRDefault="00637620" w:rsidP="00732AE6">
      <w:pPr>
        <w:pStyle w:val="Heading2"/>
      </w:pPr>
      <w:bookmarkStart w:id="40" w:name="_Toc13217580"/>
      <w:r w:rsidRPr="00925371">
        <w:t>C</w:t>
      </w:r>
      <w:r w:rsidR="00A9467B" w:rsidRPr="00925371">
        <w:t>ollection</w:t>
      </w:r>
      <w:r w:rsidRPr="00925371">
        <w:t xml:space="preserve"> of turnover rates</w:t>
      </w:r>
      <w:r w:rsidR="00C509F6">
        <w:t xml:space="preserve"> for metabolic reactions</w:t>
      </w:r>
      <w:bookmarkEnd w:id="40"/>
    </w:p>
    <w:p w14:paraId="1E85C2E3" w14:textId="77777777" w:rsidR="00191680" w:rsidRDefault="00A9467B" w:rsidP="00533709">
      <w:pPr>
        <w:spacing w:line="400" w:lineRule="exact"/>
        <w:ind w:firstLine="360"/>
        <w:jc w:val="both"/>
      </w:pPr>
      <w:r w:rsidRPr="00925371">
        <w:t xml:space="preserve">Turnover rates are used for coupling constraints and thereby should be collected and assigned. The turnover rates </w:t>
      </w:r>
      <w:r w:rsidR="00DD14DA" w:rsidRPr="00925371">
        <w:t>of</w:t>
      </w:r>
      <w:r w:rsidRPr="00925371">
        <w:t xml:space="preserve"> metabolic enzymes, i.e., kcats, were assigned </w:t>
      </w:r>
      <w:r w:rsidR="00DD14DA" w:rsidRPr="00925371">
        <w:t xml:space="preserve">for enzymatic reactions </w:t>
      </w:r>
      <w:r w:rsidRPr="00925371">
        <w:t>using the GECKO toolbox (</w:t>
      </w:r>
      <w:r w:rsidRPr="00571F49">
        <w:rPr>
          <w:highlight w:val="yellow"/>
        </w:rPr>
        <w:t>10.15252/msb.20167411</w:t>
      </w:r>
      <w:r w:rsidRPr="00925371">
        <w:t xml:space="preserve">). </w:t>
      </w:r>
      <w:r w:rsidR="00626C61">
        <w:t xml:space="preserve">For the enzymes without collected kcats, we assumed their kcats to be the median of the collected ones, which is 100 /s. </w:t>
      </w:r>
      <w:r w:rsidR="00BA7586" w:rsidRPr="00925371">
        <w:t>Note that</w:t>
      </w:r>
      <w:r w:rsidR="00DA380F" w:rsidRPr="00925371">
        <w:t xml:space="preserve"> </w:t>
      </w:r>
      <w:r w:rsidR="00975792" w:rsidRPr="00925371">
        <w:t xml:space="preserve">the kcats </w:t>
      </w:r>
      <w:r w:rsidR="00626C61">
        <w:t>should be</w:t>
      </w:r>
      <w:r w:rsidR="00975792" w:rsidRPr="00925371">
        <w:t xml:space="preserve"> multiplied by the stoichiometry coefficients.</w:t>
      </w:r>
      <w:r w:rsidR="00644D74">
        <w:t xml:space="preserve"> Besides,</w:t>
      </w:r>
      <w:r w:rsidR="000F7336" w:rsidRPr="00925371">
        <w:t xml:space="preserve"> we manually assigned kcat for glucose transporter based on </w:t>
      </w:r>
      <w:r w:rsidR="000F7336" w:rsidRPr="00925371">
        <w:rPr>
          <w:i/>
        </w:rPr>
        <w:t>E. coli</w:t>
      </w:r>
      <w:r w:rsidR="0061781E" w:rsidRPr="00925371">
        <w:t xml:space="preserve"> data</w:t>
      </w:r>
      <w:r w:rsidR="00FB49C2" w:rsidRPr="00925371">
        <w:t xml:space="preserve"> (</w:t>
      </w:r>
      <w:r w:rsidR="00644D74" w:rsidRPr="00644D74">
        <w:rPr>
          <w:highlight w:val="yellow"/>
        </w:rPr>
        <w:t xml:space="preserve">PMID: </w:t>
      </w:r>
      <w:r w:rsidR="00FB49C2" w:rsidRPr="00644D74">
        <w:rPr>
          <w:highlight w:val="yellow"/>
        </w:rPr>
        <w:t xml:space="preserve"> ﻿28755958</w:t>
      </w:r>
      <w:r w:rsidR="00FB49C2" w:rsidRPr="00925371">
        <w:t>)</w:t>
      </w:r>
      <w:r w:rsidR="0061781E" w:rsidRPr="00925371">
        <w:t xml:space="preserve">, which is </w:t>
      </w:r>
      <w:r w:rsidR="00B90487">
        <w:t>18</w:t>
      </w:r>
      <w:r w:rsidR="0061781E" w:rsidRPr="00925371">
        <w:t>0 /s.</w:t>
      </w:r>
    </w:p>
    <w:p w14:paraId="0C924248" w14:textId="77777777" w:rsidR="00C74E20" w:rsidRDefault="00C74E20" w:rsidP="00533709">
      <w:pPr>
        <w:spacing w:line="400" w:lineRule="exact"/>
        <w:ind w:firstLine="360"/>
        <w:jc w:val="both"/>
      </w:pPr>
    </w:p>
    <w:p w14:paraId="62057708" w14:textId="77777777" w:rsidR="00C509F6" w:rsidRDefault="00C509F6" w:rsidP="00732AE6">
      <w:pPr>
        <w:pStyle w:val="Heading2"/>
      </w:pPr>
      <w:bookmarkStart w:id="41" w:name="_Toc13217581"/>
      <w:r>
        <w:t>Estimation</w:t>
      </w:r>
      <w:r w:rsidRPr="00925371">
        <w:t xml:space="preserve"> of </w:t>
      </w:r>
      <w:r>
        <w:t xml:space="preserve">catalytic rates for </w:t>
      </w:r>
      <w:r w:rsidRPr="00925371">
        <w:t>protein expression process</w:t>
      </w:r>
      <w:bookmarkEnd w:id="41"/>
    </w:p>
    <w:p w14:paraId="06B45490" w14:textId="77777777" w:rsidR="007B40CD" w:rsidRDefault="009F7D4D" w:rsidP="00533709">
      <w:pPr>
        <w:spacing w:line="400" w:lineRule="exact"/>
        <w:ind w:firstLine="360"/>
        <w:jc w:val="both"/>
        <w:rPr>
          <w:lang w:val="en-US"/>
        </w:rPr>
      </w:pPr>
      <w:r>
        <w:t xml:space="preserve">According to </w:t>
      </w:r>
      <w:r w:rsidR="009F40FF">
        <w:t>a</w:t>
      </w:r>
      <w:r>
        <w:t xml:space="preserve"> previous study, the equation of ribosomal catalytic rate follows a Michaelis-Menten-type </w:t>
      </w:r>
      <w:r>
        <w:rPr>
          <w:lang w:val="en-US"/>
        </w:rPr>
        <w:t>(</w:t>
      </w:r>
      <w:r w:rsidRPr="009F7D4D">
        <w:rPr>
          <w:highlight w:val="yellow"/>
          <w:lang w:val="en-US"/>
        </w:rPr>
        <w:t>PMID: ﻿21097934</w:t>
      </w:r>
      <w:r>
        <w:rPr>
          <w:lang w:val="en-US"/>
        </w:rPr>
        <w:t xml:space="preserve">), </w:t>
      </w:r>
      <w:r w:rsidR="001B7777">
        <w:rPr>
          <w:lang w:val="en-US"/>
        </w:rPr>
        <w:t xml:space="preserve">and we assumed that it is also the case in </w:t>
      </w:r>
      <w:r w:rsidR="001B7777" w:rsidRPr="009010F2">
        <w:rPr>
          <w:i/>
          <w:lang w:val="en-US"/>
        </w:rPr>
        <w:t>L. lactis</w:t>
      </w:r>
      <w:r w:rsidR="001B7777">
        <w:rPr>
          <w:lang w:val="en-US"/>
        </w:rPr>
        <w:t>. Below we will show how to obtain parameters and estimate catalytic rates for several machineries.</w:t>
      </w:r>
      <w:r>
        <w:rPr>
          <w:lang w:val="en-US"/>
        </w:rPr>
        <w:t xml:space="preserve"> </w:t>
      </w:r>
    </w:p>
    <w:p w14:paraId="4F1CC5F1" w14:textId="77777777" w:rsidR="009010F2" w:rsidRDefault="001B7777" w:rsidP="00533709">
      <w:pPr>
        <w:spacing w:line="400" w:lineRule="exact"/>
        <w:ind w:firstLine="360"/>
        <w:jc w:val="both"/>
        <w:rPr>
          <w:lang w:val="en-US"/>
        </w:rPr>
      </w:pPr>
      <w:r>
        <w:rPr>
          <w:lang w:val="en-US"/>
        </w:rPr>
        <w:t xml:space="preserve">In </w:t>
      </w:r>
      <w:r w:rsidRPr="00E942CA">
        <w:rPr>
          <w:i/>
          <w:lang w:val="en-US"/>
        </w:rPr>
        <w:t>E. coli</w:t>
      </w:r>
      <w:r>
        <w:rPr>
          <w:lang w:val="en-US"/>
        </w:rPr>
        <w:t>, the RNA-to-Protein ratio follows the equation (</w:t>
      </w:r>
      <w:r w:rsidRPr="009010F2">
        <w:rPr>
          <w:highlight w:val="yellow"/>
          <w:lang w:val="en-US"/>
        </w:rPr>
        <w:t>PMID: ﻿21097934</w:t>
      </w:r>
      <w:r>
        <w:rPr>
          <w:lang w:val="en-US"/>
        </w:rPr>
        <w:t>):</w:t>
      </w:r>
    </w:p>
    <w:p w14:paraId="1DE2A025" w14:textId="77777777" w:rsidR="00432210" w:rsidRPr="00432210" w:rsidRDefault="00915086" w:rsidP="00CB2338">
      <w:pPr>
        <w:spacing w:line="360" w:lineRule="auto"/>
        <w:jc w:val="center"/>
        <w:rPr>
          <w:lang w:val="en-US"/>
        </w:rPr>
      </w:pPr>
      <m:oMathPara>
        <m:oMath>
          <m:eqArr>
            <m:eqArrPr>
              <m:maxDist m:val="1"/>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R</m:t>
                  </m:r>
                </m:num>
                <m:den>
                  <m:r>
                    <w:rPr>
                      <w:rFonts w:ascii="Cambria Math" w:hAnsi="Cambria Math"/>
                      <w:lang w:val="en-US"/>
                    </w:rPr>
                    <m:t>P</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e>
              </m:d>
            </m:e>
          </m:eqArr>
        </m:oMath>
      </m:oMathPara>
    </w:p>
    <w:p w14:paraId="1A266D02" w14:textId="77777777" w:rsidR="009010F2" w:rsidRDefault="009010F2" w:rsidP="00533709">
      <w:pPr>
        <w:spacing w:line="400" w:lineRule="exact"/>
        <w:jc w:val="both"/>
        <w:rPr>
          <w:lang w:val="en-US"/>
        </w:rPr>
      </w:pPr>
      <w:r>
        <w:rPr>
          <w:lang w:val="en-US"/>
        </w:rPr>
        <w:t xml:space="preserve">in which </w:t>
      </w:r>
      <m:oMath>
        <m:r>
          <w:rPr>
            <w:rFonts w:ascii="Cambria Math" w:hAnsi="Cambria Math"/>
            <w:lang w:val="en-US"/>
          </w:rPr>
          <m:t>R</m:t>
        </m:r>
      </m:oMath>
      <w:r>
        <w:rPr>
          <w:lang w:val="en-US"/>
        </w:rPr>
        <w:t xml:space="preserve"> is total cellular RNA mass (g/gCDW), </w:t>
      </w:r>
      <m:oMath>
        <m:r>
          <w:rPr>
            <w:rFonts w:ascii="Cambria Math" w:hAnsi="Cambria Math"/>
            <w:lang w:val="en-US"/>
          </w:rPr>
          <m:t>P</m:t>
        </m:r>
      </m:oMath>
      <w:r>
        <w:rPr>
          <w:lang w:val="en-US"/>
        </w:rPr>
        <w:t xml:space="preserve"> is total cellular protein mass (g/gCDW).</w:t>
      </w:r>
    </w:p>
    <w:p w14:paraId="07CD0CFD" w14:textId="0666B4F0" w:rsidR="008B1FA5" w:rsidRPr="00C22307" w:rsidRDefault="00915086" w:rsidP="00533709">
      <w:pPr>
        <w:pStyle w:val="ListParagraph"/>
        <w:numPr>
          <w:ilvl w:val="0"/>
          <w:numId w:val="16"/>
        </w:numPr>
        <w:spacing w:line="400" w:lineRule="exact"/>
        <w:jc w:val="both"/>
        <w:rPr>
          <w:lang w:val="en-US"/>
        </w:rPr>
      </w:pPr>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oMath>
      <w:r w:rsidR="008B1FA5" w:rsidRPr="008B1FA5">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oMath>
      <w:r w:rsidR="008B1FA5" w:rsidRPr="008B1FA5">
        <w:rPr>
          <w:lang w:val="en-US"/>
        </w:rPr>
        <w:t xml:space="preserve"> in</w:t>
      </w:r>
      <w:r w:rsidR="008B1FA5" w:rsidRPr="008B1FA5">
        <w:rPr>
          <w:i/>
          <w:lang w:val="en-US"/>
        </w:rPr>
        <w:t xml:space="preserve"> L. lactis</w:t>
      </w:r>
    </w:p>
    <w:p w14:paraId="068EFF99" w14:textId="58F1631B" w:rsidR="00C22307" w:rsidRDefault="00C22307" w:rsidP="00C22307">
      <w:pPr>
        <w:spacing w:line="400" w:lineRule="exact"/>
        <w:ind w:firstLine="360"/>
        <w:jc w:val="both"/>
        <w:rPr>
          <w:lang w:val="en-US"/>
        </w:rPr>
      </w:pPr>
      <w:r>
        <w:rPr>
          <w:lang w:val="en-US"/>
        </w:rPr>
        <w:t>The study (</w:t>
      </w:r>
      <w:r w:rsidRPr="00C22307">
        <w:rPr>
          <w:highlight w:val="yellow"/>
          <w:lang w:val="en-US"/>
        </w:rPr>
        <w:t>PMID: 7504067</w:t>
      </w:r>
      <w:r>
        <w:rPr>
          <w:lang w:val="en-US"/>
        </w:rPr>
        <w:t xml:space="preserve">) shows that there is a linear correlation between specific growth rate and RNA/protein ratio in </w:t>
      </w:r>
      <w:r w:rsidRPr="00C22307">
        <w:rPr>
          <w:i/>
          <w:iCs/>
          <w:lang w:val="en-US"/>
        </w:rPr>
        <w:t>L. lactis</w:t>
      </w:r>
      <w:r w:rsidRPr="00C22307">
        <w:rPr>
          <w:lang w:val="en-US"/>
        </w:rPr>
        <w:t xml:space="preserve"> NCDO 712</w:t>
      </w:r>
      <w:r>
        <w:rPr>
          <w:lang w:val="en-US"/>
        </w:rPr>
        <w:t xml:space="preserve"> with the slope being 0.0623 while the intercept 0.0342</w:t>
      </w:r>
      <w:r w:rsidR="00EF20CC">
        <w:rPr>
          <w:lang w:val="en-US"/>
        </w:rPr>
        <w:t xml:space="preserve"> as shown in the figure below</w:t>
      </w:r>
      <w:r>
        <w:rPr>
          <w:lang w:val="en-US"/>
        </w:rPr>
        <w:t>. In another study (</w:t>
      </w:r>
      <w:r w:rsidR="00EF20CC" w:rsidRPr="00EF20CC">
        <w:rPr>
          <w:highlight w:val="yellow"/>
          <w:lang w:val="en-US"/>
        </w:rPr>
        <w:t>PMID: 10648541</w:t>
      </w:r>
      <w:r>
        <w:rPr>
          <w:lang w:val="en-US"/>
        </w:rPr>
        <w:t xml:space="preserve">) we found that </w:t>
      </w:r>
      <w:r w:rsidR="00EF20CC">
        <w:rPr>
          <w:lang w:val="en-US"/>
        </w:rPr>
        <w:t>the</w:t>
      </w:r>
      <w:r>
        <w:rPr>
          <w:lang w:val="en-US"/>
        </w:rPr>
        <w:t xml:space="preserve"> total protein accounts for 0.45 g/gCDW and total RNA </w:t>
      </w:r>
      <w:r w:rsidR="00EF20CC">
        <w:rPr>
          <w:lang w:val="en-US"/>
        </w:rPr>
        <w:t xml:space="preserve">0.08 g/gCDW at </w:t>
      </w:r>
      <w:r>
        <w:rPr>
          <w:lang w:val="en-US"/>
        </w:rPr>
        <w:t>the growth rate of 0.8 /h</w:t>
      </w:r>
      <w:r w:rsidR="00EF20CC">
        <w:rPr>
          <w:lang w:val="en-US"/>
        </w:rPr>
        <w:t xml:space="preserve">. With the relationship in the figure, we estimated total protein and RNA for the </w:t>
      </w:r>
      <w:r w:rsidR="00EF20CC">
        <w:rPr>
          <w:lang w:val="en-US"/>
        </w:rPr>
        <w:lastRenderedPageBreak/>
        <w:t>growth rate of 0.8 /h. We found that if the total protein is 0.45 g/gCDW, then the total RNA is only 0.0378 g/gCDW, which is lower than the reported value in the study (</w:t>
      </w:r>
      <w:r w:rsidR="00EF20CC" w:rsidRPr="00EF20CC">
        <w:rPr>
          <w:highlight w:val="yellow"/>
          <w:lang w:val="en-US"/>
        </w:rPr>
        <w:t>PMID: 10648541</w:t>
      </w:r>
      <w:r w:rsidR="00EF20CC">
        <w:rPr>
          <w:lang w:val="en-US"/>
        </w:rPr>
        <w:t>). It seems that the RNA measurements were underestimated at that time. Therefore, we adjusted the relationship with a factor of 0.08/0.0378 = 2.1, i.e., both slope and intercept were increased. As a result, the adjusted slope is 0.13 while intercept 0.072.</w:t>
      </w:r>
      <w:r w:rsidR="001A5168">
        <w:rPr>
          <w:lang w:val="en-US"/>
        </w:rPr>
        <w:t xml:space="preserve"> Accordingly, we can estimate </w:t>
      </w:r>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oMath>
      <w:r w:rsidR="001A5168" w:rsidRPr="008B1FA5">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oMath>
      <w:r w:rsidR="001A5168" w:rsidRPr="008B1FA5">
        <w:rPr>
          <w:lang w:val="en-US"/>
        </w:rPr>
        <w:t xml:space="preserve"> </w:t>
      </w:r>
      <w:r w:rsidR="001A5168">
        <w:rPr>
          <w:lang w:val="en-US"/>
        </w:rPr>
        <w:t>based on equation (1):</w:t>
      </w:r>
    </w:p>
    <w:p w14:paraId="6FFD159E" w14:textId="24126AB3" w:rsidR="001A5168" w:rsidRPr="00054C40" w:rsidRDefault="00915086" w:rsidP="001A516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m:rPr>
                      <m:sty m:val="p"/>
                    </m:rPr>
                    <w:rPr>
                      <w:rFonts w:ascii="Cambria Math" w:hAnsi="Cambria Math"/>
                      <w:lang w:val="en-US"/>
                    </w:rPr>
                    <m:t>0.13</m:t>
                  </m:r>
                </m:den>
              </m:f>
              <m:r>
                <m:rPr>
                  <m:sty m:val="p"/>
                </m:rPr>
                <w:rPr>
                  <w:rFonts w:ascii="Cambria Math"/>
                  <w:lang w:val="en-US"/>
                </w:rPr>
                <m:t>=</m:t>
              </m:r>
              <m:r>
                <w:rPr>
                  <w:rFonts w:ascii="Cambria Math" w:hAnsi="Cambria Math"/>
                  <w:lang w:val="en-US"/>
                </w:rPr>
                <m:t>7.7#</m:t>
              </m:r>
              <m:d>
                <m:dPr>
                  <m:ctrlPr>
                    <w:rPr>
                      <w:rFonts w:ascii="Cambria Math" w:hAnsi="Cambria Math"/>
                      <w:lang w:val="en-US"/>
                    </w:rPr>
                  </m:ctrlPr>
                </m:dPr>
                <m:e>
                  <m:r>
                    <m:rPr>
                      <m:sty m:val="p"/>
                    </m:rPr>
                    <w:rPr>
                      <w:rFonts w:ascii="Cambria Math" w:hAnsi="Cambria Math"/>
                      <w:lang w:val="en-US"/>
                    </w:rPr>
                    <m:t>2</m:t>
                  </m:r>
                </m:e>
              </m:d>
            </m:e>
          </m:eqArr>
        </m:oMath>
      </m:oMathPara>
    </w:p>
    <w:p w14:paraId="1FF0B283" w14:textId="71941D2E" w:rsidR="001A5168" w:rsidRDefault="00915086" w:rsidP="001A516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=0.072#</m:t>
              </m:r>
              <m:d>
                <m:dPr>
                  <m:ctrlPr>
                    <w:rPr>
                      <w:rFonts w:ascii="Cambria Math" w:hAnsi="Cambria Math"/>
                      <w:i/>
                      <w:lang w:val="en-US"/>
                    </w:rPr>
                  </m:ctrlPr>
                </m:dPr>
                <m:e>
                  <m:r>
                    <w:rPr>
                      <w:rFonts w:ascii="Cambria Math" w:hAnsi="Cambria Math"/>
                      <w:lang w:val="en-US"/>
                    </w:rPr>
                    <m:t>3</m:t>
                  </m:r>
                </m:e>
              </m:d>
            </m:e>
          </m:eqArr>
        </m:oMath>
      </m:oMathPara>
    </w:p>
    <w:p w14:paraId="1B35D09A" w14:textId="29FECF33" w:rsidR="00C22307" w:rsidRDefault="00C22307" w:rsidP="00D75640">
      <w:pPr>
        <w:spacing w:line="400" w:lineRule="exact"/>
        <w:ind w:firstLine="360"/>
        <w:jc w:val="both"/>
        <w:rPr>
          <w:lang w:val="en-US"/>
        </w:rPr>
      </w:pPr>
      <w:r w:rsidRPr="00C22307">
        <w:rPr>
          <w:lang w:val="en-US"/>
        </w:rPr>
        <w:t xml:space="preserve">Now the equation of ribosomal catalytic rate follows a Michaelis-Menten-type. Therefore, we can calculate the key parameters in the equation if data available for </w:t>
      </w:r>
      <w:r w:rsidRPr="00C22307">
        <w:rPr>
          <w:i/>
          <w:lang w:val="en-US"/>
        </w:rPr>
        <w:t>L. lactis</w:t>
      </w:r>
      <w:r w:rsidRPr="00C22307">
        <w:rPr>
          <w:lang w:val="en-US"/>
        </w:rPr>
        <w:t>.</w:t>
      </w:r>
    </w:p>
    <w:p w14:paraId="3887850C" w14:textId="3F73E75D" w:rsidR="00C22307" w:rsidRDefault="00D75640" w:rsidP="00C22307">
      <w:pPr>
        <w:spacing w:line="400" w:lineRule="exact"/>
        <w:ind w:firstLine="360"/>
        <w:jc w:val="both"/>
        <w:rPr>
          <w:lang w:val="en-US"/>
        </w:rPr>
      </w:pPr>
      <w:r>
        <w:rPr>
          <w:noProof/>
          <w:lang w:val="en-US"/>
        </w:rPr>
        <w:drawing>
          <wp:anchor distT="0" distB="0" distL="114300" distR="114300" simplePos="0" relativeHeight="251661312" behindDoc="0" locked="0" layoutInCell="1" allowOverlap="1" wp14:anchorId="72292554" wp14:editId="13FB5507">
            <wp:simplePos x="0" y="0"/>
            <wp:positionH relativeFrom="column">
              <wp:posOffset>229290</wp:posOffset>
            </wp:positionH>
            <wp:positionV relativeFrom="paragraph">
              <wp:posOffset>116288</wp:posOffset>
            </wp:positionV>
            <wp:extent cx="2059388" cy="1512821"/>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ratio_new.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59388" cy="1512821"/>
                    </a:xfrm>
                    <a:prstGeom prst="rect">
                      <a:avLst/>
                    </a:prstGeom>
                  </pic:spPr>
                </pic:pic>
              </a:graphicData>
            </a:graphic>
            <wp14:sizeRelH relativeFrom="page">
              <wp14:pctWidth>0</wp14:pctWidth>
            </wp14:sizeRelH>
            <wp14:sizeRelV relativeFrom="page">
              <wp14:pctHeight>0</wp14:pctHeight>
            </wp14:sizeRelV>
          </wp:anchor>
        </w:drawing>
      </w:r>
    </w:p>
    <w:p w14:paraId="45A07CD7" w14:textId="0E7D867E" w:rsidR="00C22307" w:rsidRDefault="00C22307" w:rsidP="00C22307">
      <w:pPr>
        <w:spacing w:line="400" w:lineRule="exact"/>
        <w:ind w:firstLine="360"/>
        <w:jc w:val="both"/>
        <w:rPr>
          <w:lang w:val="en-US"/>
        </w:rPr>
      </w:pPr>
    </w:p>
    <w:p w14:paraId="53A9B559" w14:textId="309EED20" w:rsidR="00C22307" w:rsidRDefault="00C22307" w:rsidP="00C22307">
      <w:pPr>
        <w:spacing w:line="400" w:lineRule="exact"/>
        <w:ind w:firstLine="360"/>
        <w:jc w:val="both"/>
        <w:rPr>
          <w:lang w:val="en-US"/>
        </w:rPr>
      </w:pPr>
    </w:p>
    <w:p w14:paraId="5BFBBDA3" w14:textId="63A70E53" w:rsidR="00C22307" w:rsidRDefault="00C22307" w:rsidP="00C22307">
      <w:pPr>
        <w:spacing w:line="400" w:lineRule="exact"/>
        <w:ind w:firstLine="360"/>
        <w:jc w:val="both"/>
        <w:rPr>
          <w:lang w:val="en-US"/>
        </w:rPr>
      </w:pPr>
    </w:p>
    <w:p w14:paraId="1ADD6683" w14:textId="5D0DFC71" w:rsidR="00C22307" w:rsidRDefault="00C22307" w:rsidP="00C22307">
      <w:pPr>
        <w:spacing w:line="400" w:lineRule="exact"/>
        <w:ind w:firstLine="360"/>
        <w:jc w:val="both"/>
        <w:rPr>
          <w:lang w:val="en-US"/>
        </w:rPr>
      </w:pPr>
    </w:p>
    <w:p w14:paraId="6BF36DCA" w14:textId="74C7CD33" w:rsidR="00C22307" w:rsidRDefault="00C22307" w:rsidP="00C22307">
      <w:pPr>
        <w:spacing w:line="400" w:lineRule="exact"/>
        <w:ind w:firstLine="360"/>
        <w:jc w:val="both"/>
        <w:rPr>
          <w:lang w:val="en-US"/>
        </w:rPr>
      </w:pPr>
    </w:p>
    <w:p w14:paraId="2CD4B222" w14:textId="2633F7F6" w:rsidR="00C22307" w:rsidRPr="00C22307" w:rsidRDefault="00C22307" w:rsidP="00C22307">
      <w:pPr>
        <w:spacing w:line="400" w:lineRule="exact"/>
        <w:jc w:val="both"/>
        <w:rPr>
          <w:lang w:val="en-US"/>
        </w:rPr>
      </w:pPr>
    </w:p>
    <w:p w14:paraId="0CF134B5" w14:textId="51F2A380" w:rsidR="00C22307" w:rsidRDefault="00C22307" w:rsidP="00533709">
      <w:pPr>
        <w:pStyle w:val="ListParagraph"/>
        <w:numPr>
          <w:ilvl w:val="0"/>
          <w:numId w:val="16"/>
        </w:numPr>
        <w:spacing w:line="400" w:lineRule="exact"/>
        <w:jc w:val="both"/>
        <w:rPr>
          <w:lang w:val="en-US"/>
        </w:rPr>
      </w:pPr>
      <w:r>
        <w:t xml:space="preserve">Ribosomal </w:t>
      </w:r>
      <w:r w:rsidRPr="00925371">
        <w:t>catalytic rate</w:t>
      </w:r>
    </w:p>
    <w:p w14:paraId="20F957CF" w14:textId="379D448A" w:rsidR="00D75640" w:rsidRDefault="00D75640" w:rsidP="00D75640">
      <w:pPr>
        <w:spacing w:line="400" w:lineRule="exact"/>
        <w:ind w:firstLine="360"/>
        <w:jc w:val="both"/>
        <w:rPr>
          <w:lang w:val="en-US"/>
        </w:rPr>
      </w:pPr>
      <w:r>
        <w:rPr>
          <w:lang w:val="en-US"/>
        </w:rPr>
        <w:t>Ribosomal catalytic rate (</w:t>
      </w:r>
      <w:r w:rsidRPr="009F603E">
        <w:rPr>
          <w:lang w:val="en-US"/>
        </w:rPr>
        <w:t>aa/ribosome/s</w:t>
      </w:r>
      <w:r>
        <w:rPr>
          <w:lang w:val="en-US"/>
        </w:rPr>
        <w:t>) can be formulated as</w:t>
      </w:r>
    </w:p>
    <w:p w14:paraId="18AA5720" w14:textId="4630B524" w:rsidR="00D75640" w:rsidRPr="00432210" w:rsidRDefault="00915086" w:rsidP="00D75640">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den>
              </m:f>
              <m:r>
                <w:rPr>
                  <w:rFonts w:ascii="Cambria Math" w:hAnsi="Cambria Math"/>
                  <w:lang w:val="en-US"/>
                </w:rPr>
                <m:t>=</m:t>
              </m:r>
              <m:f>
                <m:fPr>
                  <m:ctrlPr>
                    <w:rPr>
                      <w:rFonts w:ascii="Cambria Math" w:hAnsi="Cambria Math"/>
                      <w:i/>
                      <w:lang w:val="en-US"/>
                    </w:rPr>
                  </m:ctrlPr>
                </m:fPr>
                <m:num>
                  <m:f>
                    <m:fPr>
                      <m:type m:val="lin"/>
                      <m:ctrlPr>
                        <w:rPr>
                          <w:rFonts w:ascii="Cambria Math" w:hAnsi="Cambria Math"/>
                          <w:i/>
                          <w:lang w:val="en-US"/>
                        </w:rPr>
                      </m:ctrlPr>
                    </m:fPr>
                    <m:num>
                      <m:r>
                        <w:rPr>
                          <w:rFonts w:ascii="Cambria Math" w:hAnsi="Cambria Math"/>
                          <w:lang w:val="en-US"/>
                        </w:rPr>
                        <m:t>μP</m:t>
                      </m:r>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den>
                  </m:f>
                </m:num>
                <m:den>
                  <m:f>
                    <m:fPr>
                      <m:type m:val="lin"/>
                      <m:ctrlPr>
                        <w:rPr>
                          <w:rFonts w:ascii="Cambria Math" w:hAnsi="Cambria Math"/>
                          <w:i/>
                          <w:lang w:val="en-US"/>
                        </w:rPr>
                      </m:ctrlPr>
                    </m:fPr>
                    <m:num>
                      <m:r>
                        <w:rPr>
                          <w:rFonts w:ascii="Cambria Math" w:hAnsi="Cambria Math"/>
                          <w:lang w:val="en-US"/>
                        </w:rPr>
                        <m:t>R</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rRNA</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rr</m:t>
                          </m:r>
                        </m:sub>
                      </m:sSub>
                    </m:den>
                  </m:f>
                </m:den>
              </m:f>
              <m:r>
                <w:rPr>
                  <w:rFonts w:ascii="Cambria Math" w:hAnsi="Cambria Math"/>
                  <w:lang w:val="en-US"/>
                </w:rPr>
                <m:t>#</m:t>
              </m:r>
              <m:d>
                <m:dPr>
                  <m:ctrlPr>
                    <w:rPr>
                      <w:rFonts w:ascii="Cambria Math" w:hAnsi="Cambria Math"/>
                      <w:i/>
                      <w:lang w:val="en-US"/>
                    </w:rPr>
                  </m:ctrlPr>
                </m:dPr>
                <m:e>
                  <m:r>
                    <w:rPr>
                      <w:rFonts w:ascii="Cambria Math" w:hAnsi="Cambria Math"/>
                      <w:lang w:val="en-US"/>
                    </w:rPr>
                    <m:t>4</m:t>
                  </m:r>
                </m:e>
              </m:d>
            </m:e>
          </m:eqArr>
        </m:oMath>
      </m:oMathPara>
    </w:p>
    <w:p w14:paraId="59DD1F92" w14:textId="77777777" w:rsidR="00D75640" w:rsidRDefault="00D75640" w:rsidP="00D75640">
      <w:pPr>
        <w:spacing w:line="400" w:lineRule="exact"/>
        <w:jc w:val="both"/>
        <w:rPr>
          <w:lang w:val="en-US"/>
        </w:rPr>
      </w:pPr>
      <w:r>
        <w:rPr>
          <w:lang w:val="en-US"/>
        </w:rPr>
        <w:t xml:space="preserve">in which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m:t>
            </m:r>
          </m:sub>
        </m:sSub>
      </m:oMath>
      <w:r>
        <w:rPr>
          <w:lang w:val="en-US"/>
        </w:rPr>
        <w:t xml:space="preserve"> is protein synthesis rate (</w:t>
      </w:r>
      <w:r w:rsidRPr="009F603E">
        <w:rPr>
          <w:lang w:val="en-US"/>
        </w:rPr>
        <w:t>aa/s</w:t>
      </w:r>
      <w:r>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oMath>
      <w:r>
        <w:rPr>
          <w:lang w:val="en-US"/>
        </w:rPr>
        <w:t xml:space="preserve"> is number of ribosomes,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oMath>
      <w:r>
        <w:rPr>
          <w:lang w:val="en-US"/>
        </w:rPr>
        <w:t xml:space="preserve"> is molecular weight of average amino acid (g/mol),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rr</m:t>
            </m:r>
          </m:sub>
        </m:sSub>
      </m:oMath>
      <w:r>
        <w:rPr>
          <w:lang w:val="en-US"/>
        </w:rPr>
        <w:t xml:space="preserve"> is mass of rRNA per ribosome (g/mol_ribosome),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rRNA</m:t>
            </m:r>
          </m:sub>
        </m:sSub>
      </m:oMath>
      <w:r>
        <w:rPr>
          <w:lang w:val="en-US"/>
        </w:rPr>
        <w:t xml:space="preserve"> is fraction of rRNA in total RNA.</w:t>
      </w:r>
    </w:p>
    <w:p w14:paraId="1310FFAE" w14:textId="77777777" w:rsidR="00D75640" w:rsidRDefault="00D75640" w:rsidP="00D75640">
      <w:pPr>
        <w:spacing w:line="400" w:lineRule="exact"/>
        <w:ind w:firstLine="360"/>
        <w:jc w:val="both"/>
        <w:rPr>
          <w:lang w:val="en-US"/>
        </w:rPr>
      </w:pPr>
      <w:r>
        <w:rPr>
          <w:lang w:val="en-US"/>
        </w:rPr>
        <w:t>Let</w:t>
      </w:r>
    </w:p>
    <w:p w14:paraId="0E2D6F4F" w14:textId="58AB62E5" w:rsidR="00D75640" w:rsidRPr="00887E07" w:rsidRDefault="00915086" w:rsidP="00D75640">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rr</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rRNA</m:t>
                      </m:r>
                    </m:sub>
                  </m:sSub>
                </m:den>
              </m:f>
              <m:r>
                <w:rPr>
                  <w:rFonts w:ascii="Cambria Math" w:hAnsi="Cambria Math"/>
                  <w:lang w:val="en-US"/>
                </w:rPr>
                <m:t>#</m:t>
              </m:r>
              <m:d>
                <m:dPr>
                  <m:ctrlPr>
                    <w:rPr>
                      <w:rFonts w:ascii="Cambria Math" w:hAnsi="Cambria Math"/>
                      <w:i/>
                      <w:lang w:val="en-US"/>
                    </w:rPr>
                  </m:ctrlPr>
                </m:dPr>
                <m:e>
                  <m:r>
                    <w:rPr>
                      <w:rFonts w:ascii="Cambria Math" w:hAnsi="Cambria Math"/>
                      <w:lang w:val="en-US"/>
                    </w:rPr>
                    <m:t>5</m:t>
                  </m:r>
                </m:e>
              </m:d>
            </m:e>
          </m:eqArr>
        </m:oMath>
      </m:oMathPara>
    </w:p>
    <w:p w14:paraId="0013ECEA" w14:textId="77777777" w:rsidR="00D75640" w:rsidRDefault="00D75640" w:rsidP="00D75640">
      <w:pPr>
        <w:spacing w:line="400" w:lineRule="exact"/>
        <w:ind w:firstLine="360"/>
        <w:jc w:val="both"/>
        <w:rPr>
          <w:lang w:val="en-US"/>
        </w:rPr>
      </w:pPr>
      <w:r>
        <w:rPr>
          <w:lang w:val="en-US"/>
        </w:rPr>
        <w:t>then</w:t>
      </w:r>
    </w:p>
    <w:p w14:paraId="17747DDD" w14:textId="41CCBAF0" w:rsidR="00D75640" w:rsidRPr="00887E07" w:rsidRDefault="00915086" w:rsidP="00D75640">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r>
                    <w:rPr>
                      <w:rFonts w:ascii="Cambria Math" w:hAnsi="Cambria Math"/>
                      <w:lang w:val="en-US"/>
                    </w:rPr>
                    <m:t>∙μ∙P</m:t>
                  </m:r>
                </m:num>
                <m:den>
                  <m:r>
                    <w:rPr>
                      <w:rFonts w:ascii="Cambria Math" w:hAnsi="Cambria Math"/>
                      <w:lang w:val="en-US"/>
                    </w:rPr>
                    <m:t>R</m:t>
                  </m:r>
                </m:den>
              </m:f>
              <m:r>
                <w:rPr>
                  <w:rFonts w:ascii="Cambria Math" w:hAnsi="Cambria Math"/>
                  <w:lang w:val="en-US"/>
                </w:rPr>
                <m:t>#</m:t>
              </m:r>
              <m:d>
                <m:dPr>
                  <m:ctrlPr>
                    <w:rPr>
                      <w:rFonts w:ascii="Cambria Math" w:hAnsi="Cambria Math"/>
                      <w:i/>
                      <w:lang w:val="en-US"/>
                    </w:rPr>
                  </m:ctrlPr>
                </m:dPr>
                <m:e>
                  <m:r>
                    <w:rPr>
                      <w:rFonts w:ascii="Cambria Math" w:hAnsi="Cambria Math"/>
                      <w:lang w:val="en-US"/>
                    </w:rPr>
                    <m:t>6</m:t>
                  </m:r>
                </m:e>
              </m:d>
            </m:e>
          </m:eqArr>
        </m:oMath>
      </m:oMathPara>
    </w:p>
    <w:p w14:paraId="6B0D4B3F" w14:textId="77777777" w:rsidR="00D75640" w:rsidRDefault="00D75640" w:rsidP="00D75640">
      <w:pPr>
        <w:spacing w:line="400" w:lineRule="exact"/>
        <w:ind w:firstLine="360"/>
        <w:jc w:val="both"/>
        <w:rPr>
          <w:lang w:val="en-US"/>
        </w:rPr>
      </w:pPr>
      <w:r>
        <w:rPr>
          <w:lang w:val="en-US"/>
        </w:rPr>
        <w:t>Using the RNA-to-Protein ratio equation, then</w:t>
      </w:r>
    </w:p>
    <w:p w14:paraId="780C8DB6" w14:textId="4F10DE87" w:rsidR="00D75640" w:rsidRPr="00887E07" w:rsidRDefault="00915086" w:rsidP="00D75640">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r>
                    <w:rPr>
                      <w:rFonts w:ascii="Cambria Math" w:hAnsi="Cambria Math"/>
                      <w:lang w:val="en-US"/>
                    </w:rPr>
                    <m:t>∙μ</m:t>
                  </m:r>
                </m:num>
                <m:den>
                  <m:r>
                    <w:rPr>
                      <w:rFonts w:ascii="Cambria Math" w:hAnsi="Cambria Math"/>
                      <w:lang w:val="en-US"/>
                    </w:rPr>
                    <m:t>μ+</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max</m:t>
                      </m:r>
                    </m:sub>
                  </m:sSub>
                  <m:r>
                    <w:rPr>
                      <w:rFonts w:ascii="Cambria Math" w:hAnsi="Cambria Math"/>
                      <w:lang w:val="en-US"/>
                    </w:rPr>
                    <m:t>∙μ</m:t>
                  </m:r>
                </m:num>
                <m:den>
                  <m:r>
                    <w:rPr>
                      <w:rFonts w:ascii="Cambria Math" w:hAnsi="Cambria Math"/>
                      <w:lang w:val="en-US"/>
                    </w:rPr>
                    <m:t>μ+</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m:t>
                      </m:r>
                    </m:sub>
                  </m:sSub>
                </m:den>
              </m:f>
              <m:r>
                <w:rPr>
                  <w:rFonts w:ascii="Cambria Math" w:hAnsi="Cambria Math"/>
                  <w:lang w:val="en-US"/>
                </w:rPr>
                <m:t>#</m:t>
              </m:r>
              <m:d>
                <m:dPr>
                  <m:ctrlPr>
                    <w:rPr>
                      <w:rFonts w:ascii="Cambria Math" w:hAnsi="Cambria Math"/>
                      <w:i/>
                      <w:lang w:val="en-US"/>
                    </w:rPr>
                  </m:ctrlPr>
                </m:dPr>
                <m:e>
                  <m:r>
                    <w:rPr>
                      <w:rFonts w:ascii="Cambria Math" w:hAnsi="Cambria Math"/>
                      <w:lang w:val="en-US"/>
                    </w:rPr>
                    <m:t>7</m:t>
                  </m:r>
                </m:e>
              </m:d>
            </m:e>
          </m:eqArr>
        </m:oMath>
      </m:oMathPara>
    </w:p>
    <w:p w14:paraId="14A5876A" w14:textId="77777777" w:rsidR="00D75640" w:rsidRDefault="00D75640" w:rsidP="00D75640">
      <w:pPr>
        <w:spacing w:line="400" w:lineRule="exact"/>
        <w:jc w:val="both"/>
        <w:rPr>
          <w:lang w:val="en-US"/>
        </w:rPr>
      </w:pPr>
      <w:r>
        <w:rPr>
          <w:lang w:val="en-US"/>
        </w:rPr>
        <w:t>in which</w:t>
      </w:r>
    </w:p>
    <w:p w14:paraId="2D48B092" w14:textId="07B71424" w:rsidR="00D75640" w:rsidRPr="000A32CD" w:rsidRDefault="00915086" w:rsidP="00D75640">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8</m:t>
                  </m:r>
                </m:e>
              </m:d>
            </m:e>
          </m:eqArr>
        </m:oMath>
      </m:oMathPara>
    </w:p>
    <w:p w14:paraId="58AA9A51" w14:textId="462BF539" w:rsidR="00D75640" w:rsidRPr="000A32CD" w:rsidRDefault="00915086" w:rsidP="00D75640">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9</m:t>
                  </m:r>
                </m:e>
              </m:d>
            </m:e>
          </m:eqArr>
        </m:oMath>
      </m:oMathPara>
    </w:p>
    <w:p w14:paraId="23EF07FE" w14:textId="5058B2A2" w:rsidR="00D75640" w:rsidRDefault="00D75640" w:rsidP="00D75640">
      <w:pPr>
        <w:spacing w:line="400" w:lineRule="exact"/>
        <w:ind w:firstLine="360"/>
        <w:jc w:val="both"/>
        <w:rPr>
          <w:lang w:val="en-US"/>
        </w:rPr>
      </w:pPr>
      <w:r>
        <w:rPr>
          <w:lang w:val="en-US"/>
        </w:rPr>
        <w:t xml:space="preserve">Now the equation of ribosomal catalytic rate follows a Michaelis-Menten-type. Therefore, we can calculate </w:t>
      </w:r>
      <w:r w:rsidR="009179B4">
        <w:rPr>
          <w:lang w:val="en-US"/>
        </w:rPr>
        <w:t xml:space="preserve">ribosomal catalytic rate </w:t>
      </w:r>
      <w:r>
        <w:rPr>
          <w:lang w:val="en-US"/>
        </w:rPr>
        <w:t xml:space="preserve">for </w:t>
      </w:r>
      <w:r w:rsidRPr="009F7D4D">
        <w:rPr>
          <w:i/>
          <w:lang w:val="en-US"/>
        </w:rPr>
        <w:t>L. lactis</w:t>
      </w:r>
      <w:r>
        <w:rPr>
          <w:lang w:val="en-US"/>
        </w:rPr>
        <w:t>.</w:t>
      </w:r>
    </w:p>
    <w:p w14:paraId="62AA60FB" w14:textId="7F141DF5" w:rsidR="007F5E45" w:rsidRDefault="009179B4" w:rsidP="009179B4">
      <w:pPr>
        <w:spacing w:line="400" w:lineRule="exact"/>
        <w:ind w:firstLine="360"/>
        <w:jc w:val="both"/>
        <w:rPr>
          <w:lang w:val="en-US"/>
        </w:rPr>
      </w:pPr>
      <w:r>
        <w:rPr>
          <w:lang w:val="en-US"/>
        </w:rPr>
        <w:t>Given that</w:t>
      </w:r>
      <w:r w:rsidR="007F5E45">
        <w:rPr>
          <w:lang w:val="en-US"/>
        </w:rPr>
        <w:t xml:space="preserv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rr</m:t>
            </m:r>
          </m:sub>
        </m:sSub>
      </m:oMath>
      <w:r w:rsidR="007F5E45">
        <w:rPr>
          <w:lang w:val="en-US"/>
        </w:rPr>
        <w:t xml:space="preserve"> is </w:t>
      </w:r>
      <w:r w:rsidR="00B16814">
        <w:rPr>
          <w:lang w:val="en-US"/>
        </w:rPr>
        <w:t>1700000(</w:t>
      </w:r>
      <w:r w:rsidR="007F5E45">
        <w:rPr>
          <w:lang w:val="en-US"/>
        </w:rPr>
        <w:t>1480887</w:t>
      </w:r>
      <w:r w:rsidR="00B16814">
        <w:rPr>
          <w:lang w:val="en-US"/>
        </w:rPr>
        <w:t>)</w:t>
      </w:r>
      <w:r w:rsidR="007F5E45">
        <w:rPr>
          <w:lang w:val="en-US"/>
        </w:rPr>
        <w:t xml:space="preserve"> g/mol_ribosome,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oMath>
      <w:r w:rsidR="007F5E45">
        <w:rPr>
          <w:lang w:val="en-US"/>
        </w:rPr>
        <w:t xml:space="preserve"> is </w:t>
      </w:r>
      <w:r w:rsidR="00B16814">
        <w:rPr>
          <w:lang w:val="en-US"/>
        </w:rPr>
        <w:t>109(</w:t>
      </w:r>
      <w:r w:rsidR="007F5E45">
        <w:rPr>
          <w:lang w:val="en-US"/>
        </w:rPr>
        <w:t>1</w:t>
      </w:r>
      <w:r>
        <w:rPr>
          <w:lang w:val="en-US"/>
        </w:rPr>
        <w:t>13</w:t>
      </w:r>
      <w:r w:rsidR="00B16814">
        <w:rPr>
          <w:lang w:val="en-US"/>
        </w:rPr>
        <w:t>)</w:t>
      </w:r>
      <w:r w:rsidR="007F5E45">
        <w:rPr>
          <w:lang w:val="en-US"/>
        </w:rPr>
        <w:t xml:space="preserve"> g/mol,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rRNA</m:t>
            </m:r>
          </m:sub>
        </m:sSub>
      </m:oMath>
      <w:r w:rsidR="007F5E45">
        <w:rPr>
          <w:lang w:val="en-US"/>
        </w:rPr>
        <w:t xml:space="preserve"> is </w:t>
      </w:r>
      <w:r w:rsidR="00C71E0B">
        <w:rPr>
          <w:lang w:val="en-US"/>
        </w:rPr>
        <w:t>0.86(</w:t>
      </w:r>
      <w:r w:rsidR="007F5E45">
        <w:rPr>
          <w:lang w:val="en-US"/>
        </w:rPr>
        <w:t>0.85</w:t>
      </w:r>
      <w:r w:rsidR="00C71E0B">
        <w:rPr>
          <w:lang w:val="en-US"/>
        </w:rPr>
        <w:t>)</w:t>
      </w:r>
      <w:r w:rsidR="007F5E45">
        <w:rPr>
          <w:lang w:val="en-US"/>
        </w:rPr>
        <w:t xml:space="preserve">, we can calculate the value of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oMath>
      <w:r w:rsidR="007F5E45">
        <w:rPr>
          <w:lang w:val="en-US"/>
        </w:rPr>
        <w:t xml:space="preserve"> and then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max</m:t>
            </m:r>
          </m:sub>
        </m:sSub>
      </m:oMath>
      <w:r w:rsidR="007F5E45">
        <w:rPr>
          <w:lang w:val="en-US"/>
        </w:rPr>
        <w:t xml:space="preserve"> and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m:t>
            </m:r>
          </m:sub>
        </m:sSub>
      </m:oMath>
      <w:r w:rsidR="007F5E45">
        <w:rPr>
          <w:lang w:val="en-US"/>
        </w:rPr>
        <w:t>:</w:t>
      </w:r>
    </w:p>
    <w:p w14:paraId="3D575586" w14:textId="7B080B40" w:rsidR="00054C40" w:rsidRPr="00054C40" w:rsidRDefault="00915086"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max</m:t>
                  </m:r>
                </m:sub>
              </m:sSub>
              <m:r>
                <m:rPr>
                  <m:sty m:val="p"/>
                </m:rPr>
                <w:rPr>
                  <w:rFonts w:ascii="Cambria Math" w:hAnsi="Cambria Math"/>
                  <w:lang w:val="en-US"/>
                </w:rPr>
                <m:t xml:space="preserve"> </m:t>
              </m:r>
              <m:r>
                <w:rPr>
                  <w:rFonts w:ascii="Cambria Math" w:hAnsi="Cambria Math"/>
                  <w:lang w:val="en-US"/>
                </w:rPr>
                <m:t>=5.04×7.7=38.8#</m:t>
              </m:r>
              <m:d>
                <m:dPr>
                  <m:ctrlPr>
                    <w:rPr>
                      <w:rFonts w:ascii="Cambria Math" w:hAnsi="Cambria Math"/>
                      <w:lang w:val="en-US"/>
                    </w:rPr>
                  </m:ctrlPr>
                </m:dPr>
                <m:e>
                  <m:r>
                    <m:rPr>
                      <m:sty m:val="p"/>
                    </m:rPr>
                    <w:rPr>
                      <w:rFonts w:ascii="Cambria Math" w:hAnsi="Cambria Math"/>
                      <w:lang w:val="en-US"/>
                    </w:rPr>
                    <m:t>10</m:t>
                  </m:r>
                </m:e>
              </m:d>
            </m:e>
          </m:eqArr>
        </m:oMath>
      </m:oMathPara>
    </w:p>
    <w:p w14:paraId="5A78D570" w14:textId="7DBFFBA3" w:rsidR="00054C40" w:rsidRPr="00B04D8E" w:rsidRDefault="00915086"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m:t>
                  </m:r>
                </m:sub>
              </m:sSub>
              <m:r>
                <w:rPr>
                  <w:rFonts w:ascii="Cambria Math" w:hAnsi="Cambria Math"/>
                  <w:lang w:val="en-US"/>
                </w:rPr>
                <m:t>=0.072×7.7=0.55#</m:t>
              </m:r>
              <m:d>
                <m:dPr>
                  <m:ctrlPr>
                    <w:rPr>
                      <w:rFonts w:ascii="Cambria Math" w:hAnsi="Cambria Math"/>
                      <w:i/>
                      <w:lang w:val="en-US"/>
                    </w:rPr>
                  </m:ctrlPr>
                </m:dPr>
                <m:e>
                  <m:r>
                    <w:rPr>
                      <w:rFonts w:ascii="Cambria Math" w:hAnsi="Cambria Math"/>
                      <w:lang w:val="en-US"/>
                    </w:rPr>
                    <m:t>11</m:t>
                  </m:r>
                </m:e>
              </m:d>
            </m:e>
          </m:eqArr>
        </m:oMath>
      </m:oMathPara>
    </w:p>
    <w:p w14:paraId="4925935A" w14:textId="0773A80A" w:rsidR="00B04D8E" w:rsidRDefault="00B04D8E" w:rsidP="00B04D8E">
      <w:pPr>
        <w:spacing w:line="360" w:lineRule="auto"/>
        <w:ind w:firstLine="360"/>
        <w:rPr>
          <w:lang w:val="en-US"/>
        </w:rPr>
      </w:pPr>
      <w:r>
        <w:rPr>
          <w:lang w:val="en-US"/>
        </w:rPr>
        <w:t>So ribosomal catalytic rate (</w:t>
      </w:r>
      <w:r w:rsidRPr="009F603E">
        <w:rPr>
          <w:lang w:val="en-US"/>
        </w:rPr>
        <w:t>aa/ribosome/s</w:t>
      </w:r>
      <w:r>
        <w:rPr>
          <w:lang w:val="en-US"/>
        </w:rPr>
        <w:t>) is:</w:t>
      </w:r>
    </w:p>
    <w:p w14:paraId="7B024F30" w14:textId="562DDF01" w:rsidR="00B04D8E" w:rsidRPr="00054C40" w:rsidRDefault="00915086" w:rsidP="00A95D23">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max</m:t>
                      </m:r>
                    </m:sub>
                  </m:sSub>
                  <m:r>
                    <w:rPr>
                      <w:rFonts w:ascii="Cambria Math" w:hAnsi="Cambria Math"/>
                      <w:lang w:val="en-US"/>
                    </w:rPr>
                    <m:t>∙μ</m:t>
                  </m:r>
                </m:num>
                <m:den>
                  <m:r>
                    <w:rPr>
                      <w:rFonts w:ascii="Cambria Math" w:hAnsi="Cambria Math"/>
                      <w:lang w:val="en-US"/>
                    </w:rPr>
                    <m:t>μ+</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38.8μ</m:t>
                  </m:r>
                </m:num>
                <m:den>
                  <m:r>
                    <w:rPr>
                      <w:rFonts w:ascii="Cambria Math" w:hAnsi="Cambria Math"/>
                      <w:lang w:val="en-US"/>
                    </w:rPr>
                    <m:t>μ+0.55</m:t>
                  </m:r>
                </m:den>
              </m:f>
              <m:r>
                <w:rPr>
                  <w:rFonts w:ascii="Cambria Math" w:hAnsi="Cambria Math"/>
                  <w:lang w:val="en-US"/>
                </w:rPr>
                <m:t>#</m:t>
              </m:r>
              <m:d>
                <m:dPr>
                  <m:ctrlPr>
                    <w:rPr>
                      <w:rFonts w:ascii="Cambria Math" w:hAnsi="Cambria Math"/>
                      <w:i/>
                      <w:lang w:val="en-US"/>
                    </w:rPr>
                  </m:ctrlPr>
                </m:dPr>
                <m:e>
                  <m:r>
                    <w:rPr>
                      <w:rFonts w:ascii="Cambria Math" w:hAnsi="Cambria Math"/>
                      <w:lang w:val="en-US"/>
                    </w:rPr>
                    <m:t>12</m:t>
                  </m:r>
                </m:e>
              </m:d>
            </m:e>
          </m:eqArr>
        </m:oMath>
      </m:oMathPara>
    </w:p>
    <w:p w14:paraId="68A108C5" w14:textId="77777777" w:rsidR="00B26CD1" w:rsidRPr="00925371" w:rsidRDefault="00B26CD1" w:rsidP="00533709">
      <w:pPr>
        <w:pStyle w:val="ListParagraph"/>
        <w:numPr>
          <w:ilvl w:val="0"/>
          <w:numId w:val="16"/>
        </w:numPr>
        <w:spacing w:line="400" w:lineRule="exact"/>
        <w:jc w:val="both"/>
      </w:pPr>
      <w:r w:rsidRPr="00925371">
        <w:t>RNA polymerase catalytic rate:</w:t>
      </w:r>
    </w:p>
    <w:p w14:paraId="04DA5AAA" w14:textId="77777777" w:rsidR="008C288A" w:rsidRPr="009F603E" w:rsidRDefault="008C288A" w:rsidP="00533709">
      <w:pPr>
        <w:spacing w:line="400" w:lineRule="exact"/>
        <w:ind w:firstLine="360"/>
        <w:jc w:val="both"/>
        <w:rPr>
          <w:lang w:val="en-US"/>
        </w:rPr>
      </w:pPr>
      <w:r>
        <w:rPr>
          <w:lang w:val="en-US"/>
        </w:rPr>
        <w:t xml:space="preserve">In </w:t>
      </w:r>
      <w:r w:rsidRPr="00D953DA">
        <w:rPr>
          <w:i/>
          <w:lang w:val="en-US"/>
        </w:rPr>
        <w:t>E. coli</w:t>
      </w:r>
      <w:r>
        <w:rPr>
          <w:lang w:val="en-US"/>
        </w:rPr>
        <w:t>, the transcription rate is exactly 3 times the translation rate at all growth rates (</w:t>
      </w:r>
      <w:r w:rsidRPr="008C288A">
        <w:rPr>
          <w:highlight w:val="yellow"/>
          <w:lang w:val="en-US"/>
        </w:rPr>
        <w:t>PMID: 20413502</w:t>
      </w:r>
      <w:r>
        <w:rPr>
          <w:lang w:val="en-US"/>
        </w:rPr>
        <w:t>). Therefore, t</w:t>
      </w:r>
      <w:r w:rsidRPr="009F603E">
        <w:rPr>
          <w:lang w:val="en-US"/>
        </w:rPr>
        <w:t>he RNA polymerase catalytic rate is three times ribosomal catalytic rate (nucleotide/rnap/s):</w:t>
      </w:r>
    </w:p>
    <w:p w14:paraId="47D4F137" w14:textId="76D542E5" w:rsidR="00054C40" w:rsidRPr="00054C40" w:rsidRDefault="00915086" w:rsidP="00CB2338">
      <w:pPr>
        <w:spacing w:line="360" w:lineRule="auto"/>
        <w:ind w:firstLine="357"/>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rnap</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116.4μ</m:t>
                  </m:r>
                </m:num>
                <m:den>
                  <m:r>
                    <w:rPr>
                      <w:rFonts w:ascii="Cambria Math" w:hAnsi="Cambria Math"/>
                      <w:lang w:val="en-US"/>
                    </w:rPr>
                    <m:t>μ+0.55</m:t>
                  </m:r>
                </m:den>
              </m:f>
              <m:r>
                <w:rPr>
                  <w:rFonts w:ascii="Cambria Math" w:hAnsi="Cambria Math"/>
                  <w:lang w:val="en-US"/>
                </w:rPr>
                <m:t>#</m:t>
              </m:r>
              <m:d>
                <m:dPr>
                  <m:ctrlPr>
                    <w:rPr>
                      <w:rFonts w:ascii="Cambria Math" w:hAnsi="Cambria Math"/>
                      <w:i/>
                      <w:lang w:val="en-US"/>
                    </w:rPr>
                  </m:ctrlPr>
                </m:dPr>
                <m:e>
                  <m:r>
                    <w:rPr>
                      <w:rFonts w:ascii="Cambria Math" w:hAnsi="Cambria Math"/>
                      <w:lang w:val="en-US"/>
                    </w:rPr>
                    <m:t>13</m:t>
                  </m:r>
                </m:e>
              </m:d>
            </m:e>
          </m:eqArr>
        </m:oMath>
      </m:oMathPara>
    </w:p>
    <w:p w14:paraId="4F36B36E" w14:textId="77777777" w:rsidR="00B26CD1" w:rsidRPr="00925371" w:rsidRDefault="00440EF3" w:rsidP="00533709">
      <w:pPr>
        <w:pStyle w:val="ListParagraph"/>
        <w:numPr>
          <w:ilvl w:val="0"/>
          <w:numId w:val="16"/>
        </w:numPr>
        <w:spacing w:line="400" w:lineRule="exact"/>
        <w:jc w:val="both"/>
      </w:pPr>
      <w:r w:rsidRPr="00925371">
        <w:t>mRNA catalytic rate:</w:t>
      </w:r>
    </w:p>
    <w:p w14:paraId="008E64BF" w14:textId="77777777" w:rsidR="00F84E87" w:rsidRPr="006C1AFD" w:rsidRDefault="00F84E87" w:rsidP="00533709">
      <w:pPr>
        <w:spacing w:line="400" w:lineRule="exact"/>
        <w:ind w:firstLine="360"/>
        <w:jc w:val="both"/>
        <w:rPr>
          <w:b/>
          <w:lang w:val="en-US"/>
        </w:rPr>
      </w:pPr>
      <w:r>
        <w:rPr>
          <w:lang w:val="en-US"/>
        </w:rPr>
        <w:t>mRNA catalytic rate (</w:t>
      </w:r>
      <w:r w:rsidRPr="009F603E">
        <w:rPr>
          <w:lang w:val="en-US"/>
        </w:rPr>
        <w:t>protein/mRNA/s</w:t>
      </w:r>
      <w:r>
        <w:rPr>
          <w:lang w:val="en-US"/>
        </w:rPr>
        <w:t>) is</w:t>
      </w:r>
    </w:p>
    <w:p w14:paraId="71BBA86F" w14:textId="49BC2F30" w:rsidR="00E83DCA" w:rsidRPr="00E83DCA" w:rsidRDefault="00915086"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mRNA</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mRNA</m:t>
                      </m:r>
                    </m:sub>
                  </m:sSub>
                  <m:r>
                    <w:rPr>
                      <w:rFonts w:ascii="Cambria Math" w:hAnsi="Cambria Math"/>
                      <w:lang w:val="en-US"/>
                    </w:rPr>
                    <m:t>∙μ∙P</m:t>
                  </m:r>
                </m:num>
                <m:den>
                  <m:r>
                    <w:rPr>
                      <w:rFonts w:ascii="Cambria Math" w:hAnsi="Cambria Math"/>
                      <w:lang w:val="en-US"/>
                    </w:rPr>
                    <m:t>R</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mRNA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+μ</m:t>
                  </m:r>
                </m:den>
              </m:f>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e>
          </m:eqArr>
        </m:oMath>
      </m:oMathPara>
    </w:p>
    <w:p w14:paraId="47399B3E" w14:textId="77777777" w:rsidR="00F84E87" w:rsidRDefault="00F84E87" w:rsidP="00533709">
      <w:pPr>
        <w:spacing w:line="400" w:lineRule="exact"/>
        <w:jc w:val="both"/>
        <w:rPr>
          <w:lang w:val="en-US"/>
        </w:rPr>
      </w:pPr>
      <w:r>
        <w:rPr>
          <w:lang w:val="en-US"/>
        </w:rPr>
        <w:t>in which</w:t>
      </w:r>
    </w:p>
    <w:p w14:paraId="080574B7" w14:textId="4F97D9EA" w:rsidR="00E83DCA" w:rsidRPr="00E83DCA" w:rsidRDefault="00915086"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mRNA</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nt</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mRNA</m:t>
                      </m:r>
                    </m:sub>
                  </m:sSub>
                </m:den>
              </m:f>
              <m:r>
                <w:rPr>
                  <w:rFonts w:ascii="Cambria Math" w:hAnsi="Cambria Math"/>
                  <w:lang w:val="en-US"/>
                </w:rPr>
                <m:t>#</m:t>
              </m:r>
              <m:d>
                <m:dPr>
                  <m:ctrlPr>
                    <w:rPr>
                      <w:rFonts w:ascii="Cambria Math" w:hAnsi="Cambria Math"/>
                      <w:i/>
                      <w:lang w:val="en-US"/>
                    </w:rPr>
                  </m:ctrlPr>
                </m:dPr>
                <m:e>
                  <m:r>
                    <w:rPr>
                      <w:rFonts w:ascii="Cambria Math" w:hAnsi="Cambria Math"/>
                      <w:lang w:val="en-US"/>
                    </w:rPr>
                    <m:t>15</m:t>
                  </m:r>
                </m:e>
              </m:d>
            </m:e>
          </m:eqArr>
        </m:oMath>
      </m:oMathPara>
    </w:p>
    <w:p w14:paraId="545B4621" w14:textId="1A52BF7C" w:rsidR="00F84E87" w:rsidRPr="00E02313" w:rsidRDefault="00F84E87" w:rsidP="00533709">
      <w:pPr>
        <w:spacing w:line="400" w:lineRule="exact"/>
        <w:ind w:firstLine="360"/>
        <w:jc w:val="both"/>
        <w:rPr>
          <w:b/>
          <w:lang w:val="en-US"/>
        </w:rPr>
      </w:pPr>
      <w:r>
        <w:rPr>
          <w:lang w:val="en-US"/>
        </w:rPr>
        <w:t xml:space="preserve">Given that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nt</m:t>
            </m:r>
          </m:sub>
        </m:sSub>
      </m:oMath>
      <w:r>
        <w:rPr>
          <w:lang w:val="en-US"/>
        </w:rPr>
        <w:t xml:space="preserve"> (molecular weight of average mRNA nucleotide) is 324 g/mol,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oMath>
      <w:r>
        <w:rPr>
          <w:lang w:val="en-US"/>
        </w:rPr>
        <w:t xml:space="preserve"> is </w:t>
      </w:r>
      <w:r w:rsidR="001F3C11">
        <w:rPr>
          <w:lang w:val="en-US"/>
        </w:rPr>
        <w:t>109(</w:t>
      </w:r>
      <w:r>
        <w:rPr>
          <w:lang w:val="en-US"/>
        </w:rPr>
        <w:t>1</w:t>
      </w:r>
      <w:r w:rsidR="007D037F">
        <w:rPr>
          <w:lang w:val="en-US"/>
        </w:rPr>
        <w:t>13</w:t>
      </w:r>
      <w:r w:rsidR="001F3C11">
        <w:rPr>
          <w:lang w:val="en-US"/>
        </w:rPr>
        <w:t>)</w:t>
      </w:r>
      <w:r>
        <w:rPr>
          <w:lang w:val="en-US"/>
        </w:rPr>
        <w:t xml:space="preserve"> g/mol,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mRNA</m:t>
            </m:r>
          </m:sub>
        </m:sSub>
      </m:oMath>
      <w:r>
        <w:rPr>
          <w:lang w:val="en-US"/>
        </w:rPr>
        <w:t xml:space="preserve"> (fraction of mRNA in total RNA) is 0.02, </w:t>
      </w:r>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oMath>
      <w:r>
        <w:rPr>
          <w:lang w:val="en-US"/>
        </w:rPr>
        <w:t xml:space="preserve"> is </w:t>
      </w:r>
      <w:r w:rsidR="007D037F">
        <w:rPr>
          <w:lang w:val="en-US"/>
        </w:rPr>
        <w:t xml:space="preserve">7.7 </w:t>
      </w:r>
      <w:r>
        <w:rPr>
          <w:lang w:val="en-US"/>
        </w:rPr>
        <w:t xml:space="preserve">/h,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oMath>
      <w:r>
        <w:rPr>
          <w:lang w:val="en-US"/>
        </w:rPr>
        <w:t xml:space="preserve"> is 0.0</w:t>
      </w:r>
      <w:r w:rsidR="007D037F">
        <w:rPr>
          <w:lang w:val="en-US"/>
        </w:rPr>
        <w:t>72</w:t>
      </w:r>
      <w:r>
        <w:rPr>
          <w:lang w:val="en-US"/>
        </w:rPr>
        <w:t xml:space="preserve">, average protein length is </w:t>
      </w:r>
      <w:r w:rsidR="00BE29AC" w:rsidRPr="007D037F">
        <w:rPr>
          <w:lang w:val="en-US"/>
        </w:rPr>
        <w:t>350</w:t>
      </w:r>
      <w:r>
        <w:rPr>
          <w:lang w:val="en-US"/>
        </w:rPr>
        <w:t xml:space="preserve">, average transcription unit length is </w:t>
      </w:r>
      <w:r w:rsidR="00BE29AC" w:rsidRPr="007D037F">
        <w:rPr>
          <w:lang w:val="en-US"/>
        </w:rPr>
        <w:t>1591</w:t>
      </w:r>
      <w:r>
        <w:rPr>
          <w:lang w:val="en-US"/>
        </w:rPr>
        <w:t>, we can calculate</w:t>
      </w:r>
    </w:p>
    <w:p w14:paraId="4C9E3BED" w14:textId="3CB867E8" w:rsidR="00042E87" w:rsidRPr="00042E87" w:rsidRDefault="00915086" w:rsidP="00CB2338">
      <w:pPr>
        <w:pStyle w:val="ListParagraph"/>
        <w:spacing w:line="360" w:lineRule="auto"/>
        <w:jc w:val="both"/>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mRNA</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1.45μ</m:t>
                  </m:r>
                </m:num>
                <m:den>
                  <m:r>
                    <w:rPr>
                      <w:rFonts w:ascii="Cambria Math" w:hAnsi="Cambria Math"/>
                      <w:lang w:val="en-US"/>
                    </w:rPr>
                    <m:t>μ+0.55</m:t>
                  </m:r>
                </m:den>
              </m:f>
              <m:r>
                <w:rPr>
                  <w:rFonts w:ascii="Cambria Math" w:hAnsi="Cambria Math"/>
                  <w:lang w:val="en-US"/>
                </w:rPr>
                <m:t>#</m:t>
              </m:r>
              <m:d>
                <m:dPr>
                  <m:ctrlPr>
                    <w:rPr>
                      <w:rFonts w:ascii="Cambria Math" w:hAnsi="Cambria Math"/>
                      <w:i/>
                      <w:lang w:val="en-US"/>
                    </w:rPr>
                  </m:ctrlPr>
                </m:dPr>
                <m:e>
                  <m:r>
                    <w:rPr>
                      <w:rFonts w:ascii="Cambria Math" w:hAnsi="Cambria Math"/>
                      <w:lang w:val="en-US"/>
                    </w:rPr>
                    <m:t>16</m:t>
                  </m:r>
                </m:e>
              </m:d>
            </m:e>
          </m:eqArr>
        </m:oMath>
      </m:oMathPara>
    </w:p>
    <w:p w14:paraId="6D6DC810" w14:textId="77777777" w:rsidR="00440EF3" w:rsidRPr="00925371" w:rsidRDefault="00440EF3" w:rsidP="00533709">
      <w:pPr>
        <w:pStyle w:val="ListParagraph"/>
        <w:numPr>
          <w:ilvl w:val="0"/>
          <w:numId w:val="16"/>
        </w:numPr>
        <w:spacing w:line="400" w:lineRule="exact"/>
        <w:jc w:val="both"/>
      </w:pPr>
      <w:r w:rsidRPr="00925371">
        <w:t>tRNA catalytic rate:</w:t>
      </w:r>
    </w:p>
    <w:p w14:paraId="27A10D44" w14:textId="77777777" w:rsidR="001E0CE0" w:rsidRPr="006C1AFD" w:rsidRDefault="001E0CE0" w:rsidP="00533709">
      <w:pPr>
        <w:spacing w:line="400" w:lineRule="exact"/>
        <w:ind w:firstLine="360"/>
        <w:jc w:val="both"/>
        <w:rPr>
          <w:b/>
          <w:lang w:val="en-US"/>
        </w:rPr>
      </w:pPr>
      <w:r>
        <w:rPr>
          <w:lang w:val="en-US"/>
        </w:rPr>
        <w:t>tRNA catalytic rate (aa</w:t>
      </w:r>
      <w:r w:rsidRPr="009F603E">
        <w:rPr>
          <w:lang w:val="en-US"/>
        </w:rPr>
        <w:t>/</w:t>
      </w:r>
      <w:r>
        <w:rPr>
          <w:lang w:val="en-US"/>
        </w:rPr>
        <w:t>t</w:t>
      </w:r>
      <w:r w:rsidRPr="009F603E">
        <w:rPr>
          <w:lang w:val="en-US"/>
        </w:rPr>
        <w:t>RNA/s</w:t>
      </w:r>
      <w:r>
        <w:rPr>
          <w:lang w:val="en-US"/>
        </w:rPr>
        <w:t>) is</w:t>
      </w:r>
    </w:p>
    <w:p w14:paraId="6886C27E" w14:textId="41D0439D" w:rsidR="00042E87" w:rsidRPr="00042E87" w:rsidRDefault="00915086" w:rsidP="00CB2338">
      <w:pPr>
        <w:spacing w:line="360" w:lineRule="auto"/>
        <w:jc w:val="both"/>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tRNA</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tRNA</m:t>
                      </m:r>
                    </m:sub>
                  </m:sSub>
                  <m:r>
                    <w:rPr>
                      <w:rFonts w:ascii="Cambria Math" w:hAnsi="Cambria Math"/>
                      <w:lang w:val="en-US"/>
                    </w:rPr>
                    <m:t>∙μ∙P</m:t>
                  </m:r>
                </m:num>
                <m:den>
                  <m:r>
                    <w:rPr>
                      <w:rFonts w:ascii="Cambria Math" w:hAnsi="Cambria Math"/>
                      <w:lang w:val="en-US"/>
                    </w:rPr>
                    <m:t>R</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tRNA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+μ</m:t>
                  </m:r>
                </m:den>
              </m:f>
              <m:r>
                <w:rPr>
                  <w:rFonts w:ascii="Cambria Math" w:hAnsi="Cambria Math"/>
                  <w:lang w:val="en-US"/>
                </w:rPr>
                <m:t>#</m:t>
              </m:r>
              <m:d>
                <m:dPr>
                  <m:ctrlPr>
                    <w:rPr>
                      <w:rFonts w:ascii="Cambria Math" w:hAnsi="Cambria Math"/>
                      <w:i/>
                      <w:lang w:val="en-US"/>
                    </w:rPr>
                  </m:ctrlPr>
                </m:dPr>
                <m:e>
                  <m:r>
                    <w:rPr>
                      <w:rFonts w:ascii="Cambria Math" w:hAnsi="Cambria Math"/>
                      <w:lang w:val="en-US"/>
                    </w:rPr>
                    <m:t>17</m:t>
                  </m:r>
                </m:e>
              </m:d>
            </m:e>
          </m:eqArr>
        </m:oMath>
      </m:oMathPara>
    </w:p>
    <w:p w14:paraId="14E03EFB" w14:textId="77777777" w:rsidR="001E0CE0" w:rsidRDefault="001E0CE0" w:rsidP="00533709">
      <w:pPr>
        <w:spacing w:line="400" w:lineRule="exact"/>
        <w:jc w:val="both"/>
        <w:rPr>
          <w:lang w:val="en-US"/>
        </w:rPr>
      </w:pPr>
      <w:r>
        <w:rPr>
          <w:lang w:val="en-US"/>
        </w:rPr>
        <w:t>in which</w:t>
      </w:r>
    </w:p>
    <w:p w14:paraId="79DCE98A" w14:textId="474DAD4F" w:rsidR="00042E87" w:rsidRPr="00042E87" w:rsidRDefault="00915086" w:rsidP="00CB2338">
      <w:pPr>
        <w:spacing w:line="360" w:lineRule="auto"/>
        <w:jc w:val="both"/>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tRNA</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tRNA</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tRNA</m:t>
                      </m:r>
                    </m:sub>
                  </m:sSub>
                </m:den>
              </m:f>
              <m:r>
                <w:rPr>
                  <w:rFonts w:ascii="Cambria Math" w:hAnsi="Cambria Math"/>
                  <w:lang w:val="en-US"/>
                </w:rPr>
                <m:t>#</m:t>
              </m:r>
              <m:d>
                <m:dPr>
                  <m:ctrlPr>
                    <w:rPr>
                      <w:rFonts w:ascii="Cambria Math" w:hAnsi="Cambria Math"/>
                      <w:i/>
                      <w:lang w:val="en-US"/>
                    </w:rPr>
                  </m:ctrlPr>
                </m:dPr>
                <m:e>
                  <m:r>
                    <w:rPr>
                      <w:rFonts w:ascii="Cambria Math" w:hAnsi="Cambria Math"/>
                      <w:lang w:val="en-US"/>
                    </w:rPr>
                    <m:t>18</m:t>
                  </m:r>
                </m:e>
              </m:d>
            </m:e>
          </m:eqArr>
        </m:oMath>
      </m:oMathPara>
    </w:p>
    <w:p w14:paraId="2AF8427A" w14:textId="1940E025" w:rsidR="001E0CE0" w:rsidRPr="00D9720F" w:rsidRDefault="001E0CE0" w:rsidP="00533709">
      <w:pPr>
        <w:spacing w:line="400" w:lineRule="exact"/>
        <w:ind w:firstLine="360"/>
        <w:jc w:val="both"/>
        <w:rPr>
          <w:b/>
          <w:lang w:val="en-US"/>
        </w:rPr>
      </w:pPr>
      <w:r>
        <w:rPr>
          <w:lang w:val="en-US"/>
        </w:rPr>
        <w:lastRenderedPageBreak/>
        <w:t xml:space="preserve">Given that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tRNA</m:t>
            </m:r>
          </m:sub>
        </m:sSub>
      </m:oMath>
      <w:r>
        <w:rPr>
          <w:lang w:val="en-US"/>
        </w:rPr>
        <w:t xml:space="preserve"> (molecular weight of average tRNA) is </w:t>
      </w:r>
      <w:r w:rsidR="00963CBB">
        <w:rPr>
          <w:lang w:val="en-US"/>
        </w:rPr>
        <w:t>25000(</w:t>
      </w:r>
      <w:r>
        <w:rPr>
          <w:lang w:val="en-US"/>
        </w:rPr>
        <w:t>24606</w:t>
      </w:r>
      <w:r w:rsidR="00963CBB">
        <w:rPr>
          <w:lang w:val="en-US"/>
        </w:rPr>
        <w:t>)</w:t>
      </w:r>
      <w:r>
        <w:rPr>
          <w:lang w:val="en-US"/>
        </w:rPr>
        <w:t xml:space="preserve"> g/mol,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oMath>
      <w:r>
        <w:rPr>
          <w:lang w:val="en-US"/>
        </w:rPr>
        <w:t xml:space="preserve"> is </w:t>
      </w:r>
      <w:r w:rsidR="00963CBB">
        <w:rPr>
          <w:lang w:val="en-US"/>
        </w:rPr>
        <w:t>109(</w:t>
      </w:r>
      <w:r>
        <w:rPr>
          <w:lang w:val="en-US"/>
        </w:rPr>
        <w:t>1</w:t>
      </w:r>
      <w:r w:rsidR="00F64F1C">
        <w:rPr>
          <w:lang w:val="en-US"/>
        </w:rPr>
        <w:t>13</w:t>
      </w:r>
      <w:r w:rsidR="00963CBB">
        <w:rPr>
          <w:lang w:val="en-US"/>
        </w:rPr>
        <w:t>)</w:t>
      </w:r>
      <w:r>
        <w:rPr>
          <w:lang w:val="en-US"/>
        </w:rPr>
        <w:t xml:space="preserve"> g/mol,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tRNA</m:t>
            </m:r>
          </m:sub>
        </m:sSub>
      </m:oMath>
      <w:r>
        <w:rPr>
          <w:lang w:val="en-US"/>
        </w:rPr>
        <w:t xml:space="preserve"> (fraction of tRNA in total RNA) is </w:t>
      </w:r>
      <w:r w:rsidR="00963CBB">
        <w:rPr>
          <w:lang w:val="en-US"/>
        </w:rPr>
        <w:t>0.12(</w:t>
      </w:r>
      <w:r>
        <w:rPr>
          <w:lang w:val="en-US"/>
        </w:rPr>
        <w:t>0.1</w:t>
      </w:r>
      <w:r w:rsidR="007D037F">
        <w:rPr>
          <w:lang w:val="en-US"/>
        </w:rPr>
        <w:t>3</w:t>
      </w:r>
      <w:r w:rsidR="00963CBB">
        <w:rPr>
          <w:lang w:val="en-US"/>
        </w:rPr>
        <w:t>)</w:t>
      </w:r>
      <w:r>
        <w:rPr>
          <w:lang w:val="en-US"/>
        </w:rPr>
        <w:t xml:space="preserve">, </w:t>
      </w:r>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oMath>
      <w:r w:rsidR="007D037F">
        <w:rPr>
          <w:lang w:val="en-US"/>
        </w:rPr>
        <w:t xml:space="preserve"> is 7.7 /h,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oMath>
      <w:r w:rsidR="007D037F">
        <w:rPr>
          <w:lang w:val="en-US"/>
        </w:rPr>
        <w:t xml:space="preserve"> is 0.072</w:t>
      </w:r>
      <w:r>
        <w:rPr>
          <w:lang w:val="en-US"/>
        </w:rPr>
        <w:t>, we can calculate</w:t>
      </w:r>
    </w:p>
    <w:p w14:paraId="111B192A" w14:textId="343CD973" w:rsidR="004C6EB0" w:rsidRPr="004C6EB0" w:rsidRDefault="00915086" w:rsidP="00CB2338">
      <w:pPr>
        <w:pStyle w:val="ListParagraph"/>
        <w:spacing w:line="360" w:lineRule="auto"/>
        <w:jc w:val="both"/>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tRNA</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4.1μ</m:t>
                  </m:r>
                </m:num>
                <m:den>
                  <m:r>
                    <w:rPr>
                      <w:rFonts w:ascii="Cambria Math" w:hAnsi="Cambria Math"/>
                      <w:lang w:val="en-US"/>
                    </w:rPr>
                    <m:t>μ+0.55</m:t>
                  </m:r>
                </m:den>
              </m:f>
              <m:r>
                <w:rPr>
                  <w:rFonts w:ascii="Cambria Math" w:hAnsi="Cambria Math"/>
                  <w:lang w:val="en-US"/>
                </w:rPr>
                <m:t>#</m:t>
              </m:r>
              <m:d>
                <m:dPr>
                  <m:ctrlPr>
                    <w:rPr>
                      <w:rFonts w:ascii="Cambria Math" w:hAnsi="Cambria Math"/>
                      <w:i/>
                      <w:lang w:val="en-US"/>
                    </w:rPr>
                  </m:ctrlPr>
                </m:dPr>
                <m:e>
                  <m:r>
                    <w:rPr>
                      <w:rFonts w:ascii="Cambria Math" w:hAnsi="Cambria Math"/>
                      <w:lang w:val="en-US"/>
                    </w:rPr>
                    <m:t>19</m:t>
                  </m:r>
                </m:e>
              </m:d>
            </m:e>
          </m:eqArr>
        </m:oMath>
      </m:oMathPara>
    </w:p>
    <w:p w14:paraId="57A127BD" w14:textId="77777777" w:rsidR="00637620" w:rsidRPr="00925371" w:rsidRDefault="00637620" w:rsidP="00533709">
      <w:pPr>
        <w:spacing w:line="400" w:lineRule="exact"/>
        <w:jc w:val="both"/>
      </w:pPr>
    </w:p>
    <w:p w14:paraId="5C7E6270" w14:textId="77777777" w:rsidR="00AA6B54" w:rsidRPr="00925371" w:rsidRDefault="00AA6B54" w:rsidP="00732AE6">
      <w:pPr>
        <w:pStyle w:val="Heading2"/>
      </w:pPr>
      <w:bookmarkStart w:id="42" w:name="_Toc13217582"/>
      <w:commentRangeStart w:id="43"/>
      <w:r w:rsidRPr="00925371">
        <w:t>Constraints</w:t>
      </w:r>
      <w:commentRangeEnd w:id="43"/>
      <w:r w:rsidR="0085063D">
        <w:rPr>
          <w:rStyle w:val="CommentReference"/>
        </w:rPr>
        <w:commentReference w:id="43"/>
      </w:r>
      <w:bookmarkEnd w:id="42"/>
    </w:p>
    <w:p w14:paraId="7793484A" w14:textId="77777777" w:rsidR="009F026F" w:rsidRPr="00925371" w:rsidRDefault="009F026F" w:rsidP="00533709">
      <w:pPr>
        <w:spacing w:line="400" w:lineRule="exact"/>
        <w:ind w:firstLine="360"/>
        <w:jc w:val="both"/>
      </w:pPr>
      <w:r w:rsidRPr="00925371">
        <w:t xml:space="preserve">Simulations are usually performed by solving optimization problems, in which one or several reaction rates are maximized or minimized. The simulation will </w:t>
      </w:r>
      <w:r w:rsidR="004271EC" w:rsidRPr="00925371">
        <w:t xml:space="preserve">probably </w:t>
      </w:r>
      <w:r w:rsidRPr="00925371">
        <w:t xml:space="preserve">move closer to the real phenotype if more constrains are added. Accordingly, </w:t>
      </w:r>
      <w:r w:rsidR="00637D2F" w:rsidRPr="00925371">
        <w:t xml:space="preserve">imposing </w:t>
      </w:r>
      <w:r w:rsidRPr="00925371">
        <w:t xml:space="preserve">constraints on reaction rates </w:t>
      </w:r>
      <w:r w:rsidR="00637D2F" w:rsidRPr="00925371">
        <w:t>is</w:t>
      </w:r>
      <w:r w:rsidR="00DC6061" w:rsidRPr="00925371">
        <w:t xml:space="preserve"> </w:t>
      </w:r>
      <w:r w:rsidR="00637D2F" w:rsidRPr="00925371">
        <w:t>crucial</w:t>
      </w:r>
      <w:r w:rsidR="00DC6061" w:rsidRPr="00925371">
        <w:t xml:space="preserve"> </w:t>
      </w:r>
      <w:r w:rsidR="00637D2F" w:rsidRPr="00925371">
        <w:t>when performing simulations</w:t>
      </w:r>
      <w:r w:rsidR="00DD4C71" w:rsidRPr="00925371">
        <w:t>.</w:t>
      </w:r>
      <w:r w:rsidR="00550D11" w:rsidRPr="00925371">
        <w:t xml:space="preserve"> We discuss below the constraints used in the model.</w:t>
      </w:r>
    </w:p>
    <w:p w14:paraId="68492469" w14:textId="77777777" w:rsidR="00AA6B54" w:rsidRPr="00925371" w:rsidRDefault="00351E9A" w:rsidP="00533709">
      <w:pPr>
        <w:pStyle w:val="ListParagraph"/>
        <w:numPr>
          <w:ilvl w:val="0"/>
          <w:numId w:val="14"/>
        </w:numPr>
        <w:spacing w:line="400" w:lineRule="exact"/>
        <w:jc w:val="both"/>
      </w:pPr>
      <w:r w:rsidRPr="00925371">
        <w:t>Basic</w:t>
      </w:r>
      <w:r w:rsidR="000C235A" w:rsidRPr="00925371">
        <w:t xml:space="preserve"> constraints</w:t>
      </w:r>
    </w:p>
    <w:p w14:paraId="5906AEC7" w14:textId="77777777" w:rsidR="00915133" w:rsidRPr="00925371" w:rsidRDefault="008A193B" w:rsidP="00533709">
      <w:pPr>
        <w:spacing w:line="400" w:lineRule="exact"/>
        <w:ind w:firstLine="360"/>
        <w:jc w:val="both"/>
      </w:pPr>
      <w:r w:rsidRPr="00925371">
        <w:t xml:space="preserve">The </w:t>
      </w:r>
      <w:r w:rsidR="009C1CA9">
        <w:t>proteome</w:t>
      </w:r>
      <w:r w:rsidR="00BF538F">
        <w:t xml:space="preserve"> </w:t>
      </w:r>
      <w:r w:rsidR="009C1CA9">
        <w:t>constrained</w:t>
      </w:r>
      <w:r w:rsidRPr="00925371">
        <w:t xml:space="preserve"> model is an expanded version of the M model, and thereby </w:t>
      </w:r>
      <w:r w:rsidR="00430295" w:rsidRPr="00925371">
        <w:t xml:space="preserve">is </w:t>
      </w:r>
      <w:r w:rsidR="00A655CF" w:rsidRPr="00925371">
        <w:t xml:space="preserve">also </w:t>
      </w:r>
      <w:r w:rsidR="00430295" w:rsidRPr="00925371">
        <w:t>able to include</w:t>
      </w:r>
      <w:r w:rsidRPr="00925371">
        <w:t xml:space="preserve"> two basic constraints </w:t>
      </w:r>
      <w:r w:rsidR="00DD74BB" w:rsidRPr="00925371">
        <w:t>of</w:t>
      </w:r>
      <w:r w:rsidRPr="00925371">
        <w:t xml:space="preserve"> the M model. The first one is </w:t>
      </w:r>
      <w:r w:rsidR="003F52B2" w:rsidRPr="00925371">
        <w:t xml:space="preserve">SV = 0 at the steady-state condition. When performing simulations, we assume that the concentration of each component </w:t>
      </w:r>
      <w:r w:rsidR="0062010C" w:rsidRPr="00925371">
        <w:t>constant</w:t>
      </w:r>
      <w:r w:rsidR="0023068B" w:rsidRPr="00925371">
        <w:t xml:space="preserve">, meaning that the sum of the rates producing it equals the sum of the rates consuming it. </w:t>
      </w:r>
      <w:commentRangeStart w:id="44"/>
      <w:r w:rsidR="0023068B" w:rsidRPr="00925371">
        <w:t xml:space="preserve">The second constraint is the lower and upper bounds of each reaction rate. </w:t>
      </w:r>
      <w:commentRangeEnd w:id="44"/>
      <w:r w:rsidR="0085063D">
        <w:rPr>
          <w:rStyle w:val="CommentReference"/>
        </w:rPr>
        <w:commentReference w:id="44"/>
      </w:r>
      <w:r w:rsidR="0023068B" w:rsidRPr="00925371">
        <w:t xml:space="preserve">This enables a feasible solution space where the simulated state must be located. </w:t>
      </w:r>
      <w:commentRangeStart w:id="45"/>
      <w:r w:rsidR="0023068B" w:rsidRPr="00925371">
        <w:t>Besides, the lower and upper bounds make it possible to easily constrain the rates of the reactions of interest, e.g., some exchange reactions.</w:t>
      </w:r>
      <w:commentRangeEnd w:id="45"/>
      <w:r w:rsidR="0085063D">
        <w:rPr>
          <w:rStyle w:val="CommentReference"/>
        </w:rPr>
        <w:commentReference w:id="45"/>
      </w:r>
    </w:p>
    <w:p w14:paraId="706BF1F0" w14:textId="77777777" w:rsidR="000C235A" w:rsidRPr="00925371" w:rsidRDefault="001C1A28" w:rsidP="00533709">
      <w:pPr>
        <w:pStyle w:val="ListParagraph"/>
        <w:numPr>
          <w:ilvl w:val="0"/>
          <w:numId w:val="14"/>
        </w:numPr>
        <w:spacing w:line="400" w:lineRule="exact"/>
        <w:jc w:val="both"/>
      </w:pPr>
      <w:r w:rsidRPr="00925371">
        <w:t>Coupling metabolic reactions and enzymes</w:t>
      </w:r>
    </w:p>
    <w:p w14:paraId="782D88BC" w14:textId="77777777" w:rsidR="001C1A28" w:rsidRPr="00925371" w:rsidRDefault="001C1A28" w:rsidP="00533709">
      <w:pPr>
        <w:spacing w:line="400" w:lineRule="exact"/>
        <w:ind w:firstLine="360"/>
        <w:jc w:val="both"/>
      </w:pPr>
      <w:r w:rsidRPr="00925371">
        <w:t xml:space="preserve">In reality, the reaction </w:t>
      </w:r>
      <w:r w:rsidR="000842F6" w:rsidRPr="00925371">
        <w:t xml:space="preserve">rate in </w:t>
      </w:r>
      <w:r w:rsidR="00A33EB7" w:rsidRPr="00925371">
        <w:t xml:space="preserve">the </w:t>
      </w:r>
      <w:r w:rsidR="000842F6" w:rsidRPr="00925371">
        <w:t xml:space="preserve">cell </w:t>
      </w:r>
      <w:r w:rsidRPr="00925371">
        <w:t>cannot reach the maximum value</w:t>
      </w:r>
      <w:r w:rsidR="004E378B">
        <w:t xml:space="preserve"> that set in the model</w:t>
      </w:r>
      <w:r w:rsidR="00A80285" w:rsidRPr="00925371">
        <w:t>, i.e., 1000 mmol/gCDW/h,</w:t>
      </w:r>
      <w:r w:rsidR="000842F6" w:rsidRPr="00925371">
        <w:t xml:space="preserve"> </w:t>
      </w:r>
      <w:r w:rsidR="00A80285" w:rsidRPr="00925371">
        <w:t>as</w:t>
      </w:r>
      <w:r w:rsidR="00A33EB7" w:rsidRPr="00925371">
        <w:t xml:space="preserve"> the</w:t>
      </w:r>
      <w:r w:rsidR="00A80285" w:rsidRPr="00925371">
        <w:t xml:space="preserve"> </w:t>
      </w:r>
      <w:r w:rsidR="00A33EB7" w:rsidRPr="00925371">
        <w:t>cell</w:t>
      </w:r>
      <w:r w:rsidR="00A80285" w:rsidRPr="00925371">
        <w:t xml:space="preserve"> cannot </w:t>
      </w:r>
      <w:r w:rsidR="00E94E34" w:rsidRPr="00925371">
        <w:t>maintain</w:t>
      </w:r>
      <w:r w:rsidR="00A80285" w:rsidRPr="00925371">
        <w:t xml:space="preserve"> </w:t>
      </w:r>
      <w:r w:rsidR="00011A34" w:rsidRPr="00925371">
        <w:t xml:space="preserve">abundant </w:t>
      </w:r>
      <w:r w:rsidR="00A80285" w:rsidRPr="00925371">
        <w:t xml:space="preserve">enough </w:t>
      </w:r>
      <w:r w:rsidR="00A33EB7" w:rsidRPr="00925371">
        <w:t>molecules</w:t>
      </w:r>
      <w:r w:rsidR="00A80285" w:rsidRPr="00925371">
        <w:t xml:space="preserve"> of </w:t>
      </w:r>
      <w:r w:rsidR="00A33EB7" w:rsidRPr="00925371">
        <w:t xml:space="preserve">the </w:t>
      </w:r>
      <w:r w:rsidR="00A80285" w:rsidRPr="00925371">
        <w:t xml:space="preserve">enzyme </w:t>
      </w:r>
      <w:r w:rsidR="00E94E34" w:rsidRPr="00925371">
        <w:t xml:space="preserve">in the limited </w:t>
      </w:r>
      <w:r w:rsidR="00011A34" w:rsidRPr="00925371">
        <w:t xml:space="preserve">intracellular </w:t>
      </w:r>
      <w:r w:rsidR="00E94E34" w:rsidRPr="00925371">
        <w:t xml:space="preserve">space </w:t>
      </w:r>
      <w:r w:rsidR="00A80285" w:rsidRPr="00925371">
        <w:t>to hold such</w:t>
      </w:r>
      <w:r w:rsidR="00A33EB7" w:rsidRPr="00925371">
        <w:t xml:space="preserve"> a</w:t>
      </w:r>
      <w:r w:rsidR="00A80285" w:rsidRPr="00925371">
        <w:t xml:space="preserve"> high flux. </w:t>
      </w:r>
      <w:r w:rsidR="00E94E34" w:rsidRPr="00925371">
        <w:t xml:space="preserve">Therefore, there comes the first coupling constraint, i.e., </w:t>
      </w:r>
      <w:r w:rsidR="00011A34" w:rsidRPr="00925371">
        <w:t>the rate of a metabolic reaction is constrained by the concentrat</w:t>
      </w:r>
      <w:r w:rsidR="00407D16" w:rsidRPr="00925371">
        <w:t>ion of the enzyme cataly</w:t>
      </w:r>
      <w:r w:rsidR="004A278B">
        <w:t>s</w:t>
      </w:r>
      <w:r w:rsidR="00407D16" w:rsidRPr="00925371">
        <w:t xml:space="preserve">ing it: </w:t>
      </w:r>
    </w:p>
    <w:p w14:paraId="05E37A94" w14:textId="77777777" w:rsidR="00BA05C8" w:rsidRPr="00BA05C8" w:rsidRDefault="00915086" w:rsidP="00CB2338">
      <w:pPr>
        <w:spacing w:line="360" w:lineRule="auto"/>
        <w:ind w:firstLine="357"/>
        <w:jc w:val="cente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met,  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cat,i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highlight w:val="magenta"/>
                    </w:rPr>
                    <m:t>21</m:t>
                  </m:r>
                </m:e>
              </m:d>
            </m:e>
          </m:eqArr>
        </m:oMath>
      </m:oMathPara>
    </w:p>
    <w:p w14:paraId="02E230FF" w14:textId="77777777" w:rsidR="00915133" w:rsidRPr="00925371" w:rsidRDefault="00B42C0C" w:rsidP="00533709">
      <w:pPr>
        <w:spacing w:line="400" w:lineRule="exact"/>
        <w:ind w:firstLine="360"/>
        <w:jc w:val="both"/>
      </w:pPr>
      <w:r w:rsidRPr="00925371">
        <w:t xml:space="preserve">In </w:t>
      </w:r>
      <w:r w:rsidR="004829FC">
        <w:t>which</w:t>
      </w:r>
      <w:r w:rsidRPr="00925371">
        <w:t xml:space="preserve"> </w:t>
      </w:r>
      <m:oMath>
        <m:sSub>
          <m:sSubPr>
            <m:ctrlPr>
              <w:rPr>
                <w:rFonts w:ascii="Cambria Math" w:hAnsi="Cambria Math"/>
                <w:i/>
              </w:rPr>
            </m:ctrlPr>
          </m:sSubPr>
          <m:e>
            <m:r>
              <w:rPr>
                <w:rFonts w:ascii="Cambria Math" w:hAnsi="Cambria Math"/>
              </w:rPr>
              <m:t>V</m:t>
            </m:r>
          </m:e>
          <m:sub>
            <m:r>
              <w:rPr>
                <w:rFonts w:ascii="Cambria Math" w:hAnsi="Cambria Math"/>
              </w:rPr>
              <m:t>met,  i</m:t>
            </m:r>
          </m:sub>
        </m:sSub>
      </m:oMath>
      <w:r w:rsidR="00394307" w:rsidRPr="00925371">
        <w:t xml:space="preserve"> </w:t>
      </w:r>
      <w:r w:rsidRPr="00925371">
        <w:t xml:space="preserve">represents the rate (mmol/gCDW/h) of the metabolic reaction, </w:t>
      </w:r>
      <m:oMath>
        <m:sSub>
          <m:sSubPr>
            <m:ctrlPr>
              <w:rPr>
                <w:rFonts w:ascii="Cambria Math" w:hAnsi="Cambria Math"/>
                <w:i/>
              </w:rPr>
            </m:ctrlPr>
          </m:sSubPr>
          <m:e>
            <m:r>
              <w:rPr>
                <w:rFonts w:ascii="Cambria Math" w:hAnsi="Cambria Math"/>
              </w:rPr>
              <m:t>k</m:t>
            </m:r>
          </m:e>
          <m:sub>
            <m:r>
              <w:rPr>
                <w:rFonts w:ascii="Cambria Math" w:hAnsi="Cambria Math"/>
              </w:rPr>
              <m:t>cat,i</m:t>
            </m:r>
          </m:sub>
        </m:sSub>
      </m:oMath>
      <w:r w:rsidR="00394307" w:rsidRPr="00925371">
        <w:t xml:space="preserve"> </w:t>
      </w:r>
      <w:r w:rsidRPr="00925371">
        <w:t xml:space="preserve">is the turnover rate (/h), and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94307" w:rsidRPr="00925371">
        <w:t xml:space="preserve"> </w:t>
      </w:r>
      <w:r w:rsidRPr="00925371">
        <w:t>represents the concentration (</w:t>
      </w:r>
      <w:r w:rsidR="001D77E4" w:rsidRPr="00925371">
        <w:t>mmol/gCDW</w:t>
      </w:r>
      <w:r w:rsidRPr="00925371">
        <w:t>) of the enzyme that cataly</w:t>
      </w:r>
      <w:r w:rsidR="00163D69">
        <w:t>s</w:t>
      </w:r>
      <w:r w:rsidRPr="00925371">
        <w:t xml:space="preserve">es the reaction. </w:t>
      </w:r>
      <w:r w:rsidR="00046391" w:rsidRPr="00925371">
        <w:t>The turnover</w:t>
      </w:r>
      <w:r w:rsidR="004829FC">
        <w:t xml:space="preserve"> rate</w:t>
      </w:r>
      <w:r w:rsidR="00046391" w:rsidRPr="00925371">
        <w:t xml:space="preserve"> has already been collected and can thereby be used directly. Below we focus on the enzyme concentration.</w:t>
      </w:r>
      <w:r w:rsidR="00A06AA4" w:rsidRPr="00925371">
        <w:t xml:space="preserve"> At the steady-state condition, the concentration of the enzyme is constant:</w:t>
      </w:r>
    </w:p>
    <w:p w14:paraId="3A7E6713" w14:textId="77777777" w:rsidR="0051664D" w:rsidRPr="0051664D" w:rsidRDefault="00915086" w:rsidP="00CB2338">
      <w:pPr>
        <w:spacing w:line="360" w:lineRule="auto"/>
        <w:jc w:val="center"/>
      </w:pPr>
      <m:oMathPara>
        <m:oMath>
          <m:eqArr>
            <m:eqArrPr>
              <m:maxDist m:val="1"/>
              <m:ctrlPr>
                <w:rPr>
                  <w:rFonts w:ascii="Cambria Math" w:hAnsi="Cambria Math"/>
                  <w:i/>
                </w:rPr>
              </m:ctrlPr>
            </m:eqArrPr>
            <m:e>
              <m:f>
                <m:fPr>
                  <m:type m:val="lin"/>
                  <m:ctrlPr>
                    <w:rPr>
                      <w:rFonts w:ascii="Cambria Math" w:hAnsi="Cambria Math"/>
                      <w:i/>
                    </w:rPr>
                  </m:ctrlPr>
                </m:fPr>
                <m:num>
                  <m:r>
                    <w:rPr>
                      <w:rFonts w:ascii="Cambria Math" w:hAnsi="Cambria Math"/>
                    </w:rPr>
                    <m:t>d</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deg,i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dil,i</m:t>
                  </m:r>
                </m:sub>
              </m:sSub>
              <m:r>
                <w:rPr>
                  <w:rFonts w:ascii="Cambria Math" w:hAnsi="Cambria Math"/>
                </w:rPr>
                <m:t>=0#</m:t>
              </m:r>
              <m:d>
                <m:dPr>
                  <m:ctrlPr>
                    <w:rPr>
                      <w:rFonts w:ascii="Cambria Math" w:hAnsi="Cambria Math"/>
                      <w:i/>
                    </w:rPr>
                  </m:ctrlPr>
                </m:dPr>
                <m:e>
                  <m:r>
                    <w:rPr>
                      <w:rFonts w:ascii="Cambria Math" w:hAnsi="Cambria Math"/>
                    </w:rPr>
                    <m:t>22</m:t>
                  </m:r>
                </m:e>
              </m:d>
            </m:e>
          </m:eqArr>
        </m:oMath>
      </m:oMathPara>
    </w:p>
    <w:p w14:paraId="1E4525D7" w14:textId="77777777" w:rsidR="0072163E" w:rsidRPr="00925371" w:rsidRDefault="00CB2338" w:rsidP="00533709">
      <w:pPr>
        <w:spacing w:line="400" w:lineRule="exact"/>
        <w:ind w:firstLine="357"/>
        <w:jc w:val="both"/>
      </w:pPr>
      <w:r>
        <w:lastRenderedPageBreak/>
        <w:t>in which</w:t>
      </w:r>
      <w:r w:rsidR="0072163E" w:rsidRPr="00925371">
        <w:t xml:space="preserve"> </w:t>
      </w:r>
      <m:oMath>
        <m:sSub>
          <m:sSubPr>
            <m:ctrlPr>
              <w:rPr>
                <w:rFonts w:ascii="Cambria Math" w:hAnsi="Cambria Math"/>
                <w:i/>
              </w:rPr>
            </m:ctrlPr>
          </m:sSubPr>
          <m:e>
            <m:r>
              <w:rPr>
                <w:rFonts w:ascii="Cambria Math" w:hAnsi="Cambria Math"/>
              </w:rPr>
              <m:t>V</m:t>
            </m:r>
          </m:e>
          <m:sub>
            <m:r>
              <w:rPr>
                <w:rFonts w:ascii="Cambria Math" w:hAnsi="Cambria Math"/>
              </w:rPr>
              <m:t>syn,i</m:t>
            </m:r>
          </m:sub>
        </m:sSub>
      </m:oMath>
      <w:r w:rsidR="0072163E" w:rsidRPr="00925371">
        <w:t xml:space="preserve"> represents the synthesis rate </w:t>
      </w:r>
      <w:r w:rsidR="009B4131" w:rsidRPr="00925371">
        <w:t xml:space="preserve">(mmol/gCDW/h) </w:t>
      </w:r>
      <w:r w:rsidR="0072163E" w:rsidRPr="00925371">
        <w:t xml:space="preserve">of the enzyme, </w:t>
      </w:r>
      <m:oMath>
        <m:sSub>
          <m:sSubPr>
            <m:ctrlPr>
              <w:rPr>
                <w:rFonts w:ascii="Cambria Math" w:hAnsi="Cambria Math"/>
                <w:i/>
              </w:rPr>
            </m:ctrlPr>
          </m:sSubPr>
          <m:e>
            <m:r>
              <w:rPr>
                <w:rFonts w:ascii="Cambria Math" w:hAnsi="Cambria Math"/>
              </w:rPr>
              <m:t>V</m:t>
            </m:r>
          </m:e>
          <m:sub>
            <m:r>
              <w:rPr>
                <w:rFonts w:ascii="Cambria Math" w:hAnsi="Cambria Math"/>
              </w:rPr>
              <m:t>deg,i</m:t>
            </m:r>
          </m:sub>
        </m:sSub>
      </m:oMath>
      <w:r w:rsidR="0072163E" w:rsidRPr="00925371">
        <w:t xml:space="preserve"> represents its degradation rate</w:t>
      </w:r>
      <w:r w:rsidR="009B4131" w:rsidRPr="00925371">
        <w:t xml:space="preserve"> (mmol/gCDW/h)</w:t>
      </w:r>
      <w:r w:rsidR="0072163E" w:rsidRPr="00925371">
        <w:t xml:space="preserve">, and </w:t>
      </w:r>
      <m:oMath>
        <m:sSub>
          <m:sSubPr>
            <m:ctrlPr>
              <w:rPr>
                <w:rFonts w:ascii="Cambria Math" w:hAnsi="Cambria Math"/>
                <w:i/>
              </w:rPr>
            </m:ctrlPr>
          </m:sSubPr>
          <m:e>
            <m:r>
              <w:rPr>
                <w:rFonts w:ascii="Cambria Math" w:hAnsi="Cambria Math"/>
              </w:rPr>
              <m:t>V</m:t>
            </m:r>
          </m:e>
          <m:sub>
            <m:r>
              <w:rPr>
                <w:rFonts w:ascii="Cambria Math" w:hAnsi="Cambria Math"/>
              </w:rPr>
              <m:t>dil,i</m:t>
            </m:r>
          </m:sub>
        </m:sSub>
      </m:oMath>
      <w:r w:rsidR="0072163E" w:rsidRPr="00925371">
        <w:t xml:space="preserve"> represents its dilution rate</w:t>
      </w:r>
      <w:r w:rsidR="009B4131" w:rsidRPr="00925371">
        <w:t xml:space="preserve"> (mmol/gCDW/h)</w:t>
      </w:r>
      <w:r w:rsidR="0072163E" w:rsidRPr="00925371">
        <w:t>.</w:t>
      </w:r>
      <w:r w:rsidR="00B94121" w:rsidRPr="00925371">
        <w:t xml:space="preserve"> </w:t>
      </w:r>
      <w:r w:rsidR="00A64767" w:rsidRPr="00925371">
        <w:t>The equation (2</w:t>
      </w:r>
      <w:r w:rsidR="007D2CE0">
        <w:t>2</w:t>
      </w:r>
      <w:r w:rsidR="00A64767" w:rsidRPr="00925371">
        <w:t>) can then be conv</w:t>
      </w:r>
      <w:r w:rsidR="008710E3" w:rsidRPr="00925371">
        <w:t>erted to</w:t>
      </w:r>
    </w:p>
    <w:p w14:paraId="5DC95CBB" w14:textId="77777777" w:rsidR="00A524C6" w:rsidRPr="00A524C6" w:rsidRDefault="00915086" w:rsidP="00A524C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syn,i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-μ∙</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=0#</m:t>
              </m:r>
              <m:d>
                <m:dPr>
                  <m:ctrlPr>
                    <w:rPr>
                      <w:rFonts w:ascii="Cambria Math" w:hAnsi="Cambria Math"/>
                      <w:i/>
                    </w:rPr>
                  </m:ctrlPr>
                </m:dPr>
                <m:e>
                  <m:r>
                    <w:rPr>
                      <w:rFonts w:ascii="Cambria Math" w:hAnsi="Cambria Math"/>
                    </w:rPr>
                    <m:t>23</m:t>
                  </m:r>
                </m:e>
              </m:d>
            </m:e>
          </m:eqArr>
        </m:oMath>
      </m:oMathPara>
    </w:p>
    <w:p w14:paraId="10F7518C" w14:textId="77777777" w:rsidR="00A524C6" w:rsidRPr="00A524C6" w:rsidRDefault="00915086" w:rsidP="00A524C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syn,i</m:t>
                  </m:r>
                </m:sub>
              </m:sSub>
              <m:r>
                <w:rPr>
                  <w:rFonts w:ascii="Cambria Math" w:hAnsi="Cambria Math"/>
                </w:rPr>
                <m:t>#</m:t>
              </m:r>
              <m:d>
                <m:dPr>
                  <m:ctrlPr>
                    <w:rPr>
                      <w:rFonts w:ascii="Cambria Math" w:hAnsi="Cambria Math"/>
                      <w:i/>
                    </w:rPr>
                  </m:ctrlPr>
                </m:dPr>
                <m:e>
                  <m:r>
                    <w:rPr>
                      <w:rFonts w:ascii="Cambria Math" w:hAnsi="Cambria Math"/>
                    </w:rPr>
                    <m:t>24</m:t>
                  </m:r>
                </m:e>
              </m:d>
            </m:e>
          </m:eqArr>
        </m:oMath>
      </m:oMathPara>
    </w:p>
    <w:p w14:paraId="7B0012A4" w14:textId="77777777" w:rsidR="00853B05" w:rsidRPr="00925371" w:rsidRDefault="004A1508" w:rsidP="00533709">
      <w:pPr>
        <w:spacing w:line="400" w:lineRule="exact"/>
        <w:ind w:firstLine="360"/>
        <w:jc w:val="both"/>
      </w:pPr>
      <w:r>
        <w:t>i</w:t>
      </w:r>
      <w:r w:rsidR="007F013B" w:rsidRPr="00925371">
        <w:t xml:space="preserve">n </w:t>
      </w:r>
      <w:r>
        <w:t>which</w:t>
      </w:r>
      <w:r w:rsidR="007F013B" w:rsidRPr="00925371">
        <w:t xml:space="preserve">, </w:t>
      </w:r>
      <m:oMath>
        <m:sSub>
          <m:sSubPr>
            <m:ctrlPr>
              <w:rPr>
                <w:rFonts w:ascii="Cambria Math" w:hAnsi="Cambria Math"/>
                <w:i/>
              </w:rPr>
            </m:ctrlPr>
          </m:sSubPr>
          <m:e>
            <m:r>
              <w:rPr>
                <w:rFonts w:ascii="Cambria Math" w:hAnsi="Cambria Math"/>
              </w:rPr>
              <m:t>k</m:t>
            </m:r>
          </m:e>
          <m:sub>
            <m:r>
              <w:rPr>
                <w:rFonts w:ascii="Cambria Math" w:hAnsi="Cambria Math"/>
              </w:rPr>
              <m:t>deg,i</m:t>
            </m:r>
          </m:sub>
        </m:sSub>
      </m:oMath>
      <w:r w:rsidR="007F013B" w:rsidRPr="00925371">
        <w:t xml:space="preserve"> is the degradation </w:t>
      </w:r>
      <w:r w:rsidR="00E672A9">
        <w:t>constant</w:t>
      </w:r>
      <w:r w:rsidR="002926CC" w:rsidRPr="00925371">
        <w:t xml:space="preserve"> (/h)</w:t>
      </w:r>
      <w:r w:rsidR="007F013B" w:rsidRPr="00925371">
        <w:t xml:space="preserve">, and </w:t>
      </w:r>
      <m:oMath>
        <m:r>
          <w:rPr>
            <w:rFonts w:ascii="Cambria Math" w:hAnsi="Cambria Math"/>
          </w:rPr>
          <m:t>μ</m:t>
        </m:r>
      </m:oMath>
      <w:r w:rsidR="007F013B" w:rsidRPr="00925371">
        <w:t xml:space="preserve"> </w:t>
      </w:r>
      <w:r w:rsidR="003A34CB" w:rsidRPr="00925371">
        <w:t>is</w:t>
      </w:r>
      <w:r w:rsidR="007F013B" w:rsidRPr="00925371">
        <w:t xml:space="preserve"> </w:t>
      </w:r>
      <w:r w:rsidR="003A34CB" w:rsidRPr="00925371">
        <w:t>the growth rate</w:t>
      </w:r>
      <w:r w:rsidR="00AF4658" w:rsidRPr="00925371">
        <w:t xml:space="preserve"> (/h)</w:t>
      </w:r>
      <w:r w:rsidR="007F013B" w:rsidRPr="00925371">
        <w:t>.</w:t>
      </w:r>
      <w:r w:rsidR="00824263" w:rsidRPr="00925371">
        <w:t xml:space="preserve"> We assume</w:t>
      </w:r>
      <w:r w:rsidR="002C518D">
        <w:t xml:space="preserve"> </w:t>
      </w:r>
      <w:r w:rsidR="00824263" w:rsidRPr="00925371">
        <w:t xml:space="preserve">the </w:t>
      </w:r>
      <w:r w:rsidR="002E1272" w:rsidRPr="00925371">
        <w:t xml:space="preserve">average degradation </w:t>
      </w:r>
      <w:r w:rsidR="005D0969">
        <w:t>constant</w:t>
      </w:r>
      <w:r w:rsidR="005D0969" w:rsidRPr="00925371">
        <w:t xml:space="preserve"> </w:t>
      </w:r>
      <w:r w:rsidR="002C518D">
        <w:t>to be</w:t>
      </w:r>
      <w:r w:rsidR="002E1272" w:rsidRPr="00925371">
        <w:t xml:space="preserve"> </w:t>
      </w:r>
      <w:r w:rsidR="00944B44">
        <w:t>0.1</w:t>
      </w:r>
      <m:oMath>
        <m:r>
          <w:rPr>
            <w:rFonts w:ascii="Cambria Math" w:hAnsi="Cambria Math"/>
          </w:rPr>
          <m:t>μ</m:t>
        </m:r>
      </m:oMath>
      <w:r w:rsidR="00944B44" w:rsidRPr="00925371">
        <w:t xml:space="preserve"> </w:t>
      </w:r>
      <w:r w:rsidR="00944B44">
        <w:t>in the model</w:t>
      </w:r>
      <w:r w:rsidR="002E1272" w:rsidRPr="00925371">
        <w:t xml:space="preserve">. </w:t>
      </w:r>
      <w:r w:rsidR="008710E3" w:rsidRPr="00925371">
        <w:t>By combining (</w:t>
      </w:r>
      <w:r w:rsidR="0020631D">
        <w:t>2</w:t>
      </w:r>
      <w:r w:rsidR="008710E3" w:rsidRPr="00925371">
        <w:t>1) and (</w:t>
      </w:r>
      <w:r w:rsidR="0020631D">
        <w:t>24</w:t>
      </w:r>
      <w:r w:rsidR="008710E3" w:rsidRPr="00925371">
        <w:t>), we can have</w:t>
      </w:r>
    </w:p>
    <w:p w14:paraId="4CD812EA" w14:textId="77777777" w:rsidR="004D35F7" w:rsidRPr="004D35F7" w:rsidRDefault="00915086" w:rsidP="004D35F7">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met,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cat,i</m:t>
                      </m:r>
                    </m:sub>
                  </m:sSub>
                </m:num>
                <m:den>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syn,i</m:t>
                  </m:r>
                </m:sub>
              </m:sSub>
              <m:r>
                <w:rPr>
                  <w:rFonts w:ascii="Cambria Math" w:hAnsi="Cambria Math"/>
                </w:rPr>
                <m:t>#</m:t>
              </m:r>
              <m:d>
                <m:dPr>
                  <m:ctrlPr>
                    <w:rPr>
                      <w:rFonts w:ascii="Cambria Math" w:hAnsi="Cambria Math"/>
                      <w:i/>
                    </w:rPr>
                  </m:ctrlPr>
                </m:dPr>
                <m:e>
                  <m:r>
                    <w:rPr>
                      <w:rFonts w:ascii="Cambria Math" w:hAnsi="Cambria Math"/>
                    </w:rPr>
                    <m:t>25</m:t>
                  </m:r>
                </m:e>
              </m:d>
            </m:e>
          </m:eqArr>
        </m:oMath>
      </m:oMathPara>
    </w:p>
    <w:p w14:paraId="185A863C" w14:textId="77777777" w:rsidR="007D43C3" w:rsidRPr="00925371" w:rsidRDefault="007D43C3" w:rsidP="00533709">
      <w:pPr>
        <w:spacing w:line="400" w:lineRule="exact"/>
        <w:ind w:firstLine="360"/>
        <w:jc w:val="both"/>
      </w:pPr>
      <w:r w:rsidRPr="00925371">
        <w:t>Accordingly, the inequation (</w:t>
      </w:r>
      <w:r w:rsidR="004D35F7">
        <w:t>25</w:t>
      </w:r>
      <w:r w:rsidRPr="00925371">
        <w:t xml:space="preserve">) is </w:t>
      </w:r>
      <w:r w:rsidR="009B4131" w:rsidRPr="00925371">
        <w:t xml:space="preserve">used for coupling the metabolic reactions and enzyme formation reactions. </w:t>
      </w:r>
    </w:p>
    <w:p w14:paraId="63DC5C80" w14:textId="77777777" w:rsidR="004D31C4" w:rsidRPr="00925371" w:rsidRDefault="00485C51" w:rsidP="00533709">
      <w:pPr>
        <w:spacing w:line="400" w:lineRule="exact"/>
        <w:ind w:firstLine="360"/>
        <w:jc w:val="both"/>
      </w:pPr>
      <w:r w:rsidRPr="00925371">
        <w:t xml:space="preserve">For the </w:t>
      </w:r>
      <w:r w:rsidR="004D31C4" w:rsidRPr="00925371">
        <w:t>case that one enzyme cataly</w:t>
      </w:r>
      <w:r w:rsidR="001A0778">
        <w:t>s</w:t>
      </w:r>
      <w:r w:rsidR="004D31C4" w:rsidRPr="00925371">
        <w:t>e</w:t>
      </w:r>
      <w:r w:rsidRPr="00925371">
        <w:t>s</w:t>
      </w:r>
      <w:r w:rsidR="006E2EE9" w:rsidRPr="00925371">
        <w:t xml:space="preserve"> two or more </w:t>
      </w:r>
      <w:r w:rsidR="004D31C4" w:rsidRPr="00925371">
        <w:t>metabolic reactions</w:t>
      </w:r>
      <w:r w:rsidRPr="00925371">
        <w:t xml:space="preserve">, inequation can also be </w:t>
      </w:r>
      <w:r w:rsidR="00B70CBD" w:rsidRPr="00925371">
        <w:t>generated</w:t>
      </w:r>
      <w:r w:rsidRPr="00925371">
        <w:t>. For example, if an enzyme can cataly</w:t>
      </w:r>
      <w:r w:rsidR="00941573">
        <w:t>s</w:t>
      </w:r>
      <w:r w:rsidRPr="00925371">
        <w:t>e two metabolic reactions, we can have</w:t>
      </w:r>
    </w:p>
    <w:p w14:paraId="17D576E4" w14:textId="77777777" w:rsidR="00A45E96" w:rsidRPr="00A45E96" w:rsidRDefault="00915086" w:rsidP="00A45E96">
      <w:pPr>
        <w:spacing w:line="360" w:lineRule="auto"/>
        <w:jc w:val="both"/>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cat,1</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cat,2</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deg,enzyme</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m:t>
                  </m:r>
                </m:sub>
              </m:sSub>
              <m:r>
                <w:rPr>
                  <w:rFonts w:ascii="Cambria Math" w:hAnsi="Cambria Math"/>
                </w:rPr>
                <m:t>#</m:t>
              </m:r>
              <m:d>
                <m:dPr>
                  <m:ctrlPr>
                    <w:rPr>
                      <w:rFonts w:ascii="Cambria Math" w:hAnsi="Cambria Math"/>
                      <w:i/>
                    </w:rPr>
                  </m:ctrlPr>
                </m:dPr>
                <m:e>
                  <m:r>
                    <w:rPr>
                      <w:rFonts w:ascii="Cambria Math" w:hAnsi="Cambria Math"/>
                    </w:rPr>
                    <m:t>26</m:t>
                  </m:r>
                </m:e>
              </m:d>
            </m:e>
          </m:eqArr>
        </m:oMath>
      </m:oMathPara>
    </w:p>
    <w:p w14:paraId="733EBAE1" w14:textId="77777777" w:rsidR="00A06AA4" w:rsidRPr="00925371" w:rsidRDefault="004536CB" w:rsidP="00533709">
      <w:pPr>
        <w:spacing w:line="400" w:lineRule="exact"/>
        <w:ind w:firstLine="360"/>
        <w:jc w:val="both"/>
      </w:pPr>
      <w:r w:rsidRPr="00925371">
        <w:t>There is</w:t>
      </w:r>
      <w:r w:rsidR="00155A32" w:rsidRPr="00925371">
        <w:t>, however,</w:t>
      </w:r>
      <w:r w:rsidRPr="00925371">
        <w:t xml:space="preserve"> no </w:t>
      </w:r>
      <w:r w:rsidR="00155A32" w:rsidRPr="00925371">
        <w:t xml:space="preserve">such case </w:t>
      </w:r>
      <w:r w:rsidR="00D23E9F" w:rsidRPr="00925371">
        <w:t>in the metabolism part</w:t>
      </w:r>
      <w:r w:rsidR="0044444B" w:rsidRPr="00925371">
        <w:t xml:space="preserve"> as we assigned the man-made enzyme</w:t>
      </w:r>
      <w:r w:rsidR="000772F0" w:rsidRPr="00925371">
        <w:t>, based on the reaction ID,</w:t>
      </w:r>
      <w:r w:rsidR="0044444B" w:rsidRPr="00925371">
        <w:t xml:space="preserve"> for each enzymatic reaction in the M model</w:t>
      </w:r>
      <w:r w:rsidR="00155A32" w:rsidRPr="00925371">
        <w:t>.</w:t>
      </w:r>
    </w:p>
    <w:p w14:paraId="48943077" w14:textId="77777777" w:rsidR="001F038E" w:rsidRPr="00925371" w:rsidRDefault="00CD023C" w:rsidP="005A5731">
      <w:pPr>
        <w:spacing w:line="400" w:lineRule="exact"/>
        <w:ind w:firstLine="360"/>
        <w:jc w:val="both"/>
      </w:pPr>
      <w:r w:rsidRPr="00925371">
        <w:t xml:space="preserve">Note that there will be some cases that optimal solution cannot be achieved probably due to some low </w:t>
      </w:r>
      <w:r w:rsidR="007338F7">
        <w:t>kcats</w:t>
      </w:r>
      <w:r w:rsidR="00B17F60" w:rsidRPr="00925371">
        <w:t>,</w:t>
      </w:r>
      <w:r w:rsidRPr="00925371">
        <w:t xml:space="preserve"> </w:t>
      </w:r>
      <w:r w:rsidR="009F6488" w:rsidRPr="00925371">
        <w:t xml:space="preserve">we </w:t>
      </w:r>
      <w:r w:rsidR="00B17F60" w:rsidRPr="00925371">
        <w:t xml:space="preserve">assume </w:t>
      </w:r>
      <w:r w:rsidR="007338F7">
        <w:t>the kcat</w:t>
      </w:r>
      <w:r w:rsidR="007338F7" w:rsidRPr="00925371">
        <w:t xml:space="preserve"> </w:t>
      </w:r>
      <w:r w:rsidR="00B17F60" w:rsidRPr="00925371">
        <w:t xml:space="preserve">with value below </w:t>
      </w:r>
      <w:r w:rsidR="002A4C45" w:rsidRPr="00925371">
        <w:t>1</w:t>
      </w:r>
      <w:r w:rsidR="0080797A">
        <w:t>0</w:t>
      </w:r>
      <w:r w:rsidR="002A4C45" w:rsidRPr="00925371">
        <w:t xml:space="preserve">% </w:t>
      </w:r>
      <w:r w:rsidR="00952E2D" w:rsidRPr="00925371">
        <w:t>lowest</w:t>
      </w:r>
      <w:r w:rsidR="002A4C45" w:rsidRPr="00925371">
        <w:t xml:space="preserve"> kcats</w:t>
      </w:r>
      <w:r w:rsidR="00B17F60" w:rsidRPr="00925371">
        <w:t xml:space="preserve"> (</w:t>
      </w:r>
      <w:r w:rsidR="0080797A">
        <w:t>7056</w:t>
      </w:r>
      <w:r w:rsidR="00B17F60" w:rsidRPr="00925371">
        <w:t xml:space="preserve"> </w:t>
      </w:r>
      <w:r w:rsidR="00F3135E">
        <w:t>/h</w:t>
      </w:r>
      <w:r w:rsidR="00B17F60" w:rsidRPr="00925371">
        <w:t xml:space="preserve">) to be </w:t>
      </w:r>
      <w:r w:rsidR="00F3135E">
        <w:t>7056</w:t>
      </w:r>
      <w:r w:rsidR="00F3135E" w:rsidRPr="00925371">
        <w:t xml:space="preserve"> </w:t>
      </w:r>
      <w:r w:rsidR="00F3135E">
        <w:t>/h</w:t>
      </w:r>
      <w:r w:rsidR="00B17F60" w:rsidRPr="00925371">
        <w:t>.</w:t>
      </w:r>
    </w:p>
    <w:p w14:paraId="78142044" w14:textId="77777777" w:rsidR="000C235A" w:rsidRPr="00925371" w:rsidRDefault="00562EA2" w:rsidP="00533709">
      <w:pPr>
        <w:pStyle w:val="ListParagraph"/>
        <w:numPr>
          <w:ilvl w:val="0"/>
          <w:numId w:val="14"/>
        </w:numPr>
        <w:spacing w:line="400" w:lineRule="exact"/>
        <w:jc w:val="both"/>
      </w:pPr>
      <w:r w:rsidRPr="00925371">
        <w:t xml:space="preserve">Coupling some </w:t>
      </w:r>
      <w:r w:rsidR="00EC0CDD" w:rsidRPr="00925371">
        <w:t xml:space="preserve">protein expression </w:t>
      </w:r>
      <w:r w:rsidRPr="00925371">
        <w:t>reactions and enzymes</w:t>
      </w:r>
    </w:p>
    <w:p w14:paraId="3726C524" w14:textId="77777777" w:rsidR="003B6690" w:rsidRPr="00925371" w:rsidRDefault="00F029F5" w:rsidP="00F8492B">
      <w:pPr>
        <w:spacing w:line="400" w:lineRule="exact"/>
        <w:ind w:firstLine="360"/>
        <w:jc w:val="both"/>
      </w:pPr>
      <w:r w:rsidRPr="00925371">
        <w:t>Similar</w:t>
      </w:r>
      <w:r w:rsidR="003B6690" w:rsidRPr="00925371">
        <w:t xml:space="preserve"> to metabolic reactions,</w:t>
      </w:r>
      <w:r w:rsidR="00AD171A" w:rsidRPr="00925371">
        <w:t xml:space="preserve"> some reactions in </w:t>
      </w:r>
      <w:r w:rsidR="00EC0CDD" w:rsidRPr="00925371">
        <w:t xml:space="preserve">protein expression </w:t>
      </w:r>
      <w:r w:rsidR="00AD171A" w:rsidRPr="00925371">
        <w:t xml:space="preserve">process can also be coupled with the enzyme </w:t>
      </w:r>
      <w:r w:rsidR="00562EA2" w:rsidRPr="00925371">
        <w:t>synthesis reactions</w:t>
      </w:r>
      <w:r w:rsidR="00544BB2" w:rsidRPr="00925371">
        <w:t xml:space="preserve"> using </w:t>
      </w:r>
      <w:r w:rsidR="001975A6" w:rsidRPr="00925371">
        <w:t xml:space="preserve">the turnover </w:t>
      </w:r>
      <w:r w:rsidR="00477058" w:rsidRPr="00925371">
        <w:t>rate</w:t>
      </w:r>
      <w:r w:rsidR="00544BB2" w:rsidRPr="00925371">
        <w:t xml:space="preserve"> as </w:t>
      </w:r>
      <w:r w:rsidR="00240281" w:rsidRPr="00925371">
        <w:t xml:space="preserve">one of the </w:t>
      </w:r>
      <w:r w:rsidR="00544BB2" w:rsidRPr="00925371">
        <w:t xml:space="preserve">coupling </w:t>
      </w:r>
      <w:r w:rsidR="00240281" w:rsidRPr="00925371">
        <w:t>parameters</w:t>
      </w:r>
      <w:r w:rsidR="00562EA2" w:rsidRPr="00925371">
        <w:t>. These enzymes include tRNA synthetases, methionine aminopep</w:t>
      </w:r>
      <w:r w:rsidR="004F3587" w:rsidRPr="00925371">
        <w:t>tidase</w:t>
      </w:r>
      <w:r w:rsidR="00A27F57" w:rsidRPr="00925371">
        <w:t>,</w:t>
      </w:r>
      <w:r w:rsidR="004F3587" w:rsidRPr="00925371">
        <w:t xml:space="preserve"> peptide deformylase</w:t>
      </w:r>
      <w:r w:rsidR="00A27F57" w:rsidRPr="00925371">
        <w:t>, and enzy</w:t>
      </w:r>
      <w:r w:rsidR="002B6A9C" w:rsidRPr="00925371">
        <w:t>mes in RNA modification process</w:t>
      </w:r>
      <w:r w:rsidR="004F3587" w:rsidRPr="00925371">
        <w:t>.</w:t>
      </w:r>
      <w:r w:rsidR="004E375E" w:rsidRPr="00925371">
        <w:t xml:space="preserve"> These reactions follow the same way as metabolic reactions to be coupled with their enzyme formation reactions. </w:t>
      </w:r>
      <w:r w:rsidR="00C01665">
        <w:t>We used the median turnover rate in the metabolic part for the protein synthesis part</w:t>
      </w:r>
      <w:r w:rsidR="00594FA9" w:rsidRPr="00925371">
        <w:t>.</w:t>
      </w:r>
      <w:r w:rsidR="00AF704D">
        <w:t xml:space="preserve"> </w:t>
      </w:r>
      <w:r w:rsidR="00900F35" w:rsidRPr="00925371">
        <w:t>M</w:t>
      </w:r>
      <w:r w:rsidR="00721C50" w:rsidRPr="00925371">
        <w:t>oreover, the turnover rates</w:t>
      </w:r>
      <w:r w:rsidR="00D016ED" w:rsidRPr="00925371">
        <w:t xml:space="preserve"> of some enzymes or catalysts</w:t>
      </w:r>
      <w:r w:rsidR="00CF4D38" w:rsidRPr="00925371">
        <w:t xml:space="preserve"> depend on the </w:t>
      </w:r>
      <w:r w:rsidR="00185881" w:rsidRPr="00925371">
        <w:t>length</w:t>
      </w:r>
      <w:r w:rsidR="00CF4D38" w:rsidRPr="00925371">
        <w:t xml:space="preserve"> of the substrates</w:t>
      </w:r>
      <w:r w:rsidR="00185881" w:rsidRPr="00925371">
        <w:t xml:space="preserve"> (e.g., the turnover rate of RNA polymerase relies on the length of the TU and thereby differs from TUs with various sequences) and growth rate</w:t>
      </w:r>
      <w:r w:rsidR="00CF4D38" w:rsidRPr="00925371">
        <w:t xml:space="preserve">. </w:t>
      </w:r>
      <w:r w:rsidR="001136E9" w:rsidRPr="00925371">
        <w:t>Next, we will show</w:t>
      </w:r>
      <w:r w:rsidR="004C5351" w:rsidRPr="00925371">
        <w:t xml:space="preserve"> coupling constraints about</w:t>
      </w:r>
      <w:r w:rsidR="001136E9" w:rsidRPr="00925371">
        <w:t xml:space="preserve"> the specific machine</w:t>
      </w:r>
      <w:r w:rsidR="00F8492B">
        <w:t>ries</w:t>
      </w:r>
      <w:r w:rsidR="001136E9" w:rsidRPr="00925371">
        <w:t>.</w:t>
      </w:r>
    </w:p>
    <w:p w14:paraId="6565DA68" w14:textId="77777777" w:rsidR="000C235A" w:rsidRPr="00925371" w:rsidRDefault="00DC0F28" w:rsidP="00533709">
      <w:pPr>
        <w:pStyle w:val="ListParagraph"/>
        <w:numPr>
          <w:ilvl w:val="0"/>
          <w:numId w:val="14"/>
        </w:numPr>
        <w:spacing w:line="400" w:lineRule="exact"/>
        <w:jc w:val="both"/>
      </w:pPr>
      <w:r w:rsidRPr="00925371">
        <w:t>Coupling transcription reactions</w:t>
      </w:r>
      <w:r w:rsidR="00CC50C6" w:rsidRPr="00925371">
        <w:t xml:space="preserve"> and RNA polymerase</w:t>
      </w:r>
    </w:p>
    <w:p w14:paraId="0F78A9F1" w14:textId="77777777" w:rsidR="008770B8" w:rsidRDefault="00D82692" w:rsidP="009315F4">
      <w:pPr>
        <w:spacing w:line="400" w:lineRule="exact"/>
        <w:ind w:firstLine="360"/>
        <w:jc w:val="both"/>
      </w:pPr>
      <w:r w:rsidRPr="00925371">
        <w:lastRenderedPageBreak/>
        <w:t>In the model, we use the RNA polymerase together with the sigma factor as the complex to cataly</w:t>
      </w:r>
      <w:r w:rsidR="00F8492B">
        <w:t>s</w:t>
      </w:r>
      <w:r w:rsidRPr="00925371">
        <w:t>e transcription reactions.</w:t>
      </w:r>
      <w:r w:rsidR="005C1C72" w:rsidRPr="00925371">
        <w:t xml:space="preserve"> The </w:t>
      </w:r>
      <w:r w:rsidR="00F158C9" w:rsidRPr="00925371">
        <w:t>turnover</w:t>
      </w:r>
      <w:r w:rsidR="005C1C72" w:rsidRPr="00925371">
        <w:t xml:space="preserve"> rate (nucleotide molecules/complex molecule/s) of RNA polymerase changes with growth rate</w:t>
      </w:r>
      <w:r w:rsidR="008420A7">
        <w:t xml:space="preserve"> as shown in </w:t>
      </w:r>
      <w:r w:rsidR="005E69FA">
        <w:t xml:space="preserve">the </w:t>
      </w:r>
      <w:r w:rsidR="008420A7">
        <w:t>equation (</w:t>
      </w:r>
      <w:r w:rsidR="005E69FA">
        <w:t>14</w:t>
      </w:r>
      <w:r w:rsidR="008420A7">
        <w:t>).</w:t>
      </w:r>
      <w:r w:rsidR="009315F4">
        <w:t xml:space="preserve"> </w:t>
      </w:r>
      <w:r w:rsidR="008770B8" w:rsidRPr="00925371">
        <w:t xml:space="preserve">Given that the </w:t>
      </w:r>
      <w:r w:rsidR="001D1694" w:rsidRPr="00925371">
        <w:t xml:space="preserve">turnover </w:t>
      </w:r>
      <w:r w:rsidR="008770B8" w:rsidRPr="00925371">
        <w:t xml:space="preserve">rate is for nucleotides, we can have the </w:t>
      </w:r>
      <w:r w:rsidR="001D1694" w:rsidRPr="00925371">
        <w:t xml:space="preserve">turnover </w:t>
      </w:r>
      <w:r w:rsidR="008770B8" w:rsidRPr="00925371">
        <w:t>rate for TU molecules, which should be divided by the number of nucleotides in the TU:</w:t>
      </w:r>
    </w:p>
    <w:p w14:paraId="231C3415" w14:textId="77777777" w:rsidR="0087068D" w:rsidRPr="0087068D" w:rsidRDefault="00915086" w:rsidP="0087068D">
      <w:pPr>
        <w:spacing w:line="360" w:lineRule="auto"/>
        <w:ind w:firstLine="357"/>
        <w:jc w:val="both"/>
        <w:rPr>
          <w:lang w:val="en-US"/>
        </w:rPr>
      </w:pPr>
      <m:oMathPara>
        <m:oMath>
          <m:eqArr>
            <m:eqArrPr>
              <m:maxDist m:val="1"/>
              <m:ctrlPr>
                <w:rPr>
                  <w:rFonts w:ascii="Cambria Math" w:hAnsi="Cambria Math"/>
                  <w:i/>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rPr>
                    <m:t>rnap&amp;σ,i</m:t>
                  </m:r>
                </m:sub>
              </m:sSub>
              <m:r>
                <w:rPr>
                  <w:rFonts w:ascii="Cambria Math" w:hAnsi="Cambria Math"/>
                  <w:lang w:val="en-US"/>
                </w:rPr>
                <m:t>=</m:t>
              </m:r>
              <m:f>
                <m:fPr>
                  <m:ctrlPr>
                    <w:rPr>
                      <w:rFonts w:ascii="Cambria Math" w:hAnsi="Cambria Math"/>
                      <w:i/>
                    </w:rPr>
                  </m:ctrlPr>
                </m:fPr>
                <m:num>
                  <m:f>
                    <m:fPr>
                      <m:ctrlPr>
                        <w:rPr>
                          <w:rFonts w:ascii="Cambria Math" w:hAnsi="Cambria Math"/>
                          <w:i/>
                          <w:lang w:val="en-US"/>
                        </w:rPr>
                      </m:ctrlPr>
                    </m:fPr>
                    <m:num>
                      <m:r>
                        <w:rPr>
                          <w:rFonts w:ascii="Cambria Math" w:hAnsi="Cambria Math"/>
                          <w:lang w:val="en-US"/>
                        </w:rPr>
                        <m:t>176.46∙μ</m:t>
                      </m:r>
                    </m:num>
                    <m:den>
                      <m:r>
                        <w:rPr>
                          <w:rFonts w:ascii="Cambria Math" w:hAnsi="Cambria Math"/>
                          <w:lang w:val="en-US"/>
                        </w:rPr>
                        <m:t>1.147+μ</m:t>
                      </m:r>
                    </m:den>
                  </m:f>
                </m:num>
                <m:den>
                  <m:r>
                    <w:rPr>
                      <w:rFonts w:ascii="Cambria Math" w:hAnsi="Cambria Math"/>
                    </w:rPr>
                    <m:t>length</m:t>
                  </m:r>
                  <m:d>
                    <m:dPr>
                      <m:ctrlPr>
                        <w:rPr>
                          <w:rFonts w:ascii="Cambria Math" w:hAnsi="Cambria Math"/>
                          <w:i/>
                        </w:rPr>
                      </m:ctrlPr>
                    </m:dPr>
                    <m:e>
                      <m:sSub>
                        <m:sSubPr>
                          <m:ctrlPr>
                            <w:rPr>
                              <w:rFonts w:ascii="Cambria Math" w:hAnsi="Cambria Math"/>
                              <w:i/>
                            </w:rPr>
                          </m:ctrlPr>
                        </m:sSubPr>
                        <m:e>
                          <m:r>
                            <w:rPr>
                              <w:rFonts w:ascii="Cambria Math" w:hAnsi="Cambria Math"/>
                            </w:rPr>
                            <m:t>TU</m:t>
                          </m:r>
                        </m:e>
                        <m:sub>
                          <m:r>
                            <w:rPr>
                              <w:rFonts w:ascii="Cambria Math" w:hAnsi="Cambria Math"/>
                            </w:rPr>
                            <m:t>i</m:t>
                          </m:r>
                        </m:sub>
                      </m:sSub>
                    </m:e>
                  </m:d>
                </m:den>
              </m:f>
              <m:r>
                <w:rPr>
                  <w:rFonts w:ascii="Cambria Math" w:hAnsi="Cambria Math"/>
                  <w:lang w:val="en-US"/>
                </w:rPr>
                <m:t>#</m:t>
              </m:r>
              <m:d>
                <m:dPr>
                  <m:ctrlPr>
                    <w:rPr>
                      <w:rFonts w:ascii="Cambria Math" w:hAnsi="Cambria Math"/>
                      <w:i/>
                    </w:rPr>
                  </m:ctrlPr>
                </m:dPr>
                <m:e>
                  <m:r>
                    <w:rPr>
                      <w:rFonts w:ascii="Cambria Math" w:hAnsi="Cambria Math"/>
                    </w:rPr>
                    <m:t>27</m:t>
                  </m:r>
                </m:e>
              </m:d>
              <m:ctrlPr>
                <w:rPr>
                  <w:rFonts w:ascii="Cambria Math" w:hAnsi="Cambria Math"/>
                  <w:i/>
                  <w:lang w:val="en-US"/>
                </w:rPr>
              </m:ctrlPr>
            </m:e>
          </m:eqArr>
        </m:oMath>
      </m:oMathPara>
    </w:p>
    <w:p w14:paraId="0C06BF95" w14:textId="77777777" w:rsidR="00F13B4A" w:rsidRPr="00925371" w:rsidRDefault="008F3AD9" w:rsidP="00533709">
      <w:pPr>
        <w:spacing w:line="400" w:lineRule="exact"/>
        <w:ind w:firstLine="360"/>
        <w:jc w:val="both"/>
      </w:pPr>
      <w:r>
        <w:t>w</w:t>
      </w:r>
      <w:r w:rsidR="007B7971" w:rsidRPr="00925371">
        <w:t>hich has</w:t>
      </w:r>
      <w:r w:rsidR="00980053" w:rsidRPr="00925371">
        <w:t xml:space="preserve"> the unit of </w:t>
      </w:r>
      <w:r w:rsidR="003C40B1">
        <w:t>“</w:t>
      </w:r>
      <w:r w:rsidR="00980053" w:rsidRPr="00925371">
        <w:t>TU molecules/complex molecule/s</w:t>
      </w:r>
      <w:r w:rsidR="003C40B1">
        <w:t>”</w:t>
      </w:r>
      <w:r w:rsidR="00980053" w:rsidRPr="00925371">
        <w:t>.</w:t>
      </w:r>
      <w:r w:rsidR="00F13B4A" w:rsidRPr="00925371">
        <w:t xml:space="preserve"> By balancing the concentration of the complex of RNA polymerase with sigma factor, we can have:</w:t>
      </w:r>
    </w:p>
    <w:p w14:paraId="79F06236" w14:textId="77777777" w:rsidR="000228BB" w:rsidRPr="000228BB" w:rsidRDefault="00915086" w:rsidP="000228BB">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transcription of TU,i</m:t>
                          </m:r>
                        </m:sub>
                      </m:sSub>
                    </m:num>
                    <m:den>
                      <m:sSub>
                        <m:sSubPr>
                          <m:ctrlPr>
                            <w:rPr>
                              <w:rFonts w:ascii="Cambria Math" w:hAnsi="Cambria Math"/>
                              <w:i/>
                            </w:rPr>
                          </m:ctrlPr>
                        </m:sSubPr>
                        <m:e>
                          <m:r>
                            <w:rPr>
                              <w:rFonts w:ascii="Cambria Math" w:hAnsi="Cambria Math"/>
                            </w:rPr>
                            <m:t>k</m:t>
                          </m:r>
                        </m:e>
                        <m:sub>
                          <m:r>
                            <w:rPr>
                              <w:rFonts w:ascii="Cambria Math" w:hAnsi="Cambria Math"/>
                            </w:rPr>
                            <m:t>rnap&amp;σ,i</m:t>
                          </m:r>
                        </m:sub>
                      </m:sSub>
                    </m:den>
                  </m:f>
                </m:e>
              </m:nary>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deg,rnap&amp;σ</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syn,rnap&amp;σ</m:t>
                  </m:r>
                </m:sub>
              </m:sSub>
              <m:r>
                <w:rPr>
                  <w:rFonts w:ascii="Cambria Math" w:hAnsi="Cambria Math"/>
                </w:rPr>
                <m:t>#</m:t>
              </m:r>
              <m:d>
                <m:dPr>
                  <m:ctrlPr>
                    <w:rPr>
                      <w:rFonts w:ascii="Cambria Math" w:hAnsi="Cambria Math"/>
                      <w:i/>
                    </w:rPr>
                  </m:ctrlPr>
                </m:dPr>
                <m:e>
                  <m:r>
                    <w:rPr>
                      <w:rFonts w:ascii="Cambria Math" w:hAnsi="Cambria Math"/>
                    </w:rPr>
                    <m:t>28</m:t>
                  </m:r>
                </m:e>
              </m:d>
            </m:e>
          </m:eqArr>
        </m:oMath>
      </m:oMathPara>
    </w:p>
    <w:p w14:paraId="15F49C78" w14:textId="77777777" w:rsidR="00707B78" w:rsidRPr="00925371" w:rsidRDefault="00707B78" w:rsidP="00533709">
      <w:pPr>
        <w:spacing w:line="400" w:lineRule="exact"/>
        <w:ind w:firstLine="360"/>
        <w:jc w:val="both"/>
      </w:pPr>
      <w:r w:rsidRPr="00925371">
        <w:t>Then we can have:</w:t>
      </w:r>
    </w:p>
    <w:p w14:paraId="64235BF7" w14:textId="77777777" w:rsidR="009D5053" w:rsidRPr="009D5053" w:rsidRDefault="00915086" w:rsidP="009D5053">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transcription of TU,i</m:t>
                      </m:r>
                    </m:sub>
                  </m:sSub>
                  <m:r>
                    <w:rPr>
                      <w:rFonts w:ascii="Cambria Math" w:hAnsi="Cambria Math"/>
                    </w:rPr>
                    <m:t>∙length(</m:t>
                  </m:r>
                  <m:sSub>
                    <m:sSubPr>
                      <m:ctrlPr>
                        <w:rPr>
                          <w:rFonts w:ascii="Cambria Math" w:hAnsi="Cambria Math"/>
                          <w:i/>
                        </w:rPr>
                      </m:ctrlPr>
                    </m:sSubPr>
                    <m:e>
                      <m:r>
                        <w:rPr>
                          <w:rFonts w:ascii="Cambria Math" w:hAnsi="Cambria Math"/>
                        </w:rPr>
                        <m:t>TU</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rnap&amp;σ</m:t>
                      </m:r>
                    </m:sub>
                  </m:sSub>
                </m:num>
                <m:den>
                  <m:sSub>
                    <m:sSubPr>
                      <m:ctrlPr>
                        <w:rPr>
                          <w:rFonts w:ascii="Cambria Math" w:hAnsi="Cambria Math"/>
                          <w:i/>
                        </w:rPr>
                      </m:ctrlPr>
                    </m:sSubPr>
                    <m:e>
                      <m:r>
                        <w:rPr>
                          <w:rFonts w:ascii="Cambria Math" w:hAnsi="Cambria Math"/>
                        </w:rPr>
                        <m:t>k</m:t>
                      </m:r>
                    </m:e>
                    <m:sub>
                      <m:r>
                        <w:rPr>
                          <w:rFonts w:ascii="Cambria Math" w:hAnsi="Cambria Math"/>
                        </w:rPr>
                        <m:t>deg,rnap&amp;σ</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syn,rnap&amp;σ</m:t>
                  </m:r>
                </m:sub>
              </m:sSub>
              <m:r>
                <w:rPr>
                  <w:rFonts w:ascii="Cambria Math" w:hAnsi="Cambria Math"/>
                </w:rPr>
                <m:t>#</m:t>
              </m:r>
              <m:d>
                <m:dPr>
                  <m:ctrlPr>
                    <w:rPr>
                      <w:rFonts w:ascii="Cambria Math" w:hAnsi="Cambria Math"/>
                      <w:i/>
                    </w:rPr>
                  </m:ctrlPr>
                </m:dPr>
                <m:e>
                  <m:r>
                    <w:rPr>
                      <w:rFonts w:ascii="Cambria Math" w:hAnsi="Cambria Math"/>
                    </w:rPr>
                    <m:t>29</m:t>
                  </m:r>
                </m:e>
              </m:d>
            </m:e>
          </m:eqArr>
        </m:oMath>
      </m:oMathPara>
    </w:p>
    <w:p w14:paraId="3B8C11A9" w14:textId="77777777" w:rsidR="00C67D4E" w:rsidRPr="00925371" w:rsidRDefault="00C67D4E" w:rsidP="00533709">
      <w:pPr>
        <w:pStyle w:val="ListParagraph"/>
        <w:numPr>
          <w:ilvl w:val="0"/>
          <w:numId w:val="14"/>
        </w:numPr>
        <w:spacing w:line="400" w:lineRule="exact"/>
        <w:jc w:val="both"/>
      </w:pPr>
      <w:r w:rsidRPr="00925371">
        <w:t>Coupling mRNA degradation reactions and mRNA degradation complex</w:t>
      </w:r>
    </w:p>
    <w:p w14:paraId="078E4EB3" w14:textId="77777777" w:rsidR="00DC0F28" w:rsidRPr="00925371" w:rsidRDefault="0001171E" w:rsidP="00533709">
      <w:pPr>
        <w:spacing w:line="400" w:lineRule="exact"/>
        <w:ind w:firstLine="360"/>
        <w:jc w:val="both"/>
      </w:pPr>
      <w:r w:rsidRPr="00925371">
        <w:t xml:space="preserve">In the model, the mRNA degradation complex is made up of degradosome together with oligoribonuclease. </w:t>
      </w:r>
      <w:r w:rsidR="00783ADD" w:rsidRPr="00925371">
        <w:t>Similarly, we can have the constraint:</w:t>
      </w:r>
    </w:p>
    <w:p w14:paraId="796DD562" w14:textId="77777777" w:rsidR="00287E93" w:rsidRPr="00287E93" w:rsidRDefault="00915086" w:rsidP="00287E93">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degradation of TU,i</m:t>
                      </m:r>
                    </m:sub>
                  </m:sSub>
                  <m:r>
                    <w:rPr>
                      <w:rFonts w:ascii="Cambria Math" w:hAnsi="Cambria Math"/>
                    </w:rPr>
                    <m:t>∙length(</m:t>
                  </m:r>
                  <m:sSub>
                    <m:sSubPr>
                      <m:ctrlPr>
                        <w:rPr>
                          <w:rFonts w:ascii="Cambria Math" w:hAnsi="Cambria Math"/>
                          <w:i/>
                        </w:rPr>
                      </m:ctrlPr>
                    </m:sSubPr>
                    <m:e>
                      <m:r>
                        <w:rPr>
                          <w:rFonts w:ascii="Cambria Math" w:hAnsi="Cambria Math"/>
                        </w:rPr>
                        <m:t>TU</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mrnadegcplx</m:t>
                      </m:r>
                    </m:sub>
                  </m:sSub>
                </m:num>
                <m:den>
                  <m:sSub>
                    <m:sSubPr>
                      <m:ctrlPr>
                        <w:rPr>
                          <w:rFonts w:ascii="Cambria Math" w:hAnsi="Cambria Math"/>
                          <w:i/>
                        </w:rPr>
                      </m:ctrlPr>
                    </m:sSubPr>
                    <m:e>
                      <m:r>
                        <w:rPr>
                          <w:rFonts w:ascii="Cambria Math" w:hAnsi="Cambria Math"/>
                        </w:rPr>
                        <m:t>k</m:t>
                      </m:r>
                    </m:e>
                    <m:sub>
                      <m:r>
                        <w:rPr>
                          <w:rFonts w:ascii="Cambria Math" w:hAnsi="Cambria Math"/>
                        </w:rPr>
                        <m:t>deg,mrnadegcplx</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syn,mrnadegcplx</m:t>
                  </m:r>
                </m:sub>
              </m:sSub>
              <m:r>
                <w:rPr>
                  <w:rFonts w:ascii="Cambria Math" w:hAnsi="Cambria Math"/>
                </w:rPr>
                <m:t>#</m:t>
              </m:r>
              <m:d>
                <m:dPr>
                  <m:ctrlPr>
                    <w:rPr>
                      <w:rFonts w:ascii="Cambria Math" w:hAnsi="Cambria Math"/>
                      <w:i/>
                    </w:rPr>
                  </m:ctrlPr>
                </m:dPr>
                <m:e>
                  <m:r>
                    <w:rPr>
                      <w:rFonts w:ascii="Cambria Math" w:hAnsi="Cambria Math"/>
                    </w:rPr>
                    <m:t>30</m:t>
                  </m:r>
                </m:e>
              </m:d>
            </m:e>
          </m:eqArr>
        </m:oMath>
      </m:oMathPara>
    </w:p>
    <w:p w14:paraId="059FFED3" w14:textId="77777777" w:rsidR="00287E93" w:rsidRDefault="00287E93" w:rsidP="00287E93">
      <w:pPr>
        <w:spacing w:line="400" w:lineRule="exact"/>
        <w:ind w:firstLine="360"/>
        <w:jc w:val="both"/>
      </w:pPr>
      <w:r w:rsidRPr="00925371">
        <w:t>We assume that the turnover rate of the mRNA degradation complex is</w:t>
      </w:r>
      <w:r>
        <w:t xml:space="preserve"> calculated as follow:</w:t>
      </w:r>
    </w:p>
    <w:p w14:paraId="65FF9F9E" w14:textId="204A329F" w:rsidR="00287E93" w:rsidRPr="00287E93" w:rsidRDefault="00915086" w:rsidP="00287E93">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mrnadegcplx</m:t>
                  </m:r>
                </m:sub>
              </m:sSub>
              <m:r>
                <w:rPr>
                  <w:rFonts w:ascii="Cambria Math" w:hAnsi="Cambria Math"/>
                </w:rPr>
                <m:t>=100×1591×</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0.7</m:t>
                      </m:r>
                    </m:den>
                  </m:f>
                </m:e>
              </m:d>
              <m:r>
                <w:rPr>
                  <w:rFonts w:ascii="Cambria Math" w:hAnsi="Cambria Math"/>
                </w:rPr>
                <m:t>#</m:t>
              </m:r>
              <m:d>
                <m:dPr>
                  <m:ctrlPr>
                    <w:rPr>
                      <w:rFonts w:ascii="Cambria Math" w:hAnsi="Cambria Math"/>
                      <w:i/>
                    </w:rPr>
                  </m:ctrlPr>
                </m:dPr>
                <m:e>
                  <m:r>
                    <w:rPr>
                      <w:rFonts w:ascii="Cambria Math" w:hAnsi="Cambria Math"/>
                    </w:rPr>
                    <m:t>31</m:t>
                  </m:r>
                </m:e>
              </m:d>
            </m:e>
          </m:eqArr>
        </m:oMath>
      </m:oMathPara>
    </w:p>
    <w:p w14:paraId="1A9B6EBB" w14:textId="12811B6B" w:rsidR="00DC0F28" w:rsidRPr="00925371" w:rsidRDefault="00287E93" w:rsidP="00287E93">
      <w:pPr>
        <w:spacing w:line="400" w:lineRule="exact"/>
        <w:ind w:firstLine="360"/>
        <w:jc w:val="both"/>
      </w:pPr>
      <w:r>
        <w:t xml:space="preserve">in which the median turnover rate of metabolic enzymes is 100 /s, </w:t>
      </w:r>
      <w:r>
        <w:rPr>
          <w:lang w:val="en-US"/>
        </w:rPr>
        <w:t xml:space="preserve">average transcription unit length is </w:t>
      </w:r>
      <w:r w:rsidR="003544C0">
        <w:rPr>
          <w:lang w:val="en-US"/>
        </w:rPr>
        <w:t>1591</w:t>
      </w:r>
      <w:r>
        <w:rPr>
          <w:lang w:val="en-US"/>
        </w:rPr>
        <w:t xml:space="preserve">, and </w:t>
      </w:r>
      <m:oMath>
        <m:r>
          <w:rPr>
            <w:rFonts w:ascii="Cambria Math" w:hAnsi="Cambria Math"/>
          </w:rPr>
          <m:t>μ/0.7</m:t>
        </m:r>
      </m:oMath>
      <w:r>
        <w:t xml:space="preserve"> represents the saturation of the machinery, which increases</w:t>
      </w:r>
      <w:r w:rsidRPr="00925371">
        <w:t xml:space="preserve"> </w:t>
      </w:r>
      <w:r>
        <w:t xml:space="preserve">with growth rate and hit the maximum at the maximal growth rate 0.7 /h. The unit is </w:t>
      </w:r>
      <w:r w:rsidRPr="00287E93">
        <w:t>nucleotide molecules/complex molecule/s.</w:t>
      </w:r>
    </w:p>
    <w:p w14:paraId="57F3B8D9" w14:textId="77777777" w:rsidR="000C235A" w:rsidRPr="00925371" w:rsidRDefault="00DC0F28" w:rsidP="00533709">
      <w:pPr>
        <w:pStyle w:val="ListParagraph"/>
        <w:numPr>
          <w:ilvl w:val="0"/>
          <w:numId w:val="14"/>
        </w:numPr>
        <w:spacing w:line="400" w:lineRule="exact"/>
        <w:jc w:val="both"/>
      </w:pPr>
      <w:r w:rsidRPr="00925371">
        <w:t xml:space="preserve">Coupling </w:t>
      </w:r>
      <w:r w:rsidR="00CC50C6" w:rsidRPr="00925371">
        <w:t>tRNA</w:t>
      </w:r>
    </w:p>
    <w:p w14:paraId="3C075086" w14:textId="77777777" w:rsidR="005673D3" w:rsidRPr="00925371" w:rsidRDefault="00354802" w:rsidP="007E489B">
      <w:pPr>
        <w:spacing w:line="400" w:lineRule="exact"/>
        <w:ind w:firstLine="360"/>
        <w:jc w:val="both"/>
      </w:pPr>
      <w:r w:rsidRPr="00925371">
        <w:t>As we did not add tRNA as reactants in the tRNA charging and translation reactions, tRNA production reactions</w:t>
      </w:r>
      <w:r w:rsidR="00D027AC" w:rsidRPr="00925371">
        <w:t xml:space="preserve"> (i.e., generic RNA renaming reactions in the model)</w:t>
      </w:r>
      <w:r w:rsidRPr="00925371">
        <w:t xml:space="preserve"> and tRNA charging reactions should be coupled to enable </w:t>
      </w:r>
      <w:r w:rsidR="009F7DBA" w:rsidRPr="00925371">
        <w:t>active fluxes</w:t>
      </w:r>
      <w:r w:rsidR="008A3276" w:rsidRPr="00925371">
        <w:t xml:space="preserve"> of tRNA. The tRNA can be regarded as the catalyst in tRNA charging reactions, and thereby can be assigned with the catalytic rate or turnover rate</w:t>
      </w:r>
      <w:r w:rsidR="00915C1A">
        <w:t>, which has been shown in the equation (20).</w:t>
      </w:r>
      <w:r w:rsidR="007E489B">
        <w:t xml:space="preserve"> </w:t>
      </w:r>
      <w:r w:rsidR="005673D3" w:rsidRPr="00925371">
        <w:t xml:space="preserve">Accordingly, the tRNA charging reaction </w:t>
      </w:r>
      <w:r w:rsidR="00F82FE6">
        <w:t>is</w:t>
      </w:r>
      <w:r w:rsidR="005673D3" w:rsidRPr="00925371">
        <w:t xml:space="preserve"> coupled with not only the synthesis of tRNA synthetase, but also the production of tRNA.</w:t>
      </w:r>
      <w:r w:rsidR="00136FEB" w:rsidRPr="00925371">
        <w:t xml:space="preserve"> Be</w:t>
      </w:r>
      <w:r w:rsidR="00284B07" w:rsidRPr="00925371">
        <w:t>low show</w:t>
      </w:r>
      <w:r w:rsidR="00F65B8F" w:rsidRPr="00925371">
        <w:t xml:space="preserve"> the two coupling constraints:</w:t>
      </w:r>
    </w:p>
    <w:p w14:paraId="7FA8E989" w14:textId="77777777" w:rsidR="003D3C13" w:rsidRPr="003D3C13" w:rsidRDefault="00915086" w:rsidP="003D3C13">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trnacharging,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cat,synthetase,i</m:t>
                      </m:r>
                    </m:sub>
                  </m:sSub>
                </m:num>
                <m:den>
                  <m:sSub>
                    <m:sSubPr>
                      <m:ctrlPr>
                        <w:rPr>
                          <w:rFonts w:ascii="Cambria Math" w:hAnsi="Cambria Math"/>
                          <w:i/>
                        </w:rPr>
                      </m:ctrlPr>
                    </m:sSubPr>
                    <m:e>
                      <m:r>
                        <w:rPr>
                          <w:rFonts w:ascii="Cambria Math" w:hAnsi="Cambria Math"/>
                        </w:rPr>
                        <m:t>k</m:t>
                      </m:r>
                    </m:e>
                    <m:sub>
                      <m:r>
                        <w:rPr>
                          <w:rFonts w:ascii="Cambria Math" w:hAnsi="Cambria Math"/>
                        </w:rPr>
                        <m:t>deg,synthetase,i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syn,synthetase,i</m:t>
                  </m:r>
                </m:sub>
              </m:sSub>
              <m:r>
                <w:rPr>
                  <w:rFonts w:ascii="Cambria Math" w:hAnsi="Cambria Math"/>
                </w:rPr>
                <m:t>#</m:t>
              </m:r>
              <m:d>
                <m:dPr>
                  <m:ctrlPr>
                    <w:rPr>
                      <w:rFonts w:ascii="Cambria Math" w:hAnsi="Cambria Math"/>
                      <w:i/>
                    </w:rPr>
                  </m:ctrlPr>
                </m:dPr>
                <m:e>
                  <m:r>
                    <w:rPr>
                      <w:rFonts w:ascii="Cambria Math" w:hAnsi="Cambria Math"/>
                    </w:rPr>
                    <m:t>32</m:t>
                  </m:r>
                </m:e>
              </m:d>
            </m:e>
          </m:eqArr>
        </m:oMath>
      </m:oMathPara>
    </w:p>
    <w:p w14:paraId="0E142A34" w14:textId="77777777" w:rsidR="003D3C13" w:rsidRPr="003D3C13" w:rsidRDefault="00915086" w:rsidP="003D3C13">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trnacharging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trna</m:t>
                      </m:r>
                    </m:sub>
                  </m:sSub>
                </m:num>
                <m:den>
                  <m:r>
                    <w:rPr>
                      <w:rFonts w:ascii="Cambria Math" w:hAnsi="Cambria Math"/>
                    </w:rPr>
                    <m:t>μ</m:t>
                  </m:r>
                </m:den>
              </m:f>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trnarenaming,  i</m:t>
                      </m:r>
                    </m:sub>
                  </m:sSub>
                </m:e>
              </m:nary>
              <m:r>
                <w:rPr>
                  <w:rFonts w:ascii="Cambria Math" w:hAnsi="Cambria Math"/>
                </w:rPr>
                <m:t>#</m:t>
              </m:r>
              <m:d>
                <m:dPr>
                  <m:ctrlPr>
                    <w:rPr>
                      <w:rFonts w:ascii="Cambria Math" w:hAnsi="Cambria Math"/>
                      <w:i/>
                    </w:rPr>
                  </m:ctrlPr>
                </m:dPr>
                <m:e>
                  <m:r>
                    <w:rPr>
                      <w:rFonts w:ascii="Cambria Math" w:hAnsi="Cambria Math"/>
                    </w:rPr>
                    <m:t>33</m:t>
                  </m:r>
                </m:e>
              </m:d>
            </m:e>
          </m:eqArr>
        </m:oMath>
      </m:oMathPara>
    </w:p>
    <w:p w14:paraId="36A3C311" w14:textId="77777777" w:rsidR="00DC0F28" w:rsidRPr="00925371" w:rsidRDefault="007A62CF" w:rsidP="00635CC7">
      <w:pPr>
        <w:spacing w:line="400" w:lineRule="exact"/>
        <w:ind w:firstLine="360"/>
        <w:jc w:val="both"/>
      </w:pPr>
      <w:r w:rsidRPr="00925371">
        <w:t>It should be noted that tRNA is assumed to be stable and thereby do not be degraded. So, there is no degradation factor in the inequation (</w:t>
      </w:r>
      <w:r w:rsidR="003D3C13">
        <w:t>33</w:t>
      </w:r>
      <w:r w:rsidRPr="00925371">
        <w:t>).</w:t>
      </w:r>
    </w:p>
    <w:p w14:paraId="437F232A" w14:textId="77777777" w:rsidR="000C235A" w:rsidRPr="00925371" w:rsidRDefault="00BB49F1" w:rsidP="00533709">
      <w:pPr>
        <w:pStyle w:val="ListParagraph"/>
        <w:numPr>
          <w:ilvl w:val="0"/>
          <w:numId w:val="14"/>
        </w:numPr>
        <w:spacing w:line="400" w:lineRule="exact"/>
        <w:jc w:val="both"/>
      </w:pPr>
      <w:r w:rsidRPr="00925371">
        <w:t xml:space="preserve">Coupling </w:t>
      </w:r>
      <w:r w:rsidR="00CC50C6" w:rsidRPr="00925371">
        <w:t>mRNA</w:t>
      </w:r>
    </w:p>
    <w:p w14:paraId="7F74E0BD" w14:textId="77777777" w:rsidR="0015239A" w:rsidRPr="00925371" w:rsidRDefault="000E6A03" w:rsidP="00533709">
      <w:pPr>
        <w:spacing w:line="400" w:lineRule="exact"/>
        <w:ind w:firstLine="360"/>
        <w:jc w:val="both"/>
      </w:pPr>
      <w:r w:rsidRPr="00925371">
        <w:t>There are two types of TUs in the model, one is for translation</w:t>
      </w:r>
      <w:r w:rsidR="00F42B08" w:rsidRPr="00925371">
        <w:t xml:space="preserve"> (which will be degraded and diluted)</w:t>
      </w:r>
      <w:r w:rsidRPr="00925371">
        <w:t>,</w:t>
      </w:r>
      <w:r w:rsidR="00F42B08" w:rsidRPr="00925371">
        <w:t xml:space="preserve"> and the other is for stable RNA cleavage (</w:t>
      </w:r>
      <w:r w:rsidR="007347CA" w:rsidRPr="00925371">
        <w:t>which will be cleaved</w:t>
      </w:r>
      <w:r w:rsidR="00F42B08" w:rsidRPr="00925371">
        <w:t xml:space="preserve">). </w:t>
      </w:r>
    </w:p>
    <w:p w14:paraId="41DEB4BC" w14:textId="77777777" w:rsidR="00C57535" w:rsidRPr="00925371" w:rsidRDefault="00F42B08" w:rsidP="00635CC7">
      <w:pPr>
        <w:spacing w:line="400" w:lineRule="exact"/>
        <w:ind w:firstLine="360"/>
        <w:jc w:val="both"/>
      </w:pPr>
      <w:r w:rsidRPr="00925371">
        <w:t xml:space="preserve">For the TUs for translation, </w:t>
      </w:r>
      <w:r w:rsidR="00E9782E" w:rsidRPr="00925371">
        <w:t xml:space="preserve">we did not add </w:t>
      </w:r>
      <w:r w:rsidR="006D4CCE" w:rsidRPr="00925371">
        <w:t>them</w:t>
      </w:r>
      <w:r w:rsidR="00E9782E" w:rsidRPr="00925371">
        <w:t xml:space="preserve"> as reactants in the translation reactions, so TU production and translation reactions should be coupled. </w:t>
      </w:r>
      <w:r w:rsidR="00062ECA" w:rsidRPr="00635CC7">
        <w:t xml:space="preserve">The </w:t>
      </w:r>
      <w:r w:rsidR="00635CC7" w:rsidRPr="00635CC7">
        <w:t>catalytic</w:t>
      </w:r>
      <w:r w:rsidR="001D1694" w:rsidRPr="00635CC7">
        <w:t xml:space="preserve"> </w:t>
      </w:r>
      <w:r w:rsidR="00F158C9" w:rsidRPr="00635CC7">
        <w:t xml:space="preserve">rate of </w:t>
      </w:r>
      <w:r w:rsidR="001D1694" w:rsidRPr="00635CC7">
        <w:t xml:space="preserve">mRNA </w:t>
      </w:r>
      <w:r w:rsidR="00635CC7" w:rsidRPr="00635CC7">
        <w:t>has</w:t>
      </w:r>
      <w:r w:rsidR="00635CC7">
        <w:t xml:space="preserve"> been shown in the equation (17). </w:t>
      </w:r>
      <w:r w:rsidR="00B72563" w:rsidRPr="00925371">
        <w:t xml:space="preserve">Theoretically, the TUs can be produced by transcription reactions and stable RNA cleavage reactions. There is, however, no TU from stable RNA cleavage reactions that contain intact genes in the </w:t>
      </w:r>
      <w:r w:rsidR="00B27CDC">
        <w:t>model</w:t>
      </w:r>
      <w:r w:rsidR="00B72563" w:rsidRPr="00925371">
        <w:t xml:space="preserve">. So, we can just couple </w:t>
      </w:r>
      <w:r w:rsidR="0020193C" w:rsidRPr="00925371">
        <w:t xml:space="preserve">translation initiation reactions and transcription </w:t>
      </w:r>
      <w:r w:rsidR="00D30684" w:rsidRPr="00925371">
        <w:t xml:space="preserve">reactions: </w:t>
      </w:r>
    </w:p>
    <w:p w14:paraId="17C876BA" w14:textId="77777777" w:rsidR="00C87566" w:rsidRPr="00C87566" w:rsidRDefault="00915086" w:rsidP="00C87566">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translationinitiation,i</m:t>
                      </m:r>
                    </m:sub>
                  </m:sSub>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mrna</m:t>
                      </m:r>
                    </m:sub>
                  </m:sSub>
                </m:num>
                <m:den>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transcription</m:t>
                  </m:r>
                </m:sub>
              </m:sSub>
              <m:r>
                <w:rPr>
                  <w:rFonts w:ascii="Cambria Math" w:hAnsi="Cambria Math"/>
                </w:rPr>
                <m:t>#</m:t>
              </m:r>
              <m:d>
                <m:dPr>
                  <m:ctrlPr>
                    <w:rPr>
                      <w:rFonts w:ascii="Cambria Math" w:hAnsi="Cambria Math"/>
                      <w:i/>
                    </w:rPr>
                  </m:ctrlPr>
                </m:dPr>
                <m:e>
                  <m:r>
                    <w:rPr>
                      <w:rFonts w:ascii="Cambria Math" w:hAnsi="Cambria Math"/>
                    </w:rPr>
                    <m:t>34</m:t>
                  </m:r>
                </m:e>
              </m:d>
            </m:e>
          </m:eqArr>
        </m:oMath>
      </m:oMathPara>
    </w:p>
    <w:p w14:paraId="007F7CAA" w14:textId="77777777" w:rsidR="00FF5117" w:rsidRPr="00925371" w:rsidRDefault="00FF5117" w:rsidP="004C1154">
      <w:pPr>
        <w:spacing w:line="400" w:lineRule="exact"/>
        <w:ind w:firstLine="360"/>
        <w:jc w:val="both"/>
      </w:pPr>
      <w:r w:rsidRPr="00925371">
        <w:t>Regarding the TUs for stable RNA cleavage, the transcription rate equals to the cleavage rate at the steady-state condition. There is nether degradation nor dilution reaction for them.</w:t>
      </w:r>
    </w:p>
    <w:p w14:paraId="35DE36FD" w14:textId="77777777" w:rsidR="000C235A" w:rsidRPr="00925371" w:rsidRDefault="00BB49F1" w:rsidP="00533709">
      <w:pPr>
        <w:pStyle w:val="ListParagraph"/>
        <w:numPr>
          <w:ilvl w:val="0"/>
          <w:numId w:val="14"/>
        </w:numPr>
        <w:spacing w:line="400" w:lineRule="exact"/>
        <w:jc w:val="both"/>
      </w:pPr>
      <w:r w:rsidRPr="00925371">
        <w:t>Coupling translation reactions</w:t>
      </w:r>
      <w:r w:rsidR="00677C4E" w:rsidRPr="00925371">
        <w:t xml:space="preserve"> and ribosome</w:t>
      </w:r>
    </w:p>
    <w:p w14:paraId="28F0485A" w14:textId="77777777" w:rsidR="00C75F08" w:rsidRPr="00925371" w:rsidRDefault="005546A6" w:rsidP="00D34E48">
      <w:pPr>
        <w:spacing w:line="400" w:lineRule="exact"/>
        <w:ind w:firstLine="360"/>
        <w:jc w:val="both"/>
      </w:pPr>
      <w:r w:rsidRPr="00925371">
        <w:t>In addition to mRNA, translation reactions are constrained by the ribosome production.</w:t>
      </w:r>
      <w:r w:rsidR="00E25A83" w:rsidRPr="00925371">
        <w:t xml:space="preserve"> Therefore, translation reaction should also be coupled with ribosome production reaction. </w:t>
      </w:r>
      <w:r w:rsidR="00FB7CB1" w:rsidRPr="00925371">
        <w:t xml:space="preserve">In the model, we couple the translation elongation reactions with ribosome. </w:t>
      </w:r>
      <w:r w:rsidR="00B72E9C" w:rsidRPr="00925371">
        <w:t xml:space="preserve">The turnover rate of the 70S ribosome </w:t>
      </w:r>
      <w:r w:rsidR="00D34E48">
        <w:t xml:space="preserve">has been shown in the equation (8). </w:t>
      </w:r>
      <w:r w:rsidR="00C75F08" w:rsidRPr="00925371">
        <w:t>Similar to the RNA polymerase case, the coupling constraint can be set as:</w:t>
      </w:r>
    </w:p>
    <w:p w14:paraId="25146BBB" w14:textId="77777777" w:rsidR="00BB49F1" w:rsidRPr="00925371" w:rsidRDefault="00915086" w:rsidP="00D34E48">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translationelongation,  i</m:t>
                      </m:r>
                    </m:sub>
                  </m:sSub>
                  <m:r>
                    <w:rPr>
                      <w:rFonts w:ascii="Cambria Math" w:hAnsi="Cambria Math"/>
                    </w:rPr>
                    <m:t>∙length(</m:t>
                  </m:r>
                  <m:sSub>
                    <m:sSubPr>
                      <m:ctrlPr>
                        <w:rPr>
                          <w:rFonts w:ascii="Cambria Math" w:hAnsi="Cambria Math"/>
                          <w:i/>
                        </w:rPr>
                      </m:ctrlPr>
                    </m:sSubPr>
                    <m:e>
                      <m:r>
                        <w:rPr>
                          <w:rFonts w:ascii="Cambria Math" w:hAnsi="Cambria Math"/>
                        </w:rPr>
                        <m:t>peptide</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ribo</m:t>
                      </m:r>
                    </m:sub>
                  </m:sSub>
                </m:num>
                <m:den>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syn,ribo</m:t>
                  </m:r>
                </m:sub>
              </m:sSub>
              <m:r>
                <w:rPr>
                  <w:rFonts w:ascii="Cambria Math" w:hAnsi="Cambria Math"/>
                </w:rPr>
                <m:t>#</m:t>
              </m:r>
              <m:d>
                <m:dPr>
                  <m:ctrlPr>
                    <w:rPr>
                      <w:rFonts w:ascii="Cambria Math" w:hAnsi="Cambria Math"/>
                      <w:i/>
                    </w:rPr>
                  </m:ctrlPr>
                </m:dPr>
                <m:e>
                  <m:r>
                    <w:rPr>
                      <w:rFonts w:ascii="Cambria Math" w:hAnsi="Cambria Math"/>
                    </w:rPr>
                    <m:t>35</m:t>
                  </m:r>
                </m:e>
              </m:d>
            </m:e>
          </m:eqArr>
        </m:oMath>
      </m:oMathPara>
    </w:p>
    <w:p w14:paraId="1B759FE8" w14:textId="77777777" w:rsidR="000C235A" w:rsidRPr="00925371" w:rsidRDefault="00BB49F1" w:rsidP="00533709">
      <w:pPr>
        <w:pStyle w:val="ListParagraph"/>
        <w:numPr>
          <w:ilvl w:val="0"/>
          <w:numId w:val="14"/>
        </w:numPr>
        <w:spacing w:line="400" w:lineRule="exact"/>
        <w:jc w:val="both"/>
      </w:pPr>
      <w:r w:rsidRPr="00925371">
        <w:t>Coupling protein degradation reactions</w:t>
      </w:r>
      <w:r w:rsidR="001F0CBF" w:rsidRPr="00925371">
        <w:t xml:space="preserve"> and protease</w:t>
      </w:r>
    </w:p>
    <w:p w14:paraId="0A8438E3" w14:textId="77777777" w:rsidR="0059619E" w:rsidRDefault="0059619E" w:rsidP="0059619E">
      <w:pPr>
        <w:spacing w:line="400" w:lineRule="exact"/>
        <w:ind w:firstLine="360"/>
        <w:jc w:val="both"/>
      </w:pPr>
      <w:r w:rsidRPr="00925371">
        <w:t>We assume that the turnover rate of the protease complex is</w:t>
      </w:r>
      <w:r>
        <w:t xml:space="preserve"> calculated as follow:</w:t>
      </w:r>
    </w:p>
    <w:p w14:paraId="0D871963" w14:textId="77777777" w:rsidR="0059619E" w:rsidRPr="00287E93" w:rsidRDefault="00915086" w:rsidP="0059619E">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protease</m:t>
                  </m:r>
                </m:sub>
              </m:sSub>
              <m:r>
                <w:rPr>
                  <w:rFonts w:ascii="Cambria Math" w:hAnsi="Cambria Math"/>
                </w:rPr>
                <m:t>=100×351×</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0.7</m:t>
                      </m:r>
                    </m:den>
                  </m:f>
                </m:e>
              </m:d>
              <m:r>
                <w:rPr>
                  <w:rFonts w:ascii="Cambria Math" w:hAnsi="Cambria Math"/>
                </w:rPr>
                <m:t>#</m:t>
              </m:r>
              <m:d>
                <m:dPr>
                  <m:ctrlPr>
                    <w:rPr>
                      <w:rFonts w:ascii="Cambria Math" w:hAnsi="Cambria Math"/>
                      <w:i/>
                    </w:rPr>
                  </m:ctrlPr>
                </m:dPr>
                <m:e>
                  <m:r>
                    <w:rPr>
                      <w:rFonts w:ascii="Cambria Math" w:hAnsi="Cambria Math"/>
                    </w:rPr>
                    <m:t>36</m:t>
                  </m:r>
                </m:e>
              </m:d>
            </m:e>
          </m:eqArr>
        </m:oMath>
      </m:oMathPara>
    </w:p>
    <w:p w14:paraId="12E591EE" w14:textId="77777777" w:rsidR="0059619E" w:rsidRPr="00925371" w:rsidRDefault="0059619E" w:rsidP="0059619E">
      <w:pPr>
        <w:spacing w:line="400" w:lineRule="exact"/>
        <w:ind w:firstLine="360"/>
        <w:jc w:val="both"/>
      </w:pPr>
      <w:r>
        <w:t xml:space="preserve">in which the median turnover rate of metabolic enzymes is 100 /s, </w:t>
      </w:r>
      <w:r>
        <w:rPr>
          <w:lang w:val="en-US"/>
        </w:rPr>
        <w:t xml:space="preserve">average protein length is 351, and </w:t>
      </w:r>
      <m:oMath>
        <m:r>
          <w:rPr>
            <w:rFonts w:ascii="Cambria Math" w:hAnsi="Cambria Math"/>
          </w:rPr>
          <m:t>μ/0.7</m:t>
        </m:r>
      </m:oMath>
      <w:r>
        <w:t xml:space="preserve"> represents the saturation of the machinery, which increases</w:t>
      </w:r>
      <w:r w:rsidRPr="00925371">
        <w:t xml:space="preserve"> </w:t>
      </w:r>
      <w:r>
        <w:t xml:space="preserve">with growth rate and hit the maximum at the maximal growth rate 0.7 /h. The unit is </w:t>
      </w:r>
      <w:r w:rsidRPr="0059619E">
        <w:t xml:space="preserve">amino acid </w:t>
      </w:r>
      <w:r w:rsidRPr="0059619E">
        <w:lastRenderedPageBreak/>
        <w:t>molecules/complex molecule/s</w:t>
      </w:r>
      <w:r w:rsidRPr="00287E93">
        <w:t>.</w:t>
      </w:r>
      <w:r>
        <w:t xml:space="preserve"> </w:t>
      </w:r>
      <w:r w:rsidRPr="00925371">
        <w:t>Similar to mRNA degradation complex, we can have the constraint:</w:t>
      </w:r>
    </w:p>
    <w:p w14:paraId="0C1C1C53" w14:textId="77777777" w:rsidR="00BB49F1" w:rsidRPr="00925371" w:rsidRDefault="00915086" w:rsidP="00900642">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degradation of protein,i</m:t>
                      </m:r>
                    </m:sub>
                  </m:sSub>
                  <m:r>
                    <w:rPr>
                      <w:rFonts w:ascii="Cambria Math" w:hAnsi="Cambria Math"/>
                    </w:rPr>
                    <m:t>∙length(</m:t>
                  </m:r>
                  <m:sSub>
                    <m:sSubPr>
                      <m:ctrlPr>
                        <w:rPr>
                          <w:rFonts w:ascii="Cambria Math" w:hAnsi="Cambria Math"/>
                          <w:i/>
                        </w:rPr>
                      </m:ctrlPr>
                    </m:sSubPr>
                    <m:e>
                      <m:r>
                        <w:rPr>
                          <w:rFonts w:ascii="Cambria Math" w:hAnsi="Cambria Math"/>
                        </w:rPr>
                        <m:t>protein</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protease</m:t>
                      </m:r>
                    </m:sub>
                  </m:sSub>
                </m:num>
                <m:den>
                  <m:sSub>
                    <m:sSubPr>
                      <m:ctrlPr>
                        <w:rPr>
                          <w:rFonts w:ascii="Cambria Math" w:hAnsi="Cambria Math"/>
                          <w:i/>
                        </w:rPr>
                      </m:ctrlPr>
                    </m:sSubPr>
                    <m:e>
                      <m:r>
                        <w:rPr>
                          <w:rFonts w:ascii="Cambria Math" w:hAnsi="Cambria Math"/>
                        </w:rPr>
                        <m:t>k</m:t>
                      </m:r>
                    </m:e>
                    <m:sub>
                      <m:r>
                        <w:rPr>
                          <w:rFonts w:ascii="Cambria Math" w:hAnsi="Cambria Math"/>
                        </w:rPr>
                        <m:t>deg,protease</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syn,protease</m:t>
                  </m:r>
                </m:sub>
              </m:sSub>
              <m:r>
                <w:rPr>
                  <w:rFonts w:ascii="Cambria Math" w:hAnsi="Cambria Math"/>
                </w:rPr>
                <m:t>#</m:t>
              </m:r>
              <m:d>
                <m:dPr>
                  <m:ctrlPr>
                    <w:rPr>
                      <w:rFonts w:ascii="Cambria Math" w:hAnsi="Cambria Math"/>
                      <w:i/>
                    </w:rPr>
                  </m:ctrlPr>
                </m:dPr>
                <m:e>
                  <m:r>
                    <w:rPr>
                      <w:rFonts w:ascii="Cambria Math" w:hAnsi="Cambria Math"/>
                    </w:rPr>
                    <m:t>37</m:t>
                  </m:r>
                </m:e>
              </m:d>
            </m:e>
          </m:eqArr>
        </m:oMath>
      </m:oMathPara>
    </w:p>
    <w:p w14:paraId="2D774CDB" w14:textId="77777777" w:rsidR="000C235A" w:rsidRPr="00925371" w:rsidRDefault="009E665B" w:rsidP="00533709">
      <w:pPr>
        <w:pStyle w:val="ListParagraph"/>
        <w:numPr>
          <w:ilvl w:val="0"/>
          <w:numId w:val="14"/>
        </w:numPr>
        <w:spacing w:line="400" w:lineRule="exact"/>
        <w:jc w:val="both"/>
      </w:pPr>
      <w:r w:rsidRPr="00925371">
        <w:t xml:space="preserve">Degradation of mRNA, </w:t>
      </w:r>
      <w:r w:rsidR="00307B60" w:rsidRPr="00925371">
        <w:t xml:space="preserve">70S </w:t>
      </w:r>
      <w:r w:rsidRPr="00925371">
        <w:t>ribosome and enzymes</w:t>
      </w:r>
    </w:p>
    <w:p w14:paraId="54CC49F2" w14:textId="77777777" w:rsidR="009E665B" w:rsidRPr="00925371" w:rsidRDefault="009E665B" w:rsidP="00533709">
      <w:pPr>
        <w:spacing w:line="400" w:lineRule="exact"/>
        <w:ind w:firstLine="360"/>
        <w:jc w:val="both"/>
      </w:pPr>
      <w:r w:rsidRPr="00925371">
        <w:t xml:space="preserve">The model accounts for degradation of mRNA, 70S ribosome and enzymes. All these degradation reactions are assumed to follow the </w:t>
      </w:r>
      <w:r w:rsidR="008C4D22" w:rsidRPr="00925371">
        <w:t>first order rate constant:</w:t>
      </w:r>
    </w:p>
    <w:p w14:paraId="3C3DA154" w14:textId="77777777" w:rsidR="00A775E6" w:rsidRPr="00A775E6" w:rsidRDefault="00915086" w:rsidP="00A775E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deg,mrna,i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TU</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transcription,i</m:t>
                  </m:r>
                </m:sub>
              </m:sSub>
              <m:r>
                <w:rPr>
                  <w:rFonts w:ascii="Cambria Math" w:hAnsi="Cambria Math"/>
                </w:rPr>
                <m:t>#</m:t>
              </m:r>
              <m:d>
                <m:dPr>
                  <m:ctrlPr>
                    <w:rPr>
                      <w:rFonts w:ascii="Cambria Math" w:hAnsi="Cambria Math"/>
                      <w:i/>
                    </w:rPr>
                  </m:ctrlPr>
                </m:dPr>
                <m:e>
                  <m:r>
                    <w:rPr>
                      <w:rFonts w:ascii="Cambria Math" w:hAnsi="Cambria Math"/>
                    </w:rPr>
                    <m:t>38</m:t>
                  </m:r>
                </m:e>
              </m:d>
            </m:e>
          </m:eqArr>
        </m:oMath>
      </m:oMathPara>
    </w:p>
    <w:p w14:paraId="2362FA3F" w14:textId="77777777" w:rsidR="00A775E6" w:rsidRPr="00A775E6" w:rsidRDefault="00915086" w:rsidP="00A775E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deg,ribo</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Ribo</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syn,ribo</m:t>
                  </m:r>
                </m:sub>
              </m:sSub>
              <m:r>
                <w:rPr>
                  <w:rFonts w:ascii="Cambria Math" w:hAnsi="Cambria Math"/>
                </w:rPr>
                <m:t>#</m:t>
              </m:r>
              <m:d>
                <m:dPr>
                  <m:ctrlPr>
                    <w:rPr>
                      <w:rFonts w:ascii="Cambria Math" w:hAnsi="Cambria Math"/>
                      <w:i/>
                    </w:rPr>
                  </m:ctrlPr>
                </m:dPr>
                <m:e>
                  <m:r>
                    <w:rPr>
                      <w:rFonts w:ascii="Cambria Math" w:hAnsi="Cambria Math"/>
                    </w:rPr>
                    <m:t>39</m:t>
                  </m:r>
                </m:e>
              </m:d>
            </m:e>
          </m:eqArr>
        </m:oMath>
      </m:oMathPara>
    </w:p>
    <w:p w14:paraId="2726F77D" w14:textId="77777777" w:rsidR="00A775E6" w:rsidRPr="00A775E6" w:rsidRDefault="00915086" w:rsidP="00A775E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deg,enzyme,i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syn,enzyme,i</m:t>
                  </m:r>
                </m:sub>
              </m:sSub>
              <m:r>
                <w:rPr>
                  <w:rFonts w:ascii="Cambria Math" w:hAnsi="Cambria Math"/>
                </w:rPr>
                <m:t>#</m:t>
              </m:r>
              <m:d>
                <m:dPr>
                  <m:ctrlPr>
                    <w:rPr>
                      <w:rFonts w:ascii="Cambria Math" w:hAnsi="Cambria Math"/>
                      <w:i/>
                    </w:rPr>
                  </m:ctrlPr>
                </m:dPr>
                <m:e>
                  <m:r>
                    <w:rPr>
                      <w:rFonts w:ascii="Cambria Math" w:hAnsi="Cambria Math"/>
                    </w:rPr>
                    <m:t>40</m:t>
                  </m:r>
                </m:e>
              </m:d>
            </m:e>
          </m:eqArr>
        </m:oMath>
      </m:oMathPara>
    </w:p>
    <w:p w14:paraId="1CF13D85" w14:textId="77777777" w:rsidR="00B43ECD" w:rsidRPr="00925371" w:rsidRDefault="00B43ECD" w:rsidP="00533709">
      <w:pPr>
        <w:spacing w:line="400" w:lineRule="exact"/>
        <w:ind w:firstLine="360"/>
        <w:jc w:val="both"/>
      </w:pPr>
      <w:r w:rsidRPr="00925371">
        <w:t xml:space="preserve">For mRNA degradation, ﻿the median half-lives of mRNA in </w:t>
      </w:r>
      <w:r w:rsidRPr="00925371">
        <w:rPr>
          <w:i/>
        </w:rPr>
        <w:t>L. lactis</w:t>
      </w:r>
      <w:r w:rsidRPr="00925371">
        <w:t xml:space="preserve"> were measured to be 5.8, 11.4 and 15.5 min, at 0.80, 0.51 and</w:t>
      </w:r>
      <w:r w:rsidR="00DB43D1" w:rsidRPr="00925371">
        <w:t xml:space="preserve"> 0.11 h</w:t>
      </w:r>
      <w:r w:rsidR="00DB43D1" w:rsidRPr="00925371">
        <w:rPr>
          <w:vertAlign w:val="superscript"/>
        </w:rPr>
        <w:t>-1</w:t>
      </w:r>
      <w:r w:rsidR="00DB43D1" w:rsidRPr="00925371">
        <w:t xml:space="preserve"> respectively</w:t>
      </w:r>
      <w:r w:rsidR="00317980" w:rsidRPr="00925371">
        <w:t xml:space="preserve"> (</w:t>
      </w:r>
      <w:r w:rsidR="00317980" w:rsidRPr="004B1FBA">
        <w:rPr>
          <w:highlight w:val="yellow"/>
        </w:rPr>
        <w:t>23516597</w:t>
      </w:r>
      <w:r w:rsidR="00317980" w:rsidRPr="00925371">
        <w:t>)</w:t>
      </w:r>
      <w:r w:rsidR="00DB43D1" w:rsidRPr="00925371">
        <w:t xml:space="preserve">. Accordingly, the degradation constant of mRNA is: </w:t>
      </w:r>
    </w:p>
    <w:p w14:paraId="6DD1D940" w14:textId="77777777" w:rsidR="00455127" w:rsidRPr="00455127" w:rsidRDefault="00915086" w:rsidP="00455127">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deg,mrna</m:t>
                  </m:r>
                </m:sub>
              </m:sSub>
              <m:r>
                <w:rPr>
                  <w:rFonts w:ascii="Cambria Math" w:hAnsi="Cambria Math"/>
                </w:rPr>
                <m:t>=6.25×μ+1.54#</m:t>
              </m:r>
              <m:d>
                <m:dPr>
                  <m:ctrlPr>
                    <w:rPr>
                      <w:rFonts w:ascii="Cambria Math" w:hAnsi="Cambria Math"/>
                      <w:i/>
                    </w:rPr>
                  </m:ctrlPr>
                </m:dPr>
                <m:e>
                  <m:r>
                    <w:rPr>
                      <w:rFonts w:ascii="Cambria Math" w:hAnsi="Cambria Math"/>
                    </w:rPr>
                    <m:t>41</m:t>
                  </m:r>
                </m:e>
              </m:d>
            </m:e>
          </m:eqArr>
        </m:oMath>
      </m:oMathPara>
    </w:p>
    <w:p w14:paraId="26886676" w14:textId="77777777" w:rsidR="00A0173D" w:rsidRPr="00925371" w:rsidRDefault="00B36659" w:rsidP="00533709">
      <w:pPr>
        <w:spacing w:line="400" w:lineRule="exact"/>
        <w:ind w:firstLine="360"/>
        <w:jc w:val="both"/>
      </w:pPr>
      <w:r>
        <w:t>In the model,</w:t>
      </w:r>
      <w:r w:rsidR="008B37D7" w:rsidRPr="00925371">
        <w:t xml:space="preserve"> we assume the </w:t>
      </w:r>
      <w:r w:rsidR="009F14D6" w:rsidRPr="00925371">
        <w:t xml:space="preserve">global </w:t>
      </w:r>
      <w:r w:rsidR="008B37D7" w:rsidRPr="00925371">
        <w:t>protein degradation constant</w:t>
      </w:r>
      <w:r w:rsidR="0067351D" w:rsidRPr="00925371">
        <w:t xml:space="preserve"> (1/h)</w:t>
      </w:r>
      <w:r w:rsidR="008B37D7" w:rsidRPr="00925371">
        <w:t xml:space="preserve"> to be:</w:t>
      </w:r>
    </w:p>
    <w:p w14:paraId="59CF7A3B" w14:textId="77777777" w:rsidR="00413141" w:rsidRPr="00413141" w:rsidRDefault="00915086" w:rsidP="0041314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deg,enzyme</m:t>
                  </m:r>
                </m:sub>
              </m:sSub>
              <m:r>
                <w:rPr>
                  <w:rFonts w:ascii="Cambria Math" w:hAnsi="Cambria Math"/>
                </w:rPr>
                <m:t>=0.1μ#</m:t>
              </m:r>
              <m:d>
                <m:dPr>
                  <m:ctrlPr>
                    <w:rPr>
                      <w:rFonts w:ascii="Cambria Math" w:hAnsi="Cambria Math"/>
                      <w:i/>
                    </w:rPr>
                  </m:ctrlPr>
                </m:dPr>
                <m:e>
                  <m:r>
                    <w:rPr>
                      <w:rFonts w:ascii="Cambria Math" w:hAnsi="Cambria Math"/>
                    </w:rPr>
                    <m:t>42</m:t>
                  </m:r>
                </m:e>
              </m:d>
            </m:e>
          </m:eqArr>
        </m:oMath>
      </m:oMathPara>
    </w:p>
    <w:p w14:paraId="07912093" w14:textId="77777777" w:rsidR="00B36659" w:rsidRPr="00925371" w:rsidRDefault="00B36659" w:rsidP="00413141">
      <w:pPr>
        <w:spacing w:line="400" w:lineRule="exact"/>
        <w:jc w:val="both"/>
      </w:pPr>
      <w:r>
        <w:t>and ribosome degradation constant to be:</w:t>
      </w:r>
    </w:p>
    <w:p w14:paraId="659B5388" w14:textId="77777777" w:rsidR="00413141" w:rsidRPr="00413141" w:rsidRDefault="00915086" w:rsidP="0041314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=0.1μ#</m:t>
              </m:r>
              <m:d>
                <m:dPr>
                  <m:ctrlPr>
                    <w:rPr>
                      <w:rFonts w:ascii="Cambria Math" w:hAnsi="Cambria Math"/>
                      <w:i/>
                    </w:rPr>
                  </m:ctrlPr>
                </m:dPr>
                <m:e>
                  <m:r>
                    <w:rPr>
                      <w:rFonts w:ascii="Cambria Math" w:hAnsi="Cambria Math"/>
                    </w:rPr>
                    <m:t>43</m:t>
                  </m:r>
                </m:e>
              </m:d>
            </m:e>
          </m:eqArr>
        </m:oMath>
      </m:oMathPara>
    </w:p>
    <w:p w14:paraId="12E08816" w14:textId="77777777" w:rsidR="00D55FE5" w:rsidRPr="00925371" w:rsidRDefault="00A967FC" w:rsidP="00175E00">
      <w:pPr>
        <w:spacing w:line="400" w:lineRule="exact"/>
        <w:ind w:firstLine="360"/>
        <w:jc w:val="both"/>
      </w:pPr>
      <w:r w:rsidRPr="00925371">
        <w:t xml:space="preserve">Note that the TUs used for translation should be degraded, TUs for cleavage should not be degraded, and sub-TUs should also be degraded. </w:t>
      </w:r>
      <w:r w:rsidR="003C5D48" w:rsidRPr="00925371">
        <w:t>Besides, the unmodeled protein should be degraded</w:t>
      </w:r>
      <w:r w:rsidR="004C7A63" w:rsidRPr="00925371">
        <w:t>. The coupling constraint follows:</w:t>
      </w:r>
    </w:p>
    <w:p w14:paraId="4AD17B40" w14:textId="77777777" w:rsidR="00175E00" w:rsidRPr="00175E00" w:rsidRDefault="00915086" w:rsidP="00175E00">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deg,ump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deg,ump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deg,ump</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syn,ump</m:t>
                  </m:r>
                </m:sub>
              </m:sSub>
              <m:r>
                <w:rPr>
                  <w:rFonts w:ascii="Cambria Math" w:hAnsi="Cambria Math"/>
                </w:rPr>
                <m:t>#</m:t>
              </m:r>
              <m:d>
                <m:dPr>
                  <m:ctrlPr>
                    <w:rPr>
                      <w:rFonts w:ascii="Cambria Math" w:hAnsi="Cambria Math"/>
                      <w:i/>
                    </w:rPr>
                  </m:ctrlPr>
                </m:dPr>
                <m:e>
                  <m:r>
                    <w:rPr>
                      <w:rFonts w:ascii="Cambria Math" w:hAnsi="Cambria Math"/>
                    </w:rPr>
                    <m:t>44</m:t>
                  </m:r>
                </m:e>
              </m:d>
            </m:e>
          </m:eqArr>
        </m:oMath>
      </m:oMathPara>
    </w:p>
    <w:p w14:paraId="6172161F" w14:textId="77777777" w:rsidR="000C235A" w:rsidRPr="00925371" w:rsidRDefault="00307B60" w:rsidP="00533709">
      <w:pPr>
        <w:pStyle w:val="ListParagraph"/>
        <w:numPr>
          <w:ilvl w:val="0"/>
          <w:numId w:val="14"/>
        </w:numPr>
        <w:spacing w:line="400" w:lineRule="exact"/>
        <w:jc w:val="both"/>
      </w:pPr>
      <w:r w:rsidRPr="00925371">
        <w:t>Dilution</w:t>
      </w:r>
      <w:r w:rsidR="00CC0148" w:rsidRPr="00925371">
        <w:t xml:space="preserve"> of mRNA, ribosome and enzymes</w:t>
      </w:r>
    </w:p>
    <w:p w14:paraId="70C7953A" w14:textId="77777777" w:rsidR="00792384" w:rsidRPr="00925371" w:rsidRDefault="00307B60" w:rsidP="00533709">
      <w:pPr>
        <w:spacing w:line="400" w:lineRule="exact"/>
        <w:ind w:firstLine="360"/>
        <w:jc w:val="both"/>
      </w:pPr>
      <w:r w:rsidRPr="00925371">
        <w:t xml:space="preserve">The model also accounts for the dilution of mRNA, tRNA, ribosome and enzymes into daughter cells. </w:t>
      </w:r>
      <w:r w:rsidR="007C243C" w:rsidRPr="00925371">
        <w:t xml:space="preserve">The dilution constant rate is the growth rate. Then the dilution rates </w:t>
      </w:r>
      <w:r w:rsidR="00B31EAF" w:rsidRPr="00925371">
        <w:t xml:space="preserve">of them </w:t>
      </w:r>
      <w:r w:rsidR="007C243C" w:rsidRPr="00925371">
        <w:t>should be:</w:t>
      </w:r>
    </w:p>
    <w:p w14:paraId="33B4B67A" w14:textId="77777777" w:rsidR="001D46F1" w:rsidRPr="001D46F1" w:rsidRDefault="00915086" w:rsidP="001D46F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dil,mrna,i</m:t>
                  </m:r>
                </m:sub>
              </m:sSub>
              <m:r>
                <w:rPr>
                  <w:rFonts w:ascii="Cambria Math" w:hAnsi="Cambria Math"/>
                </w:rPr>
                <m:t>=μ∙</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TU</m:t>
                      </m:r>
                    </m:e>
                  </m:d>
                </m:e>
                <m:sub>
                  <m:r>
                    <w:rPr>
                      <w:rFonts w:ascii="Cambria Math" w:hAnsi="Cambria Math"/>
                    </w:rPr>
                    <m:t>i</m:t>
                  </m:r>
                </m:sub>
              </m:sSub>
              <m:r>
                <w:rPr>
                  <w:rFonts w:ascii="Cambria Math" w:hAnsi="Cambria Math"/>
                </w:rPr>
                <m:t>=μ∙</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transcription,i</m:t>
                  </m:r>
                </m:sub>
              </m:sSub>
              <m:r>
                <w:rPr>
                  <w:rFonts w:ascii="Cambria Math" w:hAnsi="Cambria Math"/>
                </w:rPr>
                <m:t>#</m:t>
              </m:r>
              <m:d>
                <m:dPr>
                  <m:ctrlPr>
                    <w:rPr>
                      <w:rFonts w:ascii="Cambria Math" w:hAnsi="Cambria Math"/>
                      <w:i/>
                    </w:rPr>
                  </m:ctrlPr>
                </m:dPr>
                <m:e>
                  <m:r>
                    <w:rPr>
                      <w:rFonts w:ascii="Cambria Math" w:hAnsi="Cambria Math"/>
                    </w:rPr>
                    <m:t>45</m:t>
                  </m:r>
                </m:e>
              </m:d>
            </m:e>
          </m:eqArr>
        </m:oMath>
      </m:oMathPara>
    </w:p>
    <w:p w14:paraId="36C92915" w14:textId="77777777" w:rsidR="001D46F1" w:rsidRPr="001D46F1" w:rsidRDefault="00915086" w:rsidP="001D46F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dil,ribo</m:t>
                  </m:r>
                </m:sub>
              </m:sSub>
              <m:r>
                <w:rPr>
                  <w:rFonts w:ascii="Cambria Math" w:hAnsi="Cambria Math"/>
                </w:rPr>
                <m:t>=μ∙</m:t>
              </m:r>
              <m:d>
                <m:dPr>
                  <m:begChr m:val="["/>
                  <m:endChr m:val="]"/>
                  <m:ctrlPr>
                    <w:rPr>
                      <w:rFonts w:ascii="Cambria Math" w:hAnsi="Cambria Math"/>
                      <w:i/>
                    </w:rPr>
                  </m:ctrlPr>
                </m:dPr>
                <m:e>
                  <m:r>
                    <w:rPr>
                      <w:rFonts w:ascii="Cambria Math" w:hAnsi="Cambria Math"/>
                    </w:rPr>
                    <m:t>Ribo</m:t>
                  </m:r>
                </m:e>
              </m:d>
              <m:r>
                <w:rPr>
                  <w:rFonts w:ascii="Cambria Math" w:hAnsi="Cambria Math"/>
                </w:rPr>
                <m:t>=μ∙</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syn,ribo</m:t>
                  </m:r>
                </m:sub>
              </m:sSub>
              <m:r>
                <w:rPr>
                  <w:rFonts w:ascii="Cambria Math" w:hAnsi="Cambria Math"/>
                </w:rPr>
                <m:t>#</m:t>
              </m:r>
              <m:d>
                <m:dPr>
                  <m:ctrlPr>
                    <w:rPr>
                      <w:rFonts w:ascii="Cambria Math" w:hAnsi="Cambria Math"/>
                      <w:i/>
                    </w:rPr>
                  </m:ctrlPr>
                </m:dPr>
                <m:e>
                  <m:r>
                    <w:rPr>
                      <w:rFonts w:ascii="Cambria Math" w:hAnsi="Cambria Math"/>
                    </w:rPr>
                    <m:t>46</m:t>
                  </m:r>
                </m:e>
              </m:d>
            </m:e>
          </m:eqArr>
        </m:oMath>
      </m:oMathPara>
    </w:p>
    <w:p w14:paraId="5E39DE66" w14:textId="77777777" w:rsidR="001D46F1" w:rsidRPr="001D46F1" w:rsidRDefault="00915086" w:rsidP="001D46F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dil,enzyme,i</m:t>
                  </m:r>
                </m:sub>
              </m:sSub>
              <m:r>
                <w:rPr>
                  <w:rFonts w:ascii="Cambria Math" w:hAnsi="Cambria Math"/>
                </w:rPr>
                <m:t>=μ∙</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=μ∙</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syn,enzyme,i</m:t>
                  </m:r>
                </m:sub>
              </m:sSub>
              <m:r>
                <w:rPr>
                  <w:rFonts w:ascii="Cambria Math" w:hAnsi="Cambria Math"/>
                </w:rPr>
                <m:t>#</m:t>
              </m:r>
              <m:d>
                <m:dPr>
                  <m:ctrlPr>
                    <w:rPr>
                      <w:rFonts w:ascii="Cambria Math" w:hAnsi="Cambria Math"/>
                      <w:i/>
                    </w:rPr>
                  </m:ctrlPr>
                </m:dPr>
                <m:e>
                  <m:r>
                    <w:rPr>
                      <w:rFonts w:ascii="Cambria Math" w:hAnsi="Cambria Math"/>
                    </w:rPr>
                    <m:t>47</m:t>
                  </m:r>
                </m:e>
              </m:d>
            </m:e>
          </m:eqArr>
        </m:oMath>
      </m:oMathPara>
    </w:p>
    <w:p w14:paraId="6D15CBBD" w14:textId="77777777" w:rsidR="001D46F1" w:rsidRPr="001D46F1" w:rsidRDefault="00915086" w:rsidP="001D46F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dil,ump</m:t>
                  </m:r>
                </m:sub>
              </m:sSub>
              <m:r>
                <w:rPr>
                  <w:rFonts w:ascii="Cambria Math" w:hAnsi="Cambria Math"/>
                </w:rPr>
                <m:t>=μ∙</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deg,ump</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syn,ump</m:t>
                  </m:r>
                </m:sub>
              </m:sSub>
              <m:r>
                <w:rPr>
                  <w:rFonts w:ascii="Cambria Math" w:hAnsi="Cambria Math"/>
                </w:rPr>
                <m:t>#</m:t>
              </m:r>
              <m:d>
                <m:dPr>
                  <m:ctrlPr>
                    <w:rPr>
                      <w:rFonts w:ascii="Cambria Math" w:hAnsi="Cambria Math"/>
                      <w:i/>
                    </w:rPr>
                  </m:ctrlPr>
                </m:dPr>
                <m:e>
                  <m:r>
                    <w:rPr>
                      <w:rFonts w:ascii="Cambria Math" w:hAnsi="Cambria Math"/>
                    </w:rPr>
                    <m:t>48</m:t>
                  </m:r>
                </m:e>
              </m:d>
            </m:e>
          </m:eqArr>
        </m:oMath>
      </m:oMathPara>
    </w:p>
    <w:p w14:paraId="783605F2" w14:textId="77777777" w:rsidR="00A47EAE" w:rsidRPr="00925371" w:rsidRDefault="00A47EAE" w:rsidP="00B17B20">
      <w:pPr>
        <w:spacing w:line="400" w:lineRule="exact"/>
        <w:ind w:firstLine="360"/>
        <w:jc w:val="both"/>
      </w:pPr>
      <w:r w:rsidRPr="00925371">
        <w:t>As there is no reaction for tRNA degradation in the model, all the tRNA will be diluted. So there is no need to formulate coupling.</w:t>
      </w:r>
      <w:r w:rsidR="00FF5117" w:rsidRPr="00925371">
        <w:t xml:space="preserve"> </w:t>
      </w:r>
      <w:r w:rsidR="007B6201" w:rsidRPr="00925371">
        <w:t xml:space="preserve">Besides, </w:t>
      </w:r>
      <w:r w:rsidR="00A967FC" w:rsidRPr="00925371">
        <w:t xml:space="preserve">the TUs used for translation should be </w:t>
      </w:r>
      <w:r w:rsidR="00E40A11" w:rsidRPr="00925371">
        <w:t>diluted</w:t>
      </w:r>
      <w:r w:rsidR="00A967FC" w:rsidRPr="00925371">
        <w:t xml:space="preserve">, TUs for cleavage should not, </w:t>
      </w:r>
      <w:r w:rsidR="00E40A11" w:rsidRPr="00925371">
        <w:t>but</w:t>
      </w:r>
      <w:r w:rsidR="00A967FC" w:rsidRPr="00925371">
        <w:t xml:space="preserve"> sub-TUs should also be </w:t>
      </w:r>
      <w:r w:rsidR="00E40A11" w:rsidRPr="00925371">
        <w:t>diluted</w:t>
      </w:r>
      <w:r w:rsidR="00A967FC" w:rsidRPr="00925371">
        <w:t xml:space="preserve">. </w:t>
      </w:r>
    </w:p>
    <w:p w14:paraId="4B8F1185" w14:textId="77777777" w:rsidR="000C235A" w:rsidRPr="00925371" w:rsidRDefault="002B5D92" w:rsidP="00533709">
      <w:pPr>
        <w:pStyle w:val="ListParagraph"/>
        <w:numPr>
          <w:ilvl w:val="0"/>
          <w:numId w:val="14"/>
        </w:numPr>
        <w:spacing w:line="400" w:lineRule="exact"/>
        <w:jc w:val="both"/>
      </w:pPr>
      <w:commentRangeStart w:id="46"/>
      <w:r w:rsidRPr="00925371">
        <w:t>Constraint of total protein and RNA</w:t>
      </w:r>
      <w:commentRangeEnd w:id="46"/>
      <w:r w:rsidR="00CF388E">
        <w:rPr>
          <w:rStyle w:val="CommentReference"/>
        </w:rPr>
        <w:commentReference w:id="46"/>
      </w:r>
    </w:p>
    <w:p w14:paraId="4A9FF7DA" w14:textId="2A3CEA92" w:rsidR="002B5D92" w:rsidRPr="00925371" w:rsidRDefault="002B5D92" w:rsidP="00533709">
      <w:pPr>
        <w:spacing w:line="400" w:lineRule="exact"/>
        <w:ind w:firstLine="360"/>
        <w:jc w:val="both"/>
      </w:pPr>
      <w:r w:rsidRPr="00925371">
        <w:t xml:space="preserve">In the model, there is a biomass dilution reaction representing a constant biomass composition, which do not account for protein and RNA. This means that most of the components, except protein and RNA, are assumed to be growth rate-independent. On the other hand, the </w:t>
      </w:r>
      <w:r w:rsidR="009A3CE7" w:rsidRPr="00925371">
        <w:t xml:space="preserve">total </w:t>
      </w:r>
      <w:r w:rsidR="00C77D48">
        <w:t xml:space="preserve">protein pool is assumed to </w:t>
      </w:r>
      <w:r w:rsidRPr="00925371">
        <w:t xml:space="preserve">be fixed </w:t>
      </w:r>
      <w:r w:rsidR="0016380C" w:rsidRPr="00925371">
        <w:t xml:space="preserve">at </w:t>
      </w:r>
      <w:r w:rsidR="00C77D48">
        <w:t>0.46 g/gCDW</w:t>
      </w:r>
      <w:r w:rsidR="00335477" w:rsidRPr="00925371">
        <w:t>, i.e.,</w:t>
      </w:r>
    </w:p>
    <w:p w14:paraId="75F44C8B" w14:textId="1EEFDB1C" w:rsidR="003B79CD" w:rsidRPr="006A3DAB" w:rsidRDefault="00915086" w:rsidP="003B79CD">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r>
                    <w:rPr>
                      <w:rFonts w:ascii="Cambria Math" w:hAnsi="Cambria Math"/>
                    </w:rPr>
                    <m:t>Ribosomal proteins</m:t>
                  </m:r>
                </m:e>
              </m:d>
              <m:r>
                <w:rPr>
                  <w:rFonts w:ascii="Cambria Math" w:hAnsi="Cambria Math"/>
                </w:rPr>
                <m:t>=0.46#</m:t>
              </m:r>
              <m:d>
                <m:dPr>
                  <m:ctrlPr>
                    <w:rPr>
                      <w:rFonts w:ascii="Cambria Math" w:hAnsi="Cambria Math"/>
                      <w:i/>
                    </w:rPr>
                  </m:ctrlPr>
                </m:dPr>
                <m:e>
                  <m:r>
                    <w:rPr>
                      <w:rFonts w:ascii="Cambria Math" w:hAnsi="Cambria Math"/>
                    </w:rPr>
                    <m:t>49</m:t>
                  </m:r>
                </m:e>
              </m:d>
            </m:e>
          </m:eqArr>
        </m:oMath>
      </m:oMathPara>
    </w:p>
    <w:p w14:paraId="72B581AF" w14:textId="2D9E89B2" w:rsidR="006A3DAB" w:rsidRPr="003B79CD" w:rsidRDefault="006A3DAB" w:rsidP="003B79CD">
      <w:pPr>
        <w:spacing w:line="360" w:lineRule="auto"/>
        <w:ind w:firstLine="357"/>
        <w:jc w:val="both"/>
      </w:pPr>
      <w:r>
        <w:t>Besides, we do not constrain the total RNA pool in the model, which is determined by the total protein requirement together with catalytic rates of ribosome, tRNA and mRNA for each specific simulation.</w:t>
      </w:r>
    </w:p>
    <w:p w14:paraId="502FB582" w14:textId="77777777" w:rsidR="000C235A" w:rsidRPr="00925371" w:rsidRDefault="00782D9A" w:rsidP="00533709">
      <w:pPr>
        <w:pStyle w:val="ListParagraph"/>
        <w:numPr>
          <w:ilvl w:val="0"/>
          <w:numId w:val="14"/>
        </w:numPr>
        <w:spacing w:line="400" w:lineRule="exact"/>
        <w:jc w:val="both"/>
      </w:pPr>
      <w:commentRangeStart w:id="47"/>
      <w:r w:rsidRPr="00925371">
        <w:t xml:space="preserve">Constraint of </w:t>
      </w:r>
      <w:r w:rsidR="00FD6A20">
        <w:t>glucose</w:t>
      </w:r>
      <w:r w:rsidRPr="00925371">
        <w:t xml:space="preserve"> transporter</w:t>
      </w:r>
      <w:commentRangeEnd w:id="47"/>
      <w:r w:rsidR="00CF388E">
        <w:rPr>
          <w:rStyle w:val="CommentReference"/>
        </w:rPr>
        <w:commentReference w:id="47"/>
      </w:r>
    </w:p>
    <w:p w14:paraId="51531D8F" w14:textId="77777777" w:rsidR="00782D9A" w:rsidRPr="00925371" w:rsidRDefault="00FD6A20" w:rsidP="00533709">
      <w:pPr>
        <w:spacing w:line="400" w:lineRule="exact"/>
        <w:ind w:firstLine="360"/>
        <w:jc w:val="both"/>
      </w:pPr>
      <w:r>
        <w:t>We assumed in the model that</w:t>
      </w:r>
      <w:r w:rsidR="00146F7E" w:rsidRPr="00925371">
        <w:t xml:space="preserve"> the total concentration of </w:t>
      </w:r>
      <w:r>
        <w:t xml:space="preserve">glucose </w:t>
      </w:r>
      <w:r w:rsidR="00146F7E" w:rsidRPr="00925371">
        <w:t>transporter should be not greater than a given value, i.e.,</w:t>
      </w:r>
    </w:p>
    <w:p w14:paraId="7CA1CEE9" w14:textId="77777777" w:rsidR="00FD6A20" w:rsidRPr="00FD6A20" w:rsidRDefault="00915086" w:rsidP="00FD6A20">
      <w:pPr>
        <w:spacing w:line="360" w:lineRule="auto"/>
        <w:ind w:firstLine="357"/>
        <w:jc w:val="both"/>
      </w:pPr>
      <m:oMathPara>
        <m:oMath>
          <m:eqArr>
            <m:eqArrPr>
              <m:maxDist m:val="1"/>
              <m:ctrlPr>
                <w:rPr>
                  <w:rFonts w:ascii="Cambria Math" w:hAnsi="Cambria Math"/>
                  <w:i/>
                </w:rPr>
              </m:ctrlPr>
            </m:eqArrPr>
            <m:e>
              <m:r>
                <w:rPr>
                  <w:rFonts w:ascii="Cambria Math" w:hAnsi="Cambria Math"/>
                </w:rPr>
                <m:t>[Glucose transporter]≤N#</m:t>
              </m:r>
              <m:d>
                <m:dPr>
                  <m:ctrlPr>
                    <w:rPr>
                      <w:rFonts w:ascii="Cambria Math" w:hAnsi="Cambria Math"/>
                      <w:i/>
                    </w:rPr>
                  </m:ctrlPr>
                </m:dPr>
                <m:e>
                  <m:r>
                    <w:rPr>
                      <w:rFonts w:ascii="Cambria Math" w:hAnsi="Cambria Math"/>
                    </w:rPr>
                    <m:t>52</m:t>
                  </m:r>
                </m:e>
              </m:d>
            </m:e>
          </m:eqArr>
        </m:oMath>
      </m:oMathPara>
    </w:p>
    <w:p w14:paraId="668BCA49" w14:textId="77777777" w:rsidR="00FD6A20" w:rsidRPr="00FD6A20" w:rsidRDefault="00915086" w:rsidP="00FD6A20">
      <w:pPr>
        <w:spacing w:line="360" w:lineRule="auto"/>
        <w:ind w:firstLine="357"/>
        <w:jc w:val="both"/>
      </w:pPr>
      <m:oMathPara>
        <m:oMath>
          <m:eqArr>
            <m:eqArrPr>
              <m:maxDist m:val="1"/>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dil,glucose transporter</m:t>
                      </m:r>
                    </m:sub>
                  </m:sSub>
                </m:num>
                <m:den>
                  <m:r>
                    <w:rPr>
                      <w:rFonts w:ascii="Cambria Math" w:hAnsi="Cambria Math"/>
                    </w:rPr>
                    <m:t>μ</m:t>
                  </m:r>
                </m:den>
              </m:f>
              <m:r>
                <w:rPr>
                  <w:rFonts w:ascii="Cambria Math" w:hAnsi="Cambria Math"/>
                </w:rPr>
                <m:t>≤N#</m:t>
              </m:r>
              <m:d>
                <m:dPr>
                  <m:ctrlPr>
                    <w:rPr>
                      <w:rFonts w:ascii="Cambria Math" w:hAnsi="Cambria Math"/>
                      <w:i/>
                    </w:rPr>
                  </m:ctrlPr>
                </m:dPr>
                <m:e>
                  <m:r>
                    <w:rPr>
                      <w:rFonts w:ascii="Cambria Math" w:hAnsi="Cambria Math"/>
                    </w:rPr>
                    <m:t>53</m:t>
                  </m:r>
                </m:e>
              </m:d>
            </m:e>
          </m:eqArr>
        </m:oMath>
      </m:oMathPara>
    </w:p>
    <w:p w14:paraId="1BDC4649" w14:textId="77777777" w:rsidR="00DD62CE" w:rsidRPr="00925371" w:rsidRDefault="00915086" w:rsidP="00C46DF2">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dil,glucose transporter</m:t>
                  </m:r>
                </m:sub>
              </m:sSub>
              <m:r>
                <w:rPr>
                  <w:rFonts w:ascii="Cambria Math" w:hAnsi="Cambria Math"/>
                </w:rPr>
                <m:t>≤μ∙N#</m:t>
              </m:r>
              <m:d>
                <m:dPr>
                  <m:ctrlPr>
                    <w:rPr>
                      <w:rFonts w:ascii="Cambria Math" w:hAnsi="Cambria Math"/>
                      <w:i/>
                    </w:rPr>
                  </m:ctrlPr>
                </m:dPr>
                <m:e>
                  <m:r>
                    <w:rPr>
                      <w:rFonts w:ascii="Cambria Math" w:hAnsi="Cambria Math"/>
                    </w:rPr>
                    <m:t>54</m:t>
                  </m:r>
                </m:e>
              </m:d>
            </m:e>
          </m:eqArr>
        </m:oMath>
      </m:oMathPara>
    </w:p>
    <w:sectPr w:rsidR="00DD62CE" w:rsidRPr="00925371" w:rsidSect="00640C5F">
      <w:footerReference w:type="default" r:id="rId19"/>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3" w:author="Eunice van Pelt-KleinJan" w:date="2019-06-26T12:29:00Z" w:initials="EvP">
    <w:p w14:paraId="7EE1233D" w14:textId="77777777" w:rsidR="00B16814" w:rsidRDefault="00B16814">
      <w:pPr>
        <w:pStyle w:val="CommentText"/>
      </w:pPr>
      <w:r>
        <w:rPr>
          <w:rStyle w:val="CommentReference"/>
        </w:rPr>
        <w:annotationRef/>
      </w:r>
      <w:r>
        <w:t xml:space="preserve">I think it is important to discriminate here between basic (also present in metabolic models), coupling (to couple enzymes with metabolic, synthesis, degradation and dilution reactions) and volume constraints. </w:t>
      </w:r>
    </w:p>
  </w:comment>
  <w:comment w:id="44" w:author="Eunice van Pelt-KleinJan" w:date="2019-06-26T12:33:00Z" w:initials="EvP">
    <w:p w14:paraId="1E11C5C9" w14:textId="77777777" w:rsidR="00B16814" w:rsidRDefault="00B16814">
      <w:pPr>
        <w:pStyle w:val="CommentText"/>
      </w:pPr>
      <w:r>
        <w:rPr>
          <w:rStyle w:val="CommentReference"/>
        </w:rPr>
        <w:annotationRef/>
      </w:r>
      <w:r>
        <w:rPr>
          <w:rStyle w:val="CommentReference"/>
        </w:rPr>
        <w:t xml:space="preserve">Shouldn’t be hit, at least for internal reactions. Only exchange reactions? </w:t>
      </w:r>
    </w:p>
  </w:comment>
  <w:comment w:id="45" w:author="Eunice van Pelt-KleinJan" w:date="2019-06-26T12:31:00Z" w:initials="EvP">
    <w:p w14:paraId="2ADD75C8" w14:textId="77777777" w:rsidR="00B16814" w:rsidRDefault="00B16814">
      <w:pPr>
        <w:pStyle w:val="CommentText"/>
      </w:pPr>
      <w:r>
        <w:rPr>
          <w:rStyle w:val="CommentReference"/>
        </w:rPr>
        <w:annotationRef/>
      </w:r>
      <w:r>
        <w:t>For e.g. medium composition</w:t>
      </w:r>
    </w:p>
  </w:comment>
  <w:comment w:id="46" w:author="Eunice van Pelt-KleinJan" w:date="2019-06-26T12:23:00Z" w:initials="EvP">
    <w:p w14:paraId="0CFC3142" w14:textId="77777777" w:rsidR="00B16814" w:rsidRDefault="00B16814">
      <w:pPr>
        <w:pStyle w:val="CommentText"/>
      </w:pPr>
      <w:r>
        <w:rPr>
          <w:rStyle w:val="CommentReference"/>
        </w:rPr>
        <w:annotationRef/>
      </w:r>
      <w:r>
        <w:t>Is this a combined constraint, so is the amount of enzymes and mRNA interchangeable? I think they should be separate constraints.</w:t>
      </w:r>
    </w:p>
  </w:comment>
  <w:comment w:id="47" w:author="Eunice van Pelt-KleinJan" w:date="2019-06-26T12:26:00Z" w:initials="EvP">
    <w:p w14:paraId="41FA5BE9" w14:textId="77777777" w:rsidR="00B16814" w:rsidRDefault="00B16814">
      <w:pPr>
        <w:pStyle w:val="CommentText"/>
      </w:pPr>
      <w:r>
        <w:rPr>
          <w:rStyle w:val="CommentReference"/>
        </w:rPr>
        <w:annotationRef/>
      </w:r>
      <w:r>
        <w:t>This is an artificial constraint, we have to force this because the cell is not optimal (there is probably regulation here that we cannot incorporate explicitly in the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E1233D" w15:done="0"/>
  <w15:commentEx w15:paraId="1E11C5C9" w15:done="0"/>
  <w15:commentEx w15:paraId="2ADD75C8" w15:done="0"/>
  <w15:commentEx w15:paraId="0CFC3142" w15:done="0"/>
  <w15:commentEx w15:paraId="41FA5BE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E1233D" w16cid:durableId="20BDE3B0"/>
  <w16cid:commentId w16cid:paraId="1E11C5C9" w16cid:durableId="20BDE486"/>
  <w16cid:commentId w16cid:paraId="2ADD75C8" w16cid:durableId="20BDE43C"/>
  <w16cid:commentId w16cid:paraId="0CFC3142" w16cid:durableId="20BDE231"/>
  <w16cid:commentId w16cid:paraId="41FA5BE9" w16cid:durableId="20BDE2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0F0D6" w14:textId="77777777" w:rsidR="00915086" w:rsidRDefault="00915086" w:rsidP="00732AE6">
      <w:r>
        <w:separator/>
      </w:r>
    </w:p>
  </w:endnote>
  <w:endnote w:type="continuationSeparator" w:id="0">
    <w:p w14:paraId="4AC99258" w14:textId="77777777" w:rsidR="00915086" w:rsidRDefault="00915086" w:rsidP="00732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563448"/>
      <w:docPartObj>
        <w:docPartGallery w:val="Page Numbers (Bottom of Page)"/>
        <w:docPartUnique/>
      </w:docPartObj>
    </w:sdtPr>
    <w:sdtEndPr>
      <w:rPr>
        <w:noProof/>
      </w:rPr>
    </w:sdtEndPr>
    <w:sdtContent>
      <w:p w14:paraId="62E26A17" w14:textId="42C426FC" w:rsidR="00B16814" w:rsidRDefault="00B16814">
        <w:pPr>
          <w:pStyle w:val="Footer"/>
        </w:pPr>
        <w:r>
          <w:fldChar w:fldCharType="begin"/>
        </w:r>
        <w:r>
          <w:instrText xml:space="preserve"> PAGE   \* MERGEFORMAT </w:instrText>
        </w:r>
        <w:r>
          <w:fldChar w:fldCharType="separate"/>
        </w:r>
        <w:r>
          <w:rPr>
            <w:noProof/>
          </w:rPr>
          <w:t>2</w:t>
        </w:r>
        <w:r>
          <w:rPr>
            <w:noProof/>
          </w:rPr>
          <w:fldChar w:fldCharType="end"/>
        </w:r>
      </w:p>
    </w:sdtContent>
  </w:sdt>
  <w:p w14:paraId="1D25D15E" w14:textId="77777777" w:rsidR="00B16814" w:rsidRDefault="00B16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3323D" w14:textId="77777777" w:rsidR="00915086" w:rsidRDefault="00915086" w:rsidP="00732AE6">
      <w:r>
        <w:separator/>
      </w:r>
    </w:p>
  </w:footnote>
  <w:footnote w:type="continuationSeparator" w:id="0">
    <w:p w14:paraId="7EEE3CB3" w14:textId="77777777" w:rsidR="00915086" w:rsidRDefault="00915086" w:rsidP="00732A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970E4"/>
    <w:multiLevelType w:val="hybridMultilevel"/>
    <w:tmpl w:val="31E0A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74E44"/>
    <w:multiLevelType w:val="hybridMultilevel"/>
    <w:tmpl w:val="8564B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CE269A"/>
    <w:multiLevelType w:val="multilevel"/>
    <w:tmpl w:val="F2B00E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5AF018F"/>
    <w:multiLevelType w:val="hybridMultilevel"/>
    <w:tmpl w:val="5E045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723071"/>
    <w:multiLevelType w:val="hybridMultilevel"/>
    <w:tmpl w:val="4434DC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B1828"/>
    <w:multiLevelType w:val="multilevel"/>
    <w:tmpl w:val="655634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E333528"/>
    <w:multiLevelType w:val="multilevel"/>
    <w:tmpl w:val="5BB6C8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6B94DE0"/>
    <w:multiLevelType w:val="hybridMultilevel"/>
    <w:tmpl w:val="8EA6DC4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4C22F5"/>
    <w:multiLevelType w:val="hybridMultilevel"/>
    <w:tmpl w:val="D6E00340"/>
    <w:lvl w:ilvl="0" w:tplc="276C9FE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3C1002"/>
    <w:multiLevelType w:val="hybridMultilevel"/>
    <w:tmpl w:val="7CA2B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8B2139"/>
    <w:multiLevelType w:val="hybridMultilevel"/>
    <w:tmpl w:val="5E045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9051EE"/>
    <w:multiLevelType w:val="multilevel"/>
    <w:tmpl w:val="56CE9D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91F079B"/>
    <w:multiLevelType w:val="hybridMultilevel"/>
    <w:tmpl w:val="F9C8F838"/>
    <w:lvl w:ilvl="0" w:tplc="A8D69A3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A24C8A"/>
    <w:multiLevelType w:val="hybridMultilevel"/>
    <w:tmpl w:val="7E481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167E62"/>
    <w:multiLevelType w:val="hybridMultilevel"/>
    <w:tmpl w:val="3D5EC2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072528"/>
    <w:multiLevelType w:val="hybridMultilevel"/>
    <w:tmpl w:val="1ABE3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A73478"/>
    <w:multiLevelType w:val="multilevel"/>
    <w:tmpl w:val="817864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C6927F2"/>
    <w:multiLevelType w:val="hybridMultilevel"/>
    <w:tmpl w:val="15189FFE"/>
    <w:lvl w:ilvl="0" w:tplc="D98C5FB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D32D96"/>
    <w:multiLevelType w:val="hybridMultilevel"/>
    <w:tmpl w:val="C5CA8D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D71807"/>
    <w:multiLevelType w:val="hybridMultilevel"/>
    <w:tmpl w:val="70D62C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507B00"/>
    <w:multiLevelType w:val="hybridMultilevel"/>
    <w:tmpl w:val="1ABE3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CF1BAB"/>
    <w:multiLevelType w:val="hybridMultilevel"/>
    <w:tmpl w:val="A9967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647226"/>
    <w:multiLevelType w:val="hybridMultilevel"/>
    <w:tmpl w:val="CCDEE49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EC70A46"/>
    <w:multiLevelType w:val="hybridMultilevel"/>
    <w:tmpl w:val="2578D5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BF3DCE"/>
    <w:multiLevelType w:val="hybridMultilevel"/>
    <w:tmpl w:val="5E045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127580"/>
    <w:multiLevelType w:val="hybridMultilevel"/>
    <w:tmpl w:val="518A6E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4F6232"/>
    <w:multiLevelType w:val="hybridMultilevel"/>
    <w:tmpl w:val="0010C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B5F4A07"/>
    <w:multiLevelType w:val="multilevel"/>
    <w:tmpl w:val="3DECD5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D4771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5"/>
  </w:num>
  <w:num w:numId="3">
    <w:abstractNumId w:val="21"/>
  </w:num>
  <w:num w:numId="4">
    <w:abstractNumId w:val="3"/>
  </w:num>
  <w:num w:numId="5">
    <w:abstractNumId w:val="0"/>
  </w:num>
  <w:num w:numId="6">
    <w:abstractNumId w:val="26"/>
  </w:num>
  <w:num w:numId="7">
    <w:abstractNumId w:val="23"/>
  </w:num>
  <w:num w:numId="8">
    <w:abstractNumId w:val="19"/>
  </w:num>
  <w:num w:numId="9">
    <w:abstractNumId w:val="14"/>
  </w:num>
  <w:num w:numId="10">
    <w:abstractNumId w:val="10"/>
  </w:num>
  <w:num w:numId="11">
    <w:abstractNumId w:val="17"/>
  </w:num>
  <w:num w:numId="12">
    <w:abstractNumId w:val="24"/>
  </w:num>
  <w:num w:numId="13">
    <w:abstractNumId w:val="20"/>
  </w:num>
  <w:num w:numId="14">
    <w:abstractNumId w:val="25"/>
  </w:num>
  <w:num w:numId="15">
    <w:abstractNumId w:val="9"/>
  </w:num>
  <w:num w:numId="16">
    <w:abstractNumId w:val="18"/>
  </w:num>
  <w:num w:numId="17">
    <w:abstractNumId w:val="22"/>
  </w:num>
  <w:num w:numId="18">
    <w:abstractNumId w:val="7"/>
  </w:num>
  <w:num w:numId="19">
    <w:abstractNumId w:val="1"/>
  </w:num>
  <w:num w:numId="20">
    <w:abstractNumId w:val="4"/>
  </w:num>
  <w:num w:numId="21">
    <w:abstractNumId w:val="8"/>
  </w:num>
  <w:num w:numId="22">
    <w:abstractNumId w:val="27"/>
  </w:num>
  <w:num w:numId="23">
    <w:abstractNumId w:val="27"/>
    <w:lvlOverride w:ilvl="0">
      <w:startOverride w:val="1"/>
    </w:lvlOverride>
  </w:num>
  <w:num w:numId="24">
    <w:abstractNumId w:val="12"/>
  </w:num>
  <w:num w:numId="25">
    <w:abstractNumId w:val="28"/>
  </w:num>
  <w:num w:numId="26">
    <w:abstractNumId w:val="5"/>
  </w:num>
  <w:num w:numId="27">
    <w:abstractNumId w:val="11"/>
  </w:num>
  <w:num w:numId="28">
    <w:abstractNumId w:val="2"/>
  </w:num>
  <w:num w:numId="29">
    <w:abstractNumId w:val="6"/>
  </w:num>
  <w:num w:numId="30">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unice van Pelt-KleinJan">
    <w15:presenceInfo w15:providerId="Windows Live" w15:userId="f9e79a46003731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1DB"/>
    <w:rsid w:val="00000CCF"/>
    <w:rsid w:val="00000EB7"/>
    <w:rsid w:val="00000F65"/>
    <w:rsid w:val="00001D40"/>
    <w:rsid w:val="0000346F"/>
    <w:rsid w:val="000036BF"/>
    <w:rsid w:val="00003FDB"/>
    <w:rsid w:val="00005F7A"/>
    <w:rsid w:val="00006BE4"/>
    <w:rsid w:val="000077EB"/>
    <w:rsid w:val="00007AE3"/>
    <w:rsid w:val="00007F18"/>
    <w:rsid w:val="00010293"/>
    <w:rsid w:val="0001095F"/>
    <w:rsid w:val="0001169B"/>
    <w:rsid w:val="0001171E"/>
    <w:rsid w:val="00011A34"/>
    <w:rsid w:val="000126FD"/>
    <w:rsid w:val="0001304D"/>
    <w:rsid w:val="00013324"/>
    <w:rsid w:val="00013B68"/>
    <w:rsid w:val="00013F35"/>
    <w:rsid w:val="00014001"/>
    <w:rsid w:val="0001531E"/>
    <w:rsid w:val="000228BB"/>
    <w:rsid w:val="00025590"/>
    <w:rsid w:val="000268E3"/>
    <w:rsid w:val="000275D4"/>
    <w:rsid w:val="000302DA"/>
    <w:rsid w:val="00031482"/>
    <w:rsid w:val="000322F5"/>
    <w:rsid w:val="000327E2"/>
    <w:rsid w:val="00032828"/>
    <w:rsid w:val="00034277"/>
    <w:rsid w:val="00036DA6"/>
    <w:rsid w:val="00037131"/>
    <w:rsid w:val="00037C73"/>
    <w:rsid w:val="00037CC5"/>
    <w:rsid w:val="00042E87"/>
    <w:rsid w:val="0004305D"/>
    <w:rsid w:val="00044E86"/>
    <w:rsid w:val="00045FD4"/>
    <w:rsid w:val="00046391"/>
    <w:rsid w:val="00046456"/>
    <w:rsid w:val="00047295"/>
    <w:rsid w:val="000476CB"/>
    <w:rsid w:val="000527CA"/>
    <w:rsid w:val="00054C40"/>
    <w:rsid w:val="00054E1E"/>
    <w:rsid w:val="000562A2"/>
    <w:rsid w:val="000568F7"/>
    <w:rsid w:val="00060691"/>
    <w:rsid w:val="00060C65"/>
    <w:rsid w:val="00060D94"/>
    <w:rsid w:val="0006101D"/>
    <w:rsid w:val="000622D0"/>
    <w:rsid w:val="00062912"/>
    <w:rsid w:val="00062ECA"/>
    <w:rsid w:val="00063FF5"/>
    <w:rsid w:val="0006405E"/>
    <w:rsid w:val="000660F4"/>
    <w:rsid w:val="00066B1D"/>
    <w:rsid w:val="00067AA2"/>
    <w:rsid w:val="000710F4"/>
    <w:rsid w:val="000728A6"/>
    <w:rsid w:val="00073E50"/>
    <w:rsid w:val="00073F29"/>
    <w:rsid w:val="000741B9"/>
    <w:rsid w:val="0007442B"/>
    <w:rsid w:val="00075E0F"/>
    <w:rsid w:val="00076D4F"/>
    <w:rsid w:val="000772F0"/>
    <w:rsid w:val="00077A27"/>
    <w:rsid w:val="00077AFC"/>
    <w:rsid w:val="00077C14"/>
    <w:rsid w:val="00077CBF"/>
    <w:rsid w:val="000801FB"/>
    <w:rsid w:val="00080921"/>
    <w:rsid w:val="00080B22"/>
    <w:rsid w:val="0008182B"/>
    <w:rsid w:val="00082356"/>
    <w:rsid w:val="0008270F"/>
    <w:rsid w:val="000834E8"/>
    <w:rsid w:val="00083B06"/>
    <w:rsid w:val="000842F6"/>
    <w:rsid w:val="00086217"/>
    <w:rsid w:val="00086975"/>
    <w:rsid w:val="0008766A"/>
    <w:rsid w:val="00087893"/>
    <w:rsid w:val="000878C9"/>
    <w:rsid w:val="00092266"/>
    <w:rsid w:val="00092ECD"/>
    <w:rsid w:val="00094721"/>
    <w:rsid w:val="00095373"/>
    <w:rsid w:val="0009697F"/>
    <w:rsid w:val="000972AB"/>
    <w:rsid w:val="000974FC"/>
    <w:rsid w:val="00097530"/>
    <w:rsid w:val="00097D05"/>
    <w:rsid w:val="000A0278"/>
    <w:rsid w:val="000A0659"/>
    <w:rsid w:val="000A16E6"/>
    <w:rsid w:val="000A32CD"/>
    <w:rsid w:val="000A49B1"/>
    <w:rsid w:val="000A693F"/>
    <w:rsid w:val="000B20EF"/>
    <w:rsid w:val="000B359C"/>
    <w:rsid w:val="000B3992"/>
    <w:rsid w:val="000B4D54"/>
    <w:rsid w:val="000B4ED4"/>
    <w:rsid w:val="000B50FD"/>
    <w:rsid w:val="000B77F3"/>
    <w:rsid w:val="000C12F6"/>
    <w:rsid w:val="000C133C"/>
    <w:rsid w:val="000C2075"/>
    <w:rsid w:val="000C2257"/>
    <w:rsid w:val="000C235A"/>
    <w:rsid w:val="000C27AD"/>
    <w:rsid w:val="000C3D12"/>
    <w:rsid w:val="000C60AD"/>
    <w:rsid w:val="000C7857"/>
    <w:rsid w:val="000D119B"/>
    <w:rsid w:val="000D1348"/>
    <w:rsid w:val="000D2479"/>
    <w:rsid w:val="000D3CD1"/>
    <w:rsid w:val="000D7B68"/>
    <w:rsid w:val="000E130B"/>
    <w:rsid w:val="000E1A81"/>
    <w:rsid w:val="000E37C6"/>
    <w:rsid w:val="000E57CD"/>
    <w:rsid w:val="000E6A03"/>
    <w:rsid w:val="000E7434"/>
    <w:rsid w:val="000F0509"/>
    <w:rsid w:val="000F1898"/>
    <w:rsid w:val="000F1FB1"/>
    <w:rsid w:val="000F2620"/>
    <w:rsid w:val="000F3744"/>
    <w:rsid w:val="000F52E1"/>
    <w:rsid w:val="000F5E9A"/>
    <w:rsid w:val="000F7336"/>
    <w:rsid w:val="000F7D3F"/>
    <w:rsid w:val="00101528"/>
    <w:rsid w:val="00102287"/>
    <w:rsid w:val="001024B2"/>
    <w:rsid w:val="00103132"/>
    <w:rsid w:val="001035B5"/>
    <w:rsid w:val="001036DB"/>
    <w:rsid w:val="00103C79"/>
    <w:rsid w:val="001041CF"/>
    <w:rsid w:val="00104D76"/>
    <w:rsid w:val="001062FF"/>
    <w:rsid w:val="0010640C"/>
    <w:rsid w:val="00107EC1"/>
    <w:rsid w:val="00111793"/>
    <w:rsid w:val="001136E9"/>
    <w:rsid w:val="00116375"/>
    <w:rsid w:val="00117E8C"/>
    <w:rsid w:val="0012061F"/>
    <w:rsid w:val="00120DAD"/>
    <w:rsid w:val="00122F23"/>
    <w:rsid w:val="00125009"/>
    <w:rsid w:val="0012625E"/>
    <w:rsid w:val="00126454"/>
    <w:rsid w:val="001271B6"/>
    <w:rsid w:val="00127C14"/>
    <w:rsid w:val="00130874"/>
    <w:rsid w:val="00131392"/>
    <w:rsid w:val="00131648"/>
    <w:rsid w:val="00131C60"/>
    <w:rsid w:val="00133664"/>
    <w:rsid w:val="001339B8"/>
    <w:rsid w:val="00133DE6"/>
    <w:rsid w:val="00134C89"/>
    <w:rsid w:val="00136D2A"/>
    <w:rsid w:val="00136D80"/>
    <w:rsid w:val="00136FEB"/>
    <w:rsid w:val="00137217"/>
    <w:rsid w:val="00140456"/>
    <w:rsid w:val="001417C4"/>
    <w:rsid w:val="00141A1B"/>
    <w:rsid w:val="00141F9C"/>
    <w:rsid w:val="00143DC5"/>
    <w:rsid w:val="0014532F"/>
    <w:rsid w:val="00146E6A"/>
    <w:rsid w:val="00146F7E"/>
    <w:rsid w:val="00147E64"/>
    <w:rsid w:val="00150ACE"/>
    <w:rsid w:val="00151251"/>
    <w:rsid w:val="00152123"/>
    <w:rsid w:val="0015239A"/>
    <w:rsid w:val="00152EBC"/>
    <w:rsid w:val="00152EE4"/>
    <w:rsid w:val="00153C63"/>
    <w:rsid w:val="00155977"/>
    <w:rsid w:val="00155A32"/>
    <w:rsid w:val="00160C65"/>
    <w:rsid w:val="001615D1"/>
    <w:rsid w:val="0016380C"/>
    <w:rsid w:val="00163D5F"/>
    <w:rsid w:val="00163D69"/>
    <w:rsid w:val="00165E3B"/>
    <w:rsid w:val="00171D7C"/>
    <w:rsid w:val="00172C41"/>
    <w:rsid w:val="00174818"/>
    <w:rsid w:val="0017541F"/>
    <w:rsid w:val="00175609"/>
    <w:rsid w:val="00175E00"/>
    <w:rsid w:val="0017765B"/>
    <w:rsid w:val="00180276"/>
    <w:rsid w:val="001818BB"/>
    <w:rsid w:val="00182118"/>
    <w:rsid w:val="00182F5B"/>
    <w:rsid w:val="00185253"/>
    <w:rsid w:val="00185881"/>
    <w:rsid w:val="0018687B"/>
    <w:rsid w:val="00187E0D"/>
    <w:rsid w:val="00190F01"/>
    <w:rsid w:val="0019135C"/>
    <w:rsid w:val="00191680"/>
    <w:rsid w:val="001942CC"/>
    <w:rsid w:val="00195A77"/>
    <w:rsid w:val="00195B2F"/>
    <w:rsid w:val="00196617"/>
    <w:rsid w:val="001975A6"/>
    <w:rsid w:val="001A02D9"/>
    <w:rsid w:val="001A0778"/>
    <w:rsid w:val="001A2F2E"/>
    <w:rsid w:val="001A3A09"/>
    <w:rsid w:val="001A3D3C"/>
    <w:rsid w:val="001A42F8"/>
    <w:rsid w:val="001A4858"/>
    <w:rsid w:val="001A497E"/>
    <w:rsid w:val="001A5168"/>
    <w:rsid w:val="001A58B7"/>
    <w:rsid w:val="001A78B0"/>
    <w:rsid w:val="001B0FE9"/>
    <w:rsid w:val="001B36C4"/>
    <w:rsid w:val="001B3E65"/>
    <w:rsid w:val="001B40DD"/>
    <w:rsid w:val="001B544B"/>
    <w:rsid w:val="001B5A71"/>
    <w:rsid w:val="001B6A10"/>
    <w:rsid w:val="001B6C53"/>
    <w:rsid w:val="001B7777"/>
    <w:rsid w:val="001B7B2C"/>
    <w:rsid w:val="001C0594"/>
    <w:rsid w:val="001C12A0"/>
    <w:rsid w:val="001C152E"/>
    <w:rsid w:val="001C1A28"/>
    <w:rsid w:val="001C2ACE"/>
    <w:rsid w:val="001C2F6E"/>
    <w:rsid w:val="001C457F"/>
    <w:rsid w:val="001C4809"/>
    <w:rsid w:val="001C59BC"/>
    <w:rsid w:val="001C66E9"/>
    <w:rsid w:val="001C673F"/>
    <w:rsid w:val="001C7DA9"/>
    <w:rsid w:val="001D044D"/>
    <w:rsid w:val="001D0566"/>
    <w:rsid w:val="001D0885"/>
    <w:rsid w:val="001D1119"/>
    <w:rsid w:val="001D14EA"/>
    <w:rsid w:val="001D15BD"/>
    <w:rsid w:val="001D1694"/>
    <w:rsid w:val="001D22CD"/>
    <w:rsid w:val="001D46F1"/>
    <w:rsid w:val="001D5D58"/>
    <w:rsid w:val="001D618F"/>
    <w:rsid w:val="001D6C31"/>
    <w:rsid w:val="001D77E4"/>
    <w:rsid w:val="001E0649"/>
    <w:rsid w:val="001E0CE0"/>
    <w:rsid w:val="001E0DF2"/>
    <w:rsid w:val="001E112A"/>
    <w:rsid w:val="001E1395"/>
    <w:rsid w:val="001E17B7"/>
    <w:rsid w:val="001E3E77"/>
    <w:rsid w:val="001E4EA5"/>
    <w:rsid w:val="001E5C40"/>
    <w:rsid w:val="001E6097"/>
    <w:rsid w:val="001E65F4"/>
    <w:rsid w:val="001E7D60"/>
    <w:rsid w:val="001F038E"/>
    <w:rsid w:val="001F0CBF"/>
    <w:rsid w:val="001F1224"/>
    <w:rsid w:val="001F1595"/>
    <w:rsid w:val="001F1B16"/>
    <w:rsid w:val="001F2313"/>
    <w:rsid w:val="001F2C02"/>
    <w:rsid w:val="001F2D1F"/>
    <w:rsid w:val="001F30D5"/>
    <w:rsid w:val="001F3876"/>
    <w:rsid w:val="001F3C11"/>
    <w:rsid w:val="001F3D46"/>
    <w:rsid w:val="001F4CEC"/>
    <w:rsid w:val="00200FB4"/>
    <w:rsid w:val="00201201"/>
    <w:rsid w:val="002015A0"/>
    <w:rsid w:val="0020193C"/>
    <w:rsid w:val="00201B60"/>
    <w:rsid w:val="002021B0"/>
    <w:rsid w:val="0020357F"/>
    <w:rsid w:val="00205015"/>
    <w:rsid w:val="00205B19"/>
    <w:rsid w:val="00206311"/>
    <w:rsid w:val="0020631D"/>
    <w:rsid w:val="0020634E"/>
    <w:rsid w:val="0020637C"/>
    <w:rsid w:val="00206888"/>
    <w:rsid w:val="002079E1"/>
    <w:rsid w:val="00214068"/>
    <w:rsid w:val="00214883"/>
    <w:rsid w:val="00214DC3"/>
    <w:rsid w:val="002153B0"/>
    <w:rsid w:val="0021566D"/>
    <w:rsid w:val="00215F2B"/>
    <w:rsid w:val="00215FFF"/>
    <w:rsid w:val="00216285"/>
    <w:rsid w:val="00220612"/>
    <w:rsid w:val="002209CC"/>
    <w:rsid w:val="00220E1C"/>
    <w:rsid w:val="00221414"/>
    <w:rsid w:val="00221DEC"/>
    <w:rsid w:val="00223C7D"/>
    <w:rsid w:val="00223E58"/>
    <w:rsid w:val="00223EA1"/>
    <w:rsid w:val="0022438B"/>
    <w:rsid w:val="00227CAD"/>
    <w:rsid w:val="0023068B"/>
    <w:rsid w:val="002322F7"/>
    <w:rsid w:val="00232DA0"/>
    <w:rsid w:val="00233466"/>
    <w:rsid w:val="00233622"/>
    <w:rsid w:val="00233E4A"/>
    <w:rsid w:val="002340D8"/>
    <w:rsid w:val="002340F9"/>
    <w:rsid w:val="002341C3"/>
    <w:rsid w:val="002346F5"/>
    <w:rsid w:val="00240281"/>
    <w:rsid w:val="00240F85"/>
    <w:rsid w:val="00241E37"/>
    <w:rsid w:val="00242A84"/>
    <w:rsid w:val="00242B8D"/>
    <w:rsid w:val="00243497"/>
    <w:rsid w:val="00243DF0"/>
    <w:rsid w:val="00243EBA"/>
    <w:rsid w:val="002443A3"/>
    <w:rsid w:val="002445BF"/>
    <w:rsid w:val="002446E9"/>
    <w:rsid w:val="002451C0"/>
    <w:rsid w:val="00247285"/>
    <w:rsid w:val="0024783F"/>
    <w:rsid w:val="00252683"/>
    <w:rsid w:val="002527FF"/>
    <w:rsid w:val="00252BC2"/>
    <w:rsid w:val="0025302A"/>
    <w:rsid w:val="00253E97"/>
    <w:rsid w:val="00254542"/>
    <w:rsid w:val="002555E4"/>
    <w:rsid w:val="00261AF4"/>
    <w:rsid w:val="00262846"/>
    <w:rsid w:val="00262C1C"/>
    <w:rsid w:val="00262D40"/>
    <w:rsid w:val="00263237"/>
    <w:rsid w:val="00264984"/>
    <w:rsid w:val="00264B74"/>
    <w:rsid w:val="00265CA1"/>
    <w:rsid w:val="00266236"/>
    <w:rsid w:val="00267B34"/>
    <w:rsid w:val="00271D8C"/>
    <w:rsid w:val="0027204E"/>
    <w:rsid w:val="00272086"/>
    <w:rsid w:val="00273504"/>
    <w:rsid w:val="002749BF"/>
    <w:rsid w:val="002758BA"/>
    <w:rsid w:val="0027651E"/>
    <w:rsid w:val="0027680E"/>
    <w:rsid w:val="00277981"/>
    <w:rsid w:val="00277A80"/>
    <w:rsid w:val="00277FC4"/>
    <w:rsid w:val="0028155C"/>
    <w:rsid w:val="00284749"/>
    <w:rsid w:val="002848C3"/>
    <w:rsid w:val="00284B07"/>
    <w:rsid w:val="00284DFE"/>
    <w:rsid w:val="00285629"/>
    <w:rsid w:val="00286ADD"/>
    <w:rsid w:val="002872CB"/>
    <w:rsid w:val="0028789D"/>
    <w:rsid w:val="00287C32"/>
    <w:rsid w:val="00287C79"/>
    <w:rsid w:val="00287E93"/>
    <w:rsid w:val="0029051F"/>
    <w:rsid w:val="00290668"/>
    <w:rsid w:val="00290989"/>
    <w:rsid w:val="002915C0"/>
    <w:rsid w:val="00291C03"/>
    <w:rsid w:val="00291CEE"/>
    <w:rsid w:val="002926CC"/>
    <w:rsid w:val="0029330A"/>
    <w:rsid w:val="00293A31"/>
    <w:rsid w:val="002941B9"/>
    <w:rsid w:val="00294B7C"/>
    <w:rsid w:val="0029558C"/>
    <w:rsid w:val="00295841"/>
    <w:rsid w:val="002959B1"/>
    <w:rsid w:val="002959F7"/>
    <w:rsid w:val="002976EA"/>
    <w:rsid w:val="00297777"/>
    <w:rsid w:val="002A03C3"/>
    <w:rsid w:val="002A1DBB"/>
    <w:rsid w:val="002A30A9"/>
    <w:rsid w:val="002A3D18"/>
    <w:rsid w:val="002A4A6B"/>
    <w:rsid w:val="002A4BD9"/>
    <w:rsid w:val="002A4C45"/>
    <w:rsid w:val="002A523B"/>
    <w:rsid w:val="002A54FB"/>
    <w:rsid w:val="002A5709"/>
    <w:rsid w:val="002A7371"/>
    <w:rsid w:val="002A763A"/>
    <w:rsid w:val="002B0866"/>
    <w:rsid w:val="002B1A28"/>
    <w:rsid w:val="002B1FF1"/>
    <w:rsid w:val="002B29F5"/>
    <w:rsid w:val="002B3BBC"/>
    <w:rsid w:val="002B4534"/>
    <w:rsid w:val="002B4707"/>
    <w:rsid w:val="002B54E0"/>
    <w:rsid w:val="002B5D92"/>
    <w:rsid w:val="002B6A9C"/>
    <w:rsid w:val="002C0B10"/>
    <w:rsid w:val="002C198E"/>
    <w:rsid w:val="002C1E20"/>
    <w:rsid w:val="002C266C"/>
    <w:rsid w:val="002C2BCA"/>
    <w:rsid w:val="002C3A18"/>
    <w:rsid w:val="002C4FD2"/>
    <w:rsid w:val="002C50FC"/>
    <w:rsid w:val="002C518D"/>
    <w:rsid w:val="002C54F8"/>
    <w:rsid w:val="002C596D"/>
    <w:rsid w:val="002C6208"/>
    <w:rsid w:val="002C643B"/>
    <w:rsid w:val="002C7337"/>
    <w:rsid w:val="002D32CA"/>
    <w:rsid w:val="002D3E4B"/>
    <w:rsid w:val="002D45A9"/>
    <w:rsid w:val="002D5FE2"/>
    <w:rsid w:val="002D632E"/>
    <w:rsid w:val="002D6CC1"/>
    <w:rsid w:val="002D6CD5"/>
    <w:rsid w:val="002D7D83"/>
    <w:rsid w:val="002E0310"/>
    <w:rsid w:val="002E056E"/>
    <w:rsid w:val="002E1272"/>
    <w:rsid w:val="002E4E42"/>
    <w:rsid w:val="002E6913"/>
    <w:rsid w:val="002F40A5"/>
    <w:rsid w:val="002F4D1E"/>
    <w:rsid w:val="002F6233"/>
    <w:rsid w:val="002F6713"/>
    <w:rsid w:val="002F728E"/>
    <w:rsid w:val="002F7C33"/>
    <w:rsid w:val="00300455"/>
    <w:rsid w:val="003014EF"/>
    <w:rsid w:val="00301B36"/>
    <w:rsid w:val="003021D7"/>
    <w:rsid w:val="00302AA0"/>
    <w:rsid w:val="00304629"/>
    <w:rsid w:val="00304C82"/>
    <w:rsid w:val="00305435"/>
    <w:rsid w:val="00306BB4"/>
    <w:rsid w:val="0030729D"/>
    <w:rsid w:val="00307B60"/>
    <w:rsid w:val="00310096"/>
    <w:rsid w:val="0031106D"/>
    <w:rsid w:val="003141E3"/>
    <w:rsid w:val="00315B49"/>
    <w:rsid w:val="00317980"/>
    <w:rsid w:val="003222EF"/>
    <w:rsid w:val="003229FA"/>
    <w:rsid w:val="00322D5F"/>
    <w:rsid w:val="0032367B"/>
    <w:rsid w:val="003237A3"/>
    <w:rsid w:val="00324982"/>
    <w:rsid w:val="00325168"/>
    <w:rsid w:val="00325B95"/>
    <w:rsid w:val="00327FD9"/>
    <w:rsid w:val="00330D7A"/>
    <w:rsid w:val="003310D2"/>
    <w:rsid w:val="00331335"/>
    <w:rsid w:val="003316CA"/>
    <w:rsid w:val="00331FB4"/>
    <w:rsid w:val="00332C0F"/>
    <w:rsid w:val="00332DB8"/>
    <w:rsid w:val="00332DDE"/>
    <w:rsid w:val="0033333E"/>
    <w:rsid w:val="00333425"/>
    <w:rsid w:val="00333867"/>
    <w:rsid w:val="00333EA4"/>
    <w:rsid w:val="0033410A"/>
    <w:rsid w:val="00335477"/>
    <w:rsid w:val="00335BF1"/>
    <w:rsid w:val="00337BD1"/>
    <w:rsid w:val="00337D6C"/>
    <w:rsid w:val="00340D34"/>
    <w:rsid w:val="003415A2"/>
    <w:rsid w:val="00342D38"/>
    <w:rsid w:val="00342FFA"/>
    <w:rsid w:val="003435EA"/>
    <w:rsid w:val="00344114"/>
    <w:rsid w:val="0034467A"/>
    <w:rsid w:val="00345DAF"/>
    <w:rsid w:val="00346683"/>
    <w:rsid w:val="003467F1"/>
    <w:rsid w:val="00346B0F"/>
    <w:rsid w:val="00347682"/>
    <w:rsid w:val="00347BC1"/>
    <w:rsid w:val="003508C7"/>
    <w:rsid w:val="00351E9A"/>
    <w:rsid w:val="0035257B"/>
    <w:rsid w:val="003544C0"/>
    <w:rsid w:val="00354802"/>
    <w:rsid w:val="00355F03"/>
    <w:rsid w:val="00357CE3"/>
    <w:rsid w:val="00360482"/>
    <w:rsid w:val="003605B6"/>
    <w:rsid w:val="00361DAA"/>
    <w:rsid w:val="00361EEF"/>
    <w:rsid w:val="003657A0"/>
    <w:rsid w:val="00365A51"/>
    <w:rsid w:val="0036698F"/>
    <w:rsid w:val="00366D07"/>
    <w:rsid w:val="003679B0"/>
    <w:rsid w:val="00370228"/>
    <w:rsid w:val="0037042D"/>
    <w:rsid w:val="0037064A"/>
    <w:rsid w:val="003708A8"/>
    <w:rsid w:val="00371CF8"/>
    <w:rsid w:val="0037225F"/>
    <w:rsid w:val="00373CAF"/>
    <w:rsid w:val="0037523C"/>
    <w:rsid w:val="003754B5"/>
    <w:rsid w:val="00376095"/>
    <w:rsid w:val="00377605"/>
    <w:rsid w:val="00377BBD"/>
    <w:rsid w:val="003800CA"/>
    <w:rsid w:val="00380A33"/>
    <w:rsid w:val="00380AB8"/>
    <w:rsid w:val="00381376"/>
    <w:rsid w:val="00381A99"/>
    <w:rsid w:val="003822E0"/>
    <w:rsid w:val="00383957"/>
    <w:rsid w:val="00385017"/>
    <w:rsid w:val="003868B7"/>
    <w:rsid w:val="00386DE8"/>
    <w:rsid w:val="00387E5A"/>
    <w:rsid w:val="00391AE5"/>
    <w:rsid w:val="00391E92"/>
    <w:rsid w:val="0039395F"/>
    <w:rsid w:val="00394307"/>
    <w:rsid w:val="00394443"/>
    <w:rsid w:val="0039579F"/>
    <w:rsid w:val="00396446"/>
    <w:rsid w:val="00396721"/>
    <w:rsid w:val="00397D15"/>
    <w:rsid w:val="003A135F"/>
    <w:rsid w:val="003A286A"/>
    <w:rsid w:val="003A34CB"/>
    <w:rsid w:val="003A3787"/>
    <w:rsid w:val="003A6677"/>
    <w:rsid w:val="003A77B5"/>
    <w:rsid w:val="003A793B"/>
    <w:rsid w:val="003A7F3F"/>
    <w:rsid w:val="003B09B7"/>
    <w:rsid w:val="003B2102"/>
    <w:rsid w:val="003B24A4"/>
    <w:rsid w:val="003B4156"/>
    <w:rsid w:val="003B4186"/>
    <w:rsid w:val="003B4AFD"/>
    <w:rsid w:val="003B6690"/>
    <w:rsid w:val="003B79CD"/>
    <w:rsid w:val="003B7B04"/>
    <w:rsid w:val="003C2556"/>
    <w:rsid w:val="003C3B3F"/>
    <w:rsid w:val="003C40B1"/>
    <w:rsid w:val="003C5D48"/>
    <w:rsid w:val="003C65A6"/>
    <w:rsid w:val="003C6737"/>
    <w:rsid w:val="003D104E"/>
    <w:rsid w:val="003D277A"/>
    <w:rsid w:val="003D302A"/>
    <w:rsid w:val="003D3208"/>
    <w:rsid w:val="003D36B4"/>
    <w:rsid w:val="003D375F"/>
    <w:rsid w:val="003D3C13"/>
    <w:rsid w:val="003D7F57"/>
    <w:rsid w:val="003E03DD"/>
    <w:rsid w:val="003E48C2"/>
    <w:rsid w:val="003E49B8"/>
    <w:rsid w:val="003E59DD"/>
    <w:rsid w:val="003E6E22"/>
    <w:rsid w:val="003E7B8F"/>
    <w:rsid w:val="003F0BEF"/>
    <w:rsid w:val="003F1123"/>
    <w:rsid w:val="003F4522"/>
    <w:rsid w:val="003F50FF"/>
    <w:rsid w:val="003F52B2"/>
    <w:rsid w:val="003F7B6D"/>
    <w:rsid w:val="003F7DC3"/>
    <w:rsid w:val="00400710"/>
    <w:rsid w:val="0040091C"/>
    <w:rsid w:val="00400CED"/>
    <w:rsid w:val="00401A0C"/>
    <w:rsid w:val="00402048"/>
    <w:rsid w:val="00404572"/>
    <w:rsid w:val="004046F7"/>
    <w:rsid w:val="004069B9"/>
    <w:rsid w:val="00406DFE"/>
    <w:rsid w:val="004077C0"/>
    <w:rsid w:val="00407D09"/>
    <w:rsid w:val="00407D16"/>
    <w:rsid w:val="004120CF"/>
    <w:rsid w:val="00412632"/>
    <w:rsid w:val="00412A1B"/>
    <w:rsid w:val="00413141"/>
    <w:rsid w:val="00413297"/>
    <w:rsid w:val="00413B40"/>
    <w:rsid w:val="00413E45"/>
    <w:rsid w:val="00414D5E"/>
    <w:rsid w:val="00416909"/>
    <w:rsid w:val="00417583"/>
    <w:rsid w:val="00417955"/>
    <w:rsid w:val="004210A6"/>
    <w:rsid w:val="00423160"/>
    <w:rsid w:val="00423B27"/>
    <w:rsid w:val="004271EC"/>
    <w:rsid w:val="00427214"/>
    <w:rsid w:val="00430295"/>
    <w:rsid w:val="00431CAA"/>
    <w:rsid w:val="00432210"/>
    <w:rsid w:val="00433DE1"/>
    <w:rsid w:val="00433E1B"/>
    <w:rsid w:val="004346BE"/>
    <w:rsid w:val="00436F6A"/>
    <w:rsid w:val="0043790C"/>
    <w:rsid w:val="004404BA"/>
    <w:rsid w:val="00440EF3"/>
    <w:rsid w:val="00442CE3"/>
    <w:rsid w:val="0044444B"/>
    <w:rsid w:val="0044493F"/>
    <w:rsid w:val="00445639"/>
    <w:rsid w:val="004465FA"/>
    <w:rsid w:val="00451668"/>
    <w:rsid w:val="00452924"/>
    <w:rsid w:val="0045297E"/>
    <w:rsid w:val="004536CB"/>
    <w:rsid w:val="0045374F"/>
    <w:rsid w:val="00455127"/>
    <w:rsid w:val="00456E51"/>
    <w:rsid w:val="004606F5"/>
    <w:rsid w:val="00461A6C"/>
    <w:rsid w:val="00461FF3"/>
    <w:rsid w:val="004622B6"/>
    <w:rsid w:val="004632C0"/>
    <w:rsid w:val="00463611"/>
    <w:rsid w:val="00463AF0"/>
    <w:rsid w:val="004641EF"/>
    <w:rsid w:val="00464B21"/>
    <w:rsid w:val="00464EA0"/>
    <w:rsid w:val="004660AC"/>
    <w:rsid w:val="004672E8"/>
    <w:rsid w:val="004679B8"/>
    <w:rsid w:val="0047165A"/>
    <w:rsid w:val="0047218A"/>
    <w:rsid w:val="00472E69"/>
    <w:rsid w:val="004730E6"/>
    <w:rsid w:val="00473A01"/>
    <w:rsid w:val="0047586B"/>
    <w:rsid w:val="00476835"/>
    <w:rsid w:val="00476D19"/>
    <w:rsid w:val="00477058"/>
    <w:rsid w:val="00480968"/>
    <w:rsid w:val="00481044"/>
    <w:rsid w:val="004812D0"/>
    <w:rsid w:val="00482194"/>
    <w:rsid w:val="004829FC"/>
    <w:rsid w:val="00482BE9"/>
    <w:rsid w:val="00482F98"/>
    <w:rsid w:val="00482FF7"/>
    <w:rsid w:val="0048479C"/>
    <w:rsid w:val="004848F6"/>
    <w:rsid w:val="004857CD"/>
    <w:rsid w:val="00485957"/>
    <w:rsid w:val="00485C51"/>
    <w:rsid w:val="0049019D"/>
    <w:rsid w:val="00490CEA"/>
    <w:rsid w:val="00491CC4"/>
    <w:rsid w:val="00493BB1"/>
    <w:rsid w:val="00493CB2"/>
    <w:rsid w:val="00494160"/>
    <w:rsid w:val="00495E72"/>
    <w:rsid w:val="004974C7"/>
    <w:rsid w:val="004A01BB"/>
    <w:rsid w:val="004A06E8"/>
    <w:rsid w:val="004A13D3"/>
    <w:rsid w:val="004A14E9"/>
    <w:rsid w:val="004A1508"/>
    <w:rsid w:val="004A22E2"/>
    <w:rsid w:val="004A23C9"/>
    <w:rsid w:val="004A278B"/>
    <w:rsid w:val="004A5559"/>
    <w:rsid w:val="004A5F9D"/>
    <w:rsid w:val="004B0573"/>
    <w:rsid w:val="004B11B0"/>
    <w:rsid w:val="004B1753"/>
    <w:rsid w:val="004B1B87"/>
    <w:rsid w:val="004B1EF5"/>
    <w:rsid w:val="004B1F8E"/>
    <w:rsid w:val="004B1FBA"/>
    <w:rsid w:val="004B215B"/>
    <w:rsid w:val="004B3438"/>
    <w:rsid w:val="004B3572"/>
    <w:rsid w:val="004B58FC"/>
    <w:rsid w:val="004B6498"/>
    <w:rsid w:val="004B793C"/>
    <w:rsid w:val="004B79B3"/>
    <w:rsid w:val="004B7C7F"/>
    <w:rsid w:val="004C1154"/>
    <w:rsid w:val="004C13B3"/>
    <w:rsid w:val="004C1518"/>
    <w:rsid w:val="004C1916"/>
    <w:rsid w:val="004C2716"/>
    <w:rsid w:val="004C39BE"/>
    <w:rsid w:val="004C5152"/>
    <w:rsid w:val="004C5351"/>
    <w:rsid w:val="004C6EB0"/>
    <w:rsid w:val="004C6FF7"/>
    <w:rsid w:val="004C7A63"/>
    <w:rsid w:val="004C7D3B"/>
    <w:rsid w:val="004C7E13"/>
    <w:rsid w:val="004D096F"/>
    <w:rsid w:val="004D0F6F"/>
    <w:rsid w:val="004D15D0"/>
    <w:rsid w:val="004D1CEE"/>
    <w:rsid w:val="004D275C"/>
    <w:rsid w:val="004D31C4"/>
    <w:rsid w:val="004D35F7"/>
    <w:rsid w:val="004D3678"/>
    <w:rsid w:val="004D618C"/>
    <w:rsid w:val="004D7F2E"/>
    <w:rsid w:val="004E15E8"/>
    <w:rsid w:val="004E17BD"/>
    <w:rsid w:val="004E204E"/>
    <w:rsid w:val="004E207F"/>
    <w:rsid w:val="004E2C49"/>
    <w:rsid w:val="004E3131"/>
    <w:rsid w:val="004E375E"/>
    <w:rsid w:val="004E3762"/>
    <w:rsid w:val="004E378B"/>
    <w:rsid w:val="004E3B29"/>
    <w:rsid w:val="004E49E4"/>
    <w:rsid w:val="004E4DD1"/>
    <w:rsid w:val="004E51C3"/>
    <w:rsid w:val="004E56DD"/>
    <w:rsid w:val="004E7EC8"/>
    <w:rsid w:val="004F0721"/>
    <w:rsid w:val="004F0DA6"/>
    <w:rsid w:val="004F1ACC"/>
    <w:rsid w:val="004F2764"/>
    <w:rsid w:val="004F33EF"/>
    <w:rsid w:val="004F33FD"/>
    <w:rsid w:val="004F3587"/>
    <w:rsid w:val="004F3AA4"/>
    <w:rsid w:val="004F4A7B"/>
    <w:rsid w:val="004F5608"/>
    <w:rsid w:val="004F5F18"/>
    <w:rsid w:val="004F75D4"/>
    <w:rsid w:val="0050002E"/>
    <w:rsid w:val="00500454"/>
    <w:rsid w:val="00500644"/>
    <w:rsid w:val="00500DF7"/>
    <w:rsid w:val="00505C64"/>
    <w:rsid w:val="00506E94"/>
    <w:rsid w:val="00512214"/>
    <w:rsid w:val="005139DF"/>
    <w:rsid w:val="005140DE"/>
    <w:rsid w:val="0051664D"/>
    <w:rsid w:val="00516E87"/>
    <w:rsid w:val="00521A6A"/>
    <w:rsid w:val="00521AB0"/>
    <w:rsid w:val="00521D2B"/>
    <w:rsid w:val="00521FB5"/>
    <w:rsid w:val="00522C93"/>
    <w:rsid w:val="005234B0"/>
    <w:rsid w:val="00524F9C"/>
    <w:rsid w:val="00526259"/>
    <w:rsid w:val="0053076C"/>
    <w:rsid w:val="00530B75"/>
    <w:rsid w:val="0053139F"/>
    <w:rsid w:val="00533709"/>
    <w:rsid w:val="005349E0"/>
    <w:rsid w:val="005350FE"/>
    <w:rsid w:val="005357C1"/>
    <w:rsid w:val="00535E2D"/>
    <w:rsid w:val="00536C42"/>
    <w:rsid w:val="00540231"/>
    <w:rsid w:val="005402C6"/>
    <w:rsid w:val="00541C3D"/>
    <w:rsid w:val="00542CA7"/>
    <w:rsid w:val="00543A4B"/>
    <w:rsid w:val="00544BB2"/>
    <w:rsid w:val="00546497"/>
    <w:rsid w:val="00546724"/>
    <w:rsid w:val="00550D11"/>
    <w:rsid w:val="00552842"/>
    <w:rsid w:val="00552C1A"/>
    <w:rsid w:val="005546A6"/>
    <w:rsid w:val="00554E1C"/>
    <w:rsid w:val="00556052"/>
    <w:rsid w:val="00556585"/>
    <w:rsid w:val="005577E7"/>
    <w:rsid w:val="00560E95"/>
    <w:rsid w:val="0056138B"/>
    <w:rsid w:val="00561886"/>
    <w:rsid w:val="00561C2C"/>
    <w:rsid w:val="00562EA2"/>
    <w:rsid w:val="00563ADB"/>
    <w:rsid w:val="00563CE3"/>
    <w:rsid w:val="00565850"/>
    <w:rsid w:val="005673D3"/>
    <w:rsid w:val="0056783A"/>
    <w:rsid w:val="0057087A"/>
    <w:rsid w:val="00571F49"/>
    <w:rsid w:val="00572031"/>
    <w:rsid w:val="00573C00"/>
    <w:rsid w:val="0057416F"/>
    <w:rsid w:val="0057618A"/>
    <w:rsid w:val="00576360"/>
    <w:rsid w:val="005771A8"/>
    <w:rsid w:val="005802D4"/>
    <w:rsid w:val="005828B6"/>
    <w:rsid w:val="00582D6C"/>
    <w:rsid w:val="005835A8"/>
    <w:rsid w:val="00583E4D"/>
    <w:rsid w:val="00585DE7"/>
    <w:rsid w:val="005861A1"/>
    <w:rsid w:val="005907E8"/>
    <w:rsid w:val="005923CB"/>
    <w:rsid w:val="005925E3"/>
    <w:rsid w:val="00592A48"/>
    <w:rsid w:val="00592D09"/>
    <w:rsid w:val="00594A76"/>
    <w:rsid w:val="00594FA9"/>
    <w:rsid w:val="0059619E"/>
    <w:rsid w:val="005973C3"/>
    <w:rsid w:val="005A0153"/>
    <w:rsid w:val="005A1AE9"/>
    <w:rsid w:val="005A3CCC"/>
    <w:rsid w:val="005A420E"/>
    <w:rsid w:val="005A5731"/>
    <w:rsid w:val="005B0A78"/>
    <w:rsid w:val="005B0D4E"/>
    <w:rsid w:val="005B0E6F"/>
    <w:rsid w:val="005B0EFB"/>
    <w:rsid w:val="005B2CA9"/>
    <w:rsid w:val="005B6374"/>
    <w:rsid w:val="005B748B"/>
    <w:rsid w:val="005C1C72"/>
    <w:rsid w:val="005C322C"/>
    <w:rsid w:val="005C47EE"/>
    <w:rsid w:val="005C4C46"/>
    <w:rsid w:val="005C4E4E"/>
    <w:rsid w:val="005C4E8C"/>
    <w:rsid w:val="005C619F"/>
    <w:rsid w:val="005C6C8A"/>
    <w:rsid w:val="005C727C"/>
    <w:rsid w:val="005C780B"/>
    <w:rsid w:val="005D0408"/>
    <w:rsid w:val="005D0969"/>
    <w:rsid w:val="005D0B58"/>
    <w:rsid w:val="005D10D2"/>
    <w:rsid w:val="005D1AE1"/>
    <w:rsid w:val="005D2C4C"/>
    <w:rsid w:val="005D2FA8"/>
    <w:rsid w:val="005D30D2"/>
    <w:rsid w:val="005D3A59"/>
    <w:rsid w:val="005D5022"/>
    <w:rsid w:val="005D63B2"/>
    <w:rsid w:val="005D769D"/>
    <w:rsid w:val="005E0037"/>
    <w:rsid w:val="005E02B8"/>
    <w:rsid w:val="005E064E"/>
    <w:rsid w:val="005E09C9"/>
    <w:rsid w:val="005E164E"/>
    <w:rsid w:val="005E1E3C"/>
    <w:rsid w:val="005E2238"/>
    <w:rsid w:val="005E3269"/>
    <w:rsid w:val="005E6306"/>
    <w:rsid w:val="005E65EF"/>
    <w:rsid w:val="005E69FA"/>
    <w:rsid w:val="005E788F"/>
    <w:rsid w:val="005E7F02"/>
    <w:rsid w:val="005F0CB8"/>
    <w:rsid w:val="005F0E26"/>
    <w:rsid w:val="005F0E63"/>
    <w:rsid w:val="005F2465"/>
    <w:rsid w:val="005F4590"/>
    <w:rsid w:val="005F45A1"/>
    <w:rsid w:val="005F45DC"/>
    <w:rsid w:val="005F4A2A"/>
    <w:rsid w:val="005F4B06"/>
    <w:rsid w:val="005F5626"/>
    <w:rsid w:val="005F636B"/>
    <w:rsid w:val="005F75AC"/>
    <w:rsid w:val="006013FE"/>
    <w:rsid w:val="0060383A"/>
    <w:rsid w:val="00605B31"/>
    <w:rsid w:val="00606A19"/>
    <w:rsid w:val="00607222"/>
    <w:rsid w:val="00607599"/>
    <w:rsid w:val="006075F5"/>
    <w:rsid w:val="00610A5E"/>
    <w:rsid w:val="00610CEB"/>
    <w:rsid w:val="00613899"/>
    <w:rsid w:val="00614D21"/>
    <w:rsid w:val="00615F37"/>
    <w:rsid w:val="00616582"/>
    <w:rsid w:val="00616808"/>
    <w:rsid w:val="0061694F"/>
    <w:rsid w:val="0061781E"/>
    <w:rsid w:val="0062010C"/>
    <w:rsid w:val="00620767"/>
    <w:rsid w:val="006215B4"/>
    <w:rsid w:val="006245CC"/>
    <w:rsid w:val="00625D65"/>
    <w:rsid w:val="00626C61"/>
    <w:rsid w:val="00626CCD"/>
    <w:rsid w:val="00626E5D"/>
    <w:rsid w:val="00627155"/>
    <w:rsid w:val="00627311"/>
    <w:rsid w:val="00627421"/>
    <w:rsid w:val="00630618"/>
    <w:rsid w:val="00630E40"/>
    <w:rsid w:val="00634B99"/>
    <w:rsid w:val="00635CC7"/>
    <w:rsid w:val="006367B2"/>
    <w:rsid w:val="00636BF6"/>
    <w:rsid w:val="00637620"/>
    <w:rsid w:val="00637D2F"/>
    <w:rsid w:val="00640C5F"/>
    <w:rsid w:val="00641B8F"/>
    <w:rsid w:val="00641ED8"/>
    <w:rsid w:val="00641F3D"/>
    <w:rsid w:val="00642066"/>
    <w:rsid w:val="006424C5"/>
    <w:rsid w:val="00642893"/>
    <w:rsid w:val="00642A10"/>
    <w:rsid w:val="0064376C"/>
    <w:rsid w:val="00643850"/>
    <w:rsid w:val="006446E1"/>
    <w:rsid w:val="00644D74"/>
    <w:rsid w:val="00647B22"/>
    <w:rsid w:val="006501AF"/>
    <w:rsid w:val="00650A75"/>
    <w:rsid w:val="006524DD"/>
    <w:rsid w:val="006552B0"/>
    <w:rsid w:val="00657757"/>
    <w:rsid w:val="006602AF"/>
    <w:rsid w:val="00660D72"/>
    <w:rsid w:val="00662377"/>
    <w:rsid w:val="0066336F"/>
    <w:rsid w:val="0066416B"/>
    <w:rsid w:val="0066442D"/>
    <w:rsid w:val="006644AC"/>
    <w:rsid w:val="00664D59"/>
    <w:rsid w:val="0066546B"/>
    <w:rsid w:val="00667649"/>
    <w:rsid w:val="00667B69"/>
    <w:rsid w:val="00672DA8"/>
    <w:rsid w:val="00672F89"/>
    <w:rsid w:val="0067304D"/>
    <w:rsid w:val="0067351D"/>
    <w:rsid w:val="006749F7"/>
    <w:rsid w:val="0067535C"/>
    <w:rsid w:val="00676411"/>
    <w:rsid w:val="00676524"/>
    <w:rsid w:val="006767BB"/>
    <w:rsid w:val="00677129"/>
    <w:rsid w:val="006775FE"/>
    <w:rsid w:val="00677B1D"/>
    <w:rsid w:val="00677C4E"/>
    <w:rsid w:val="00677D70"/>
    <w:rsid w:val="00681452"/>
    <w:rsid w:val="00681611"/>
    <w:rsid w:val="006816CC"/>
    <w:rsid w:val="00681998"/>
    <w:rsid w:val="00681C38"/>
    <w:rsid w:val="00682C4C"/>
    <w:rsid w:val="00686BC2"/>
    <w:rsid w:val="006876F1"/>
    <w:rsid w:val="006878F3"/>
    <w:rsid w:val="006902BA"/>
    <w:rsid w:val="00691604"/>
    <w:rsid w:val="006917AA"/>
    <w:rsid w:val="006918B5"/>
    <w:rsid w:val="00691A3F"/>
    <w:rsid w:val="00691C92"/>
    <w:rsid w:val="00692E11"/>
    <w:rsid w:val="00693B98"/>
    <w:rsid w:val="006949A5"/>
    <w:rsid w:val="00694ADE"/>
    <w:rsid w:val="00694B1F"/>
    <w:rsid w:val="006957C8"/>
    <w:rsid w:val="00695F48"/>
    <w:rsid w:val="00696A3F"/>
    <w:rsid w:val="006971DB"/>
    <w:rsid w:val="006978A2"/>
    <w:rsid w:val="006A3CD7"/>
    <w:rsid w:val="006A3DAB"/>
    <w:rsid w:val="006A4E29"/>
    <w:rsid w:val="006A528A"/>
    <w:rsid w:val="006A64B9"/>
    <w:rsid w:val="006A7A9D"/>
    <w:rsid w:val="006B2BD0"/>
    <w:rsid w:val="006B2BDB"/>
    <w:rsid w:val="006B3A03"/>
    <w:rsid w:val="006B6045"/>
    <w:rsid w:val="006B6894"/>
    <w:rsid w:val="006B69C0"/>
    <w:rsid w:val="006B6CD2"/>
    <w:rsid w:val="006C1E7A"/>
    <w:rsid w:val="006C36AD"/>
    <w:rsid w:val="006C472F"/>
    <w:rsid w:val="006C505A"/>
    <w:rsid w:val="006C5064"/>
    <w:rsid w:val="006C7240"/>
    <w:rsid w:val="006D0CCD"/>
    <w:rsid w:val="006D1CB4"/>
    <w:rsid w:val="006D44CF"/>
    <w:rsid w:val="006D4CCE"/>
    <w:rsid w:val="006D5239"/>
    <w:rsid w:val="006D59FB"/>
    <w:rsid w:val="006D6628"/>
    <w:rsid w:val="006D6843"/>
    <w:rsid w:val="006E0F49"/>
    <w:rsid w:val="006E2EE9"/>
    <w:rsid w:val="006E311A"/>
    <w:rsid w:val="006E4D53"/>
    <w:rsid w:val="006E5775"/>
    <w:rsid w:val="006E5E87"/>
    <w:rsid w:val="006E6EED"/>
    <w:rsid w:val="006F0EF0"/>
    <w:rsid w:val="006F1572"/>
    <w:rsid w:val="006F2F5A"/>
    <w:rsid w:val="006F52FA"/>
    <w:rsid w:val="006F552E"/>
    <w:rsid w:val="00700800"/>
    <w:rsid w:val="00700C92"/>
    <w:rsid w:val="00700E7F"/>
    <w:rsid w:val="007023BB"/>
    <w:rsid w:val="0070260A"/>
    <w:rsid w:val="00702F9B"/>
    <w:rsid w:val="007034D4"/>
    <w:rsid w:val="00705041"/>
    <w:rsid w:val="00706D6B"/>
    <w:rsid w:val="007075E2"/>
    <w:rsid w:val="007079CF"/>
    <w:rsid w:val="00707B78"/>
    <w:rsid w:val="007106A6"/>
    <w:rsid w:val="00713F02"/>
    <w:rsid w:val="007148B0"/>
    <w:rsid w:val="00715F25"/>
    <w:rsid w:val="007163B3"/>
    <w:rsid w:val="00720192"/>
    <w:rsid w:val="00720CD7"/>
    <w:rsid w:val="0072163E"/>
    <w:rsid w:val="00721C50"/>
    <w:rsid w:val="007241C3"/>
    <w:rsid w:val="007244FE"/>
    <w:rsid w:val="0072473F"/>
    <w:rsid w:val="0072601F"/>
    <w:rsid w:val="00730857"/>
    <w:rsid w:val="00730A55"/>
    <w:rsid w:val="0073295B"/>
    <w:rsid w:val="00732AE6"/>
    <w:rsid w:val="00732CF7"/>
    <w:rsid w:val="007338F7"/>
    <w:rsid w:val="00733AB2"/>
    <w:rsid w:val="00733D9F"/>
    <w:rsid w:val="007341F5"/>
    <w:rsid w:val="007347CA"/>
    <w:rsid w:val="0073492A"/>
    <w:rsid w:val="007436BD"/>
    <w:rsid w:val="00743875"/>
    <w:rsid w:val="0074484D"/>
    <w:rsid w:val="007451D4"/>
    <w:rsid w:val="007460E2"/>
    <w:rsid w:val="00747EAC"/>
    <w:rsid w:val="00751178"/>
    <w:rsid w:val="00752C52"/>
    <w:rsid w:val="0075542C"/>
    <w:rsid w:val="00755AB3"/>
    <w:rsid w:val="007568DA"/>
    <w:rsid w:val="007622A4"/>
    <w:rsid w:val="00764935"/>
    <w:rsid w:val="00764B2B"/>
    <w:rsid w:val="007665F6"/>
    <w:rsid w:val="00766846"/>
    <w:rsid w:val="0076779C"/>
    <w:rsid w:val="00771E47"/>
    <w:rsid w:val="007722D2"/>
    <w:rsid w:val="007769B4"/>
    <w:rsid w:val="00780C79"/>
    <w:rsid w:val="007813FE"/>
    <w:rsid w:val="007814D8"/>
    <w:rsid w:val="00782D9A"/>
    <w:rsid w:val="00783ADD"/>
    <w:rsid w:val="00784091"/>
    <w:rsid w:val="007847F4"/>
    <w:rsid w:val="00785091"/>
    <w:rsid w:val="0078533D"/>
    <w:rsid w:val="00787DF2"/>
    <w:rsid w:val="00791E79"/>
    <w:rsid w:val="00792384"/>
    <w:rsid w:val="00793DCC"/>
    <w:rsid w:val="00795064"/>
    <w:rsid w:val="007955E2"/>
    <w:rsid w:val="00795E19"/>
    <w:rsid w:val="007972DA"/>
    <w:rsid w:val="00797A5A"/>
    <w:rsid w:val="007A1F2D"/>
    <w:rsid w:val="007A49F9"/>
    <w:rsid w:val="007A4C4D"/>
    <w:rsid w:val="007A5C52"/>
    <w:rsid w:val="007A6163"/>
    <w:rsid w:val="007A62CF"/>
    <w:rsid w:val="007A682E"/>
    <w:rsid w:val="007B1701"/>
    <w:rsid w:val="007B1B65"/>
    <w:rsid w:val="007B3967"/>
    <w:rsid w:val="007B40CD"/>
    <w:rsid w:val="007B4130"/>
    <w:rsid w:val="007B5197"/>
    <w:rsid w:val="007B6201"/>
    <w:rsid w:val="007B7971"/>
    <w:rsid w:val="007B79B2"/>
    <w:rsid w:val="007C03C7"/>
    <w:rsid w:val="007C0C8C"/>
    <w:rsid w:val="007C1BF8"/>
    <w:rsid w:val="007C243C"/>
    <w:rsid w:val="007C3728"/>
    <w:rsid w:val="007C3D4D"/>
    <w:rsid w:val="007C4175"/>
    <w:rsid w:val="007C5C41"/>
    <w:rsid w:val="007C659D"/>
    <w:rsid w:val="007C6EAE"/>
    <w:rsid w:val="007C73EE"/>
    <w:rsid w:val="007C7633"/>
    <w:rsid w:val="007C7B8A"/>
    <w:rsid w:val="007C7B90"/>
    <w:rsid w:val="007D037F"/>
    <w:rsid w:val="007D06C2"/>
    <w:rsid w:val="007D1B42"/>
    <w:rsid w:val="007D2148"/>
    <w:rsid w:val="007D2CE0"/>
    <w:rsid w:val="007D2DAC"/>
    <w:rsid w:val="007D43C3"/>
    <w:rsid w:val="007D4632"/>
    <w:rsid w:val="007D4B7D"/>
    <w:rsid w:val="007D574B"/>
    <w:rsid w:val="007D647B"/>
    <w:rsid w:val="007D6AA8"/>
    <w:rsid w:val="007D6F44"/>
    <w:rsid w:val="007E095E"/>
    <w:rsid w:val="007E3A2C"/>
    <w:rsid w:val="007E489B"/>
    <w:rsid w:val="007E4C2F"/>
    <w:rsid w:val="007E597C"/>
    <w:rsid w:val="007E6241"/>
    <w:rsid w:val="007E7227"/>
    <w:rsid w:val="007E753C"/>
    <w:rsid w:val="007F013B"/>
    <w:rsid w:val="007F041D"/>
    <w:rsid w:val="007F0E65"/>
    <w:rsid w:val="007F0FDD"/>
    <w:rsid w:val="007F1451"/>
    <w:rsid w:val="007F1FBB"/>
    <w:rsid w:val="007F38BF"/>
    <w:rsid w:val="007F43DE"/>
    <w:rsid w:val="007F53DE"/>
    <w:rsid w:val="007F5491"/>
    <w:rsid w:val="007F5E45"/>
    <w:rsid w:val="007F6097"/>
    <w:rsid w:val="007F615E"/>
    <w:rsid w:val="007F6B03"/>
    <w:rsid w:val="00801895"/>
    <w:rsid w:val="00802A5F"/>
    <w:rsid w:val="00802ADA"/>
    <w:rsid w:val="00803031"/>
    <w:rsid w:val="0080314F"/>
    <w:rsid w:val="00804FB8"/>
    <w:rsid w:val="00805239"/>
    <w:rsid w:val="008054BD"/>
    <w:rsid w:val="0080559C"/>
    <w:rsid w:val="00805B9B"/>
    <w:rsid w:val="008069C0"/>
    <w:rsid w:val="008078A3"/>
    <w:rsid w:val="0080797A"/>
    <w:rsid w:val="00807D7E"/>
    <w:rsid w:val="00811BE1"/>
    <w:rsid w:val="00811C86"/>
    <w:rsid w:val="00811E7B"/>
    <w:rsid w:val="00815F0D"/>
    <w:rsid w:val="008161BB"/>
    <w:rsid w:val="00816D6D"/>
    <w:rsid w:val="00817864"/>
    <w:rsid w:val="00817AD2"/>
    <w:rsid w:val="0082097B"/>
    <w:rsid w:val="00821802"/>
    <w:rsid w:val="00823099"/>
    <w:rsid w:val="00823558"/>
    <w:rsid w:val="00824263"/>
    <w:rsid w:val="00825F3B"/>
    <w:rsid w:val="00827434"/>
    <w:rsid w:val="00830AB5"/>
    <w:rsid w:val="00831D61"/>
    <w:rsid w:val="008329F9"/>
    <w:rsid w:val="0083359A"/>
    <w:rsid w:val="00834890"/>
    <w:rsid w:val="00835715"/>
    <w:rsid w:val="00837D69"/>
    <w:rsid w:val="008401F3"/>
    <w:rsid w:val="00841266"/>
    <w:rsid w:val="00841F48"/>
    <w:rsid w:val="008420A7"/>
    <w:rsid w:val="008427D2"/>
    <w:rsid w:val="008430DD"/>
    <w:rsid w:val="00843F56"/>
    <w:rsid w:val="008441FD"/>
    <w:rsid w:val="008444CD"/>
    <w:rsid w:val="008454A6"/>
    <w:rsid w:val="0084644F"/>
    <w:rsid w:val="00846D18"/>
    <w:rsid w:val="00847371"/>
    <w:rsid w:val="00847A70"/>
    <w:rsid w:val="0085063D"/>
    <w:rsid w:val="00851233"/>
    <w:rsid w:val="00851F50"/>
    <w:rsid w:val="008529C9"/>
    <w:rsid w:val="00853B05"/>
    <w:rsid w:val="00854BE6"/>
    <w:rsid w:val="008569EA"/>
    <w:rsid w:val="00857061"/>
    <w:rsid w:val="0086018E"/>
    <w:rsid w:val="00860398"/>
    <w:rsid w:val="0086092D"/>
    <w:rsid w:val="00860B3A"/>
    <w:rsid w:val="008610C9"/>
    <w:rsid w:val="00862677"/>
    <w:rsid w:val="008662C4"/>
    <w:rsid w:val="008679FE"/>
    <w:rsid w:val="00867DA6"/>
    <w:rsid w:val="0087068D"/>
    <w:rsid w:val="008710E3"/>
    <w:rsid w:val="0087133F"/>
    <w:rsid w:val="00871F8F"/>
    <w:rsid w:val="00875049"/>
    <w:rsid w:val="008770B8"/>
    <w:rsid w:val="008771C9"/>
    <w:rsid w:val="00877F27"/>
    <w:rsid w:val="00881C6D"/>
    <w:rsid w:val="008825DB"/>
    <w:rsid w:val="00883271"/>
    <w:rsid w:val="0088349F"/>
    <w:rsid w:val="00887E07"/>
    <w:rsid w:val="0089274D"/>
    <w:rsid w:val="008927EE"/>
    <w:rsid w:val="00892913"/>
    <w:rsid w:val="0089550C"/>
    <w:rsid w:val="0089571C"/>
    <w:rsid w:val="00896277"/>
    <w:rsid w:val="008A1877"/>
    <w:rsid w:val="008A193B"/>
    <w:rsid w:val="008A2AA3"/>
    <w:rsid w:val="008A3276"/>
    <w:rsid w:val="008A3419"/>
    <w:rsid w:val="008A390D"/>
    <w:rsid w:val="008A452A"/>
    <w:rsid w:val="008A5258"/>
    <w:rsid w:val="008A68F6"/>
    <w:rsid w:val="008A7107"/>
    <w:rsid w:val="008A76A2"/>
    <w:rsid w:val="008A7C5D"/>
    <w:rsid w:val="008B1277"/>
    <w:rsid w:val="008B1C4B"/>
    <w:rsid w:val="008B1FA5"/>
    <w:rsid w:val="008B285D"/>
    <w:rsid w:val="008B2F39"/>
    <w:rsid w:val="008B367A"/>
    <w:rsid w:val="008B37D7"/>
    <w:rsid w:val="008B3DE8"/>
    <w:rsid w:val="008B5BDC"/>
    <w:rsid w:val="008B733F"/>
    <w:rsid w:val="008B7B78"/>
    <w:rsid w:val="008C15C0"/>
    <w:rsid w:val="008C1AC7"/>
    <w:rsid w:val="008C288A"/>
    <w:rsid w:val="008C2AE0"/>
    <w:rsid w:val="008C2CEF"/>
    <w:rsid w:val="008C320B"/>
    <w:rsid w:val="008C3FD2"/>
    <w:rsid w:val="008C44B4"/>
    <w:rsid w:val="008C4D22"/>
    <w:rsid w:val="008D07FB"/>
    <w:rsid w:val="008D2010"/>
    <w:rsid w:val="008D240A"/>
    <w:rsid w:val="008D25EB"/>
    <w:rsid w:val="008D3BEC"/>
    <w:rsid w:val="008D41D7"/>
    <w:rsid w:val="008D56E1"/>
    <w:rsid w:val="008D5A23"/>
    <w:rsid w:val="008E02EE"/>
    <w:rsid w:val="008E0E03"/>
    <w:rsid w:val="008E2006"/>
    <w:rsid w:val="008E248C"/>
    <w:rsid w:val="008E3E8E"/>
    <w:rsid w:val="008E42E2"/>
    <w:rsid w:val="008E43B1"/>
    <w:rsid w:val="008E46D0"/>
    <w:rsid w:val="008E58AE"/>
    <w:rsid w:val="008E741F"/>
    <w:rsid w:val="008F03C0"/>
    <w:rsid w:val="008F14C9"/>
    <w:rsid w:val="008F18FC"/>
    <w:rsid w:val="008F1B2A"/>
    <w:rsid w:val="008F1D82"/>
    <w:rsid w:val="008F2120"/>
    <w:rsid w:val="008F3AD9"/>
    <w:rsid w:val="008F4742"/>
    <w:rsid w:val="008F57DC"/>
    <w:rsid w:val="008F591D"/>
    <w:rsid w:val="008F7040"/>
    <w:rsid w:val="00900642"/>
    <w:rsid w:val="00900F35"/>
    <w:rsid w:val="009010F2"/>
    <w:rsid w:val="009014F3"/>
    <w:rsid w:val="00901578"/>
    <w:rsid w:val="00902298"/>
    <w:rsid w:val="00903C5E"/>
    <w:rsid w:val="00911625"/>
    <w:rsid w:val="00912190"/>
    <w:rsid w:val="00913787"/>
    <w:rsid w:val="00913F09"/>
    <w:rsid w:val="0091492A"/>
    <w:rsid w:val="00914D60"/>
    <w:rsid w:val="00915086"/>
    <w:rsid w:val="00915133"/>
    <w:rsid w:val="00915315"/>
    <w:rsid w:val="009153D5"/>
    <w:rsid w:val="0091557F"/>
    <w:rsid w:val="00915C1A"/>
    <w:rsid w:val="00916D92"/>
    <w:rsid w:val="00917005"/>
    <w:rsid w:val="00917973"/>
    <w:rsid w:val="009179B4"/>
    <w:rsid w:val="00920244"/>
    <w:rsid w:val="00920C50"/>
    <w:rsid w:val="00921960"/>
    <w:rsid w:val="0092248B"/>
    <w:rsid w:val="00922C94"/>
    <w:rsid w:val="0092331D"/>
    <w:rsid w:val="00924A0C"/>
    <w:rsid w:val="00925371"/>
    <w:rsid w:val="0092646E"/>
    <w:rsid w:val="00927AA3"/>
    <w:rsid w:val="00927D00"/>
    <w:rsid w:val="00930C0A"/>
    <w:rsid w:val="009315F4"/>
    <w:rsid w:val="00932D03"/>
    <w:rsid w:val="00933483"/>
    <w:rsid w:val="009337D9"/>
    <w:rsid w:val="009337DC"/>
    <w:rsid w:val="009358D4"/>
    <w:rsid w:val="009359DF"/>
    <w:rsid w:val="009366D9"/>
    <w:rsid w:val="009376A8"/>
    <w:rsid w:val="00937BAB"/>
    <w:rsid w:val="00940AF2"/>
    <w:rsid w:val="00941573"/>
    <w:rsid w:val="00942576"/>
    <w:rsid w:val="0094269D"/>
    <w:rsid w:val="00943943"/>
    <w:rsid w:val="00944B44"/>
    <w:rsid w:val="00944F3C"/>
    <w:rsid w:val="00946335"/>
    <w:rsid w:val="00946A76"/>
    <w:rsid w:val="00950F31"/>
    <w:rsid w:val="0095136C"/>
    <w:rsid w:val="00951C35"/>
    <w:rsid w:val="009528B6"/>
    <w:rsid w:val="00952E2D"/>
    <w:rsid w:val="00954C31"/>
    <w:rsid w:val="009556A6"/>
    <w:rsid w:val="0095605A"/>
    <w:rsid w:val="00956BA9"/>
    <w:rsid w:val="0095762E"/>
    <w:rsid w:val="00961136"/>
    <w:rsid w:val="00961D76"/>
    <w:rsid w:val="00963CBB"/>
    <w:rsid w:val="00964B00"/>
    <w:rsid w:val="00965608"/>
    <w:rsid w:val="0096613E"/>
    <w:rsid w:val="00970931"/>
    <w:rsid w:val="00970F69"/>
    <w:rsid w:val="009727BB"/>
    <w:rsid w:val="0097366A"/>
    <w:rsid w:val="00973B2D"/>
    <w:rsid w:val="00974C6A"/>
    <w:rsid w:val="00974F23"/>
    <w:rsid w:val="00975634"/>
    <w:rsid w:val="00975792"/>
    <w:rsid w:val="00975DCD"/>
    <w:rsid w:val="0097619D"/>
    <w:rsid w:val="0097762F"/>
    <w:rsid w:val="0097772B"/>
    <w:rsid w:val="00980053"/>
    <w:rsid w:val="00981CFD"/>
    <w:rsid w:val="00986AFB"/>
    <w:rsid w:val="009906F1"/>
    <w:rsid w:val="00990D08"/>
    <w:rsid w:val="0099281E"/>
    <w:rsid w:val="009933B1"/>
    <w:rsid w:val="00993DDB"/>
    <w:rsid w:val="009945C9"/>
    <w:rsid w:val="009949E5"/>
    <w:rsid w:val="00994BE4"/>
    <w:rsid w:val="00995366"/>
    <w:rsid w:val="00995405"/>
    <w:rsid w:val="00995AAF"/>
    <w:rsid w:val="009964C3"/>
    <w:rsid w:val="00997A19"/>
    <w:rsid w:val="009A06A0"/>
    <w:rsid w:val="009A1C3E"/>
    <w:rsid w:val="009A1C62"/>
    <w:rsid w:val="009A2527"/>
    <w:rsid w:val="009A314F"/>
    <w:rsid w:val="009A3CE7"/>
    <w:rsid w:val="009A3E52"/>
    <w:rsid w:val="009A5560"/>
    <w:rsid w:val="009A57D2"/>
    <w:rsid w:val="009A5E8D"/>
    <w:rsid w:val="009A628C"/>
    <w:rsid w:val="009A71F4"/>
    <w:rsid w:val="009B19BF"/>
    <w:rsid w:val="009B2096"/>
    <w:rsid w:val="009B2C3F"/>
    <w:rsid w:val="009B34BE"/>
    <w:rsid w:val="009B4131"/>
    <w:rsid w:val="009B418C"/>
    <w:rsid w:val="009B43B0"/>
    <w:rsid w:val="009B5AA0"/>
    <w:rsid w:val="009B64D9"/>
    <w:rsid w:val="009B69D6"/>
    <w:rsid w:val="009B6D98"/>
    <w:rsid w:val="009C0270"/>
    <w:rsid w:val="009C048E"/>
    <w:rsid w:val="009C0764"/>
    <w:rsid w:val="009C1CA9"/>
    <w:rsid w:val="009C2828"/>
    <w:rsid w:val="009C295B"/>
    <w:rsid w:val="009C348C"/>
    <w:rsid w:val="009C49A3"/>
    <w:rsid w:val="009C5458"/>
    <w:rsid w:val="009C623B"/>
    <w:rsid w:val="009C70DD"/>
    <w:rsid w:val="009D0D0C"/>
    <w:rsid w:val="009D0D5A"/>
    <w:rsid w:val="009D1EBC"/>
    <w:rsid w:val="009D47A0"/>
    <w:rsid w:val="009D5053"/>
    <w:rsid w:val="009D50C1"/>
    <w:rsid w:val="009D5136"/>
    <w:rsid w:val="009D61A2"/>
    <w:rsid w:val="009D7B88"/>
    <w:rsid w:val="009E1A11"/>
    <w:rsid w:val="009E229A"/>
    <w:rsid w:val="009E616F"/>
    <w:rsid w:val="009E6339"/>
    <w:rsid w:val="009E6362"/>
    <w:rsid w:val="009E665B"/>
    <w:rsid w:val="009E7F1E"/>
    <w:rsid w:val="009F026F"/>
    <w:rsid w:val="009F14D6"/>
    <w:rsid w:val="009F1696"/>
    <w:rsid w:val="009F22F7"/>
    <w:rsid w:val="009F28B5"/>
    <w:rsid w:val="009F3A23"/>
    <w:rsid w:val="009F40FF"/>
    <w:rsid w:val="009F4824"/>
    <w:rsid w:val="009F603E"/>
    <w:rsid w:val="009F6488"/>
    <w:rsid w:val="009F7D4D"/>
    <w:rsid w:val="009F7DBA"/>
    <w:rsid w:val="00A00EAA"/>
    <w:rsid w:val="00A012A7"/>
    <w:rsid w:val="00A0173D"/>
    <w:rsid w:val="00A03AA3"/>
    <w:rsid w:val="00A051BA"/>
    <w:rsid w:val="00A05451"/>
    <w:rsid w:val="00A05687"/>
    <w:rsid w:val="00A06AA4"/>
    <w:rsid w:val="00A0726D"/>
    <w:rsid w:val="00A072AE"/>
    <w:rsid w:val="00A0743D"/>
    <w:rsid w:val="00A07EC4"/>
    <w:rsid w:val="00A11323"/>
    <w:rsid w:val="00A11872"/>
    <w:rsid w:val="00A11AA1"/>
    <w:rsid w:val="00A122F1"/>
    <w:rsid w:val="00A14549"/>
    <w:rsid w:val="00A157A0"/>
    <w:rsid w:val="00A1595B"/>
    <w:rsid w:val="00A167C9"/>
    <w:rsid w:val="00A16D3A"/>
    <w:rsid w:val="00A16E01"/>
    <w:rsid w:val="00A222FC"/>
    <w:rsid w:val="00A22D22"/>
    <w:rsid w:val="00A22D8D"/>
    <w:rsid w:val="00A2501D"/>
    <w:rsid w:val="00A25781"/>
    <w:rsid w:val="00A2650B"/>
    <w:rsid w:val="00A27E18"/>
    <w:rsid w:val="00A27F57"/>
    <w:rsid w:val="00A31291"/>
    <w:rsid w:val="00A33193"/>
    <w:rsid w:val="00A332DC"/>
    <w:rsid w:val="00A33B3C"/>
    <w:rsid w:val="00A33EB7"/>
    <w:rsid w:val="00A341B7"/>
    <w:rsid w:val="00A34727"/>
    <w:rsid w:val="00A34F4A"/>
    <w:rsid w:val="00A36961"/>
    <w:rsid w:val="00A40EE9"/>
    <w:rsid w:val="00A41137"/>
    <w:rsid w:val="00A42201"/>
    <w:rsid w:val="00A436A0"/>
    <w:rsid w:val="00A45E96"/>
    <w:rsid w:val="00A4638B"/>
    <w:rsid w:val="00A47EAE"/>
    <w:rsid w:val="00A524C6"/>
    <w:rsid w:val="00A52F94"/>
    <w:rsid w:val="00A5410D"/>
    <w:rsid w:val="00A54277"/>
    <w:rsid w:val="00A5697C"/>
    <w:rsid w:val="00A57185"/>
    <w:rsid w:val="00A60440"/>
    <w:rsid w:val="00A644C9"/>
    <w:rsid w:val="00A64767"/>
    <w:rsid w:val="00A648A5"/>
    <w:rsid w:val="00A655CF"/>
    <w:rsid w:val="00A65A65"/>
    <w:rsid w:val="00A65FBA"/>
    <w:rsid w:val="00A66501"/>
    <w:rsid w:val="00A66B0D"/>
    <w:rsid w:val="00A673BC"/>
    <w:rsid w:val="00A67631"/>
    <w:rsid w:val="00A67B33"/>
    <w:rsid w:val="00A71832"/>
    <w:rsid w:val="00A72450"/>
    <w:rsid w:val="00A738B8"/>
    <w:rsid w:val="00A74500"/>
    <w:rsid w:val="00A75163"/>
    <w:rsid w:val="00A75D22"/>
    <w:rsid w:val="00A76289"/>
    <w:rsid w:val="00A7678E"/>
    <w:rsid w:val="00A7745E"/>
    <w:rsid w:val="00A775E6"/>
    <w:rsid w:val="00A80285"/>
    <w:rsid w:val="00A8045E"/>
    <w:rsid w:val="00A82B12"/>
    <w:rsid w:val="00A83C94"/>
    <w:rsid w:val="00A83F87"/>
    <w:rsid w:val="00A85276"/>
    <w:rsid w:val="00A854F2"/>
    <w:rsid w:val="00A866B5"/>
    <w:rsid w:val="00A904A9"/>
    <w:rsid w:val="00A90793"/>
    <w:rsid w:val="00A90CE6"/>
    <w:rsid w:val="00A912C4"/>
    <w:rsid w:val="00A9175F"/>
    <w:rsid w:val="00A94328"/>
    <w:rsid w:val="00A9467B"/>
    <w:rsid w:val="00A95D23"/>
    <w:rsid w:val="00A967FC"/>
    <w:rsid w:val="00A9709B"/>
    <w:rsid w:val="00AA0350"/>
    <w:rsid w:val="00AA0941"/>
    <w:rsid w:val="00AA0C1B"/>
    <w:rsid w:val="00AA0F7E"/>
    <w:rsid w:val="00AA10D8"/>
    <w:rsid w:val="00AA1BE6"/>
    <w:rsid w:val="00AA251A"/>
    <w:rsid w:val="00AA4415"/>
    <w:rsid w:val="00AA4724"/>
    <w:rsid w:val="00AA6B54"/>
    <w:rsid w:val="00AA6CD8"/>
    <w:rsid w:val="00AA746A"/>
    <w:rsid w:val="00AA7E9C"/>
    <w:rsid w:val="00AA7ECD"/>
    <w:rsid w:val="00AB05D5"/>
    <w:rsid w:val="00AB0CCF"/>
    <w:rsid w:val="00AB0D23"/>
    <w:rsid w:val="00AC0BFC"/>
    <w:rsid w:val="00AC21B6"/>
    <w:rsid w:val="00AC36F9"/>
    <w:rsid w:val="00AC5ACD"/>
    <w:rsid w:val="00AC5C22"/>
    <w:rsid w:val="00AC6B6A"/>
    <w:rsid w:val="00AC7652"/>
    <w:rsid w:val="00AD07A4"/>
    <w:rsid w:val="00AD171A"/>
    <w:rsid w:val="00AD295D"/>
    <w:rsid w:val="00AD3EF6"/>
    <w:rsid w:val="00AD4051"/>
    <w:rsid w:val="00AD4208"/>
    <w:rsid w:val="00AD4768"/>
    <w:rsid w:val="00AD76F3"/>
    <w:rsid w:val="00AD7EF6"/>
    <w:rsid w:val="00AE0514"/>
    <w:rsid w:val="00AE12EC"/>
    <w:rsid w:val="00AE1E46"/>
    <w:rsid w:val="00AE20D1"/>
    <w:rsid w:val="00AE2562"/>
    <w:rsid w:val="00AE43AB"/>
    <w:rsid w:val="00AE5EAB"/>
    <w:rsid w:val="00AE6A8C"/>
    <w:rsid w:val="00AE6E09"/>
    <w:rsid w:val="00AE7CF8"/>
    <w:rsid w:val="00AE7DEB"/>
    <w:rsid w:val="00AE7E33"/>
    <w:rsid w:val="00AF009D"/>
    <w:rsid w:val="00AF01F6"/>
    <w:rsid w:val="00AF085C"/>
    <w:rsid w:val="00AF39E9"/>
    <w:rsid w:val="00AF3F88"/>
    <w:rsid w:val="00AF4658"/>
    <w:rsid w:val="00AF5975"/>
    <w:rsid w:val="00AF6F1E"/>
    <w:rsid w:val="00AF704D"/>
    <w:rsid w:val="00AF72FA"/>
    <w:rsid w:val="00AF7421"/>
    <w:rsid w:val="00AF78C4"/>
    <w:rsid w:val="00AF7C76"/>
    <w:rsid w:val="00B00452"/>
    <w:rsid w:val="00B03A2F"/>
    <w:rsid w:val="00B04D8E"/>
    <w:rsid w:val="00B05884"/>
    <w:rsid w:val="00B061EC"/>
    <w:rsid w:val="00B06C5D"/>
    <w:rsid w:val="00B07319"/>
    <w:rsid w:val="00B075DD"/>
    <w:rsid w:val="00B12DE8"/>
    <w:rsid w:val="00B1331C"/>
    <w:rsid w:val="00B13DD1"/>
    <w:rsid w:val="00B14835"/>
    <w:rsid w:val="00B1488D"/>
    <w:rsid w:val="00B152F0"/>
    <w:rsid w:val="00B153C1"/>
    <w:rsid w:val="00B16814"/>
    <w:rsid w:val="00B16F29"/>
    <w:rsid w:val="00B1771D"/>
    <w:rsid w:val="00B17B20"/>
    <w:rsid w:val="00B17F60"/>
    <w:rsid w:val="00B208A0"/>
    <w:rsid w:val="00B212F0"/>
    <w:rsid w:val="00B2178E"/>
    <w:rsid w:val="00B217CF"/>
    <w:rsid w:val="00B22A66"/>
    <w:rsid w:val="00B23E78"/>
    <w:rsid w:val="00B23EAC"/>
    <w:rsid w:val="00B240BF"/>
    <w:rsid w:val="00B25066"/>
    <w:rsid w:val="00B26CD1"/>
    <w:rsid w:val="00B270C4"/>
    <w:rsid w:val="00B27658"/>
    <w:rsid w:val="00B27CDC"/>
    <w:rsid w:val="00B303E0"/>
    <w:rsid w:val="00B31EAF"/>
    <w:rsid w:val="00B33A2A"/>
    <w:rsid w:val="00B3588C"/>
    <w:rsid w:val="00B36044"/>
    <w:rsid w:val="00B36659"/>
    <w:rsid w:val="00B36FE9"/>
    <w:rsid w:val="00B41D8D"/>
    <w:rsid w:val="00B41E27"/>
    <w:rsid w:val="00B42459"/>
    <w:rsid w:val="00B42C0C"/>
    <w:rsid w:val="00B43001"/>
    <w:rsid w:val="00B43ECD"/>
    <w:rsid w:val="00B4427C"/>
    <w:rsid w:val="00B45BBB"/>
    <w:rsid w:val="00B463E1"/>
    <w:rsid w:val="00B46B4D"/>
    <w:rsid w:val="00B5058A"/>
    <w:rsid w:val="00B5132D"/>
    <w:rsid w:val="00B51391"/>
    <w:rsid w:val="00B51877"/>
    <w:rsid w:val="00B524A5"/>
    <w:rsid w:val="00B52D42"/>
    <w:rsid w:val="00B5305F"/>
    <w:rsid w:val="00B535FF"/>
    <w:rsid w:val="00B53D5F"/>
    <w:rsid w:val="00B546A7"/>
    <w:rsid w:val="00B559EC"/>
    <w:rsid w:val="00B5650B"/>
    <w:rsid w:val="00B57132"/>
    <w:rsid w:val="00B60AF7"/>
    <w:rsid w:val="00B62F57"/>
    <w:rsid w:val="00B63D72"/>
    <w:rsid w:val="00B64474"/>
    <w:rsid w:val="00B65319"/>
    <w:rsid w:val="00B655A0"/>
    <w:rsid w:val="00B65BF4"/>
    <w:rsid w:val="00B66FFF"/>
    <w:rsid w:val="00B70CBD"/>
    <w:rsid w:val="00B72563"/>
    <w:rsid w:val="00B72E9C"/>
    <w:rsid w:val="00B76592"/>
    <w:rsid w:val="00B76D7F"/>
    <w:rsid w:val="00B772C1"/>
    <w:rsid w:val="00B77891"/>
    <w:rsid w:val="00B8088C"/>
    <w:rsid w:val="00B815F4"/>
    <w:rsid w:val="00B819F5"/>
    <w:rsid w:val="00B81EDD"/>
    <w:rsid w:val="00B82818"/>
    <w:rsid w:val="00B82EF7"/>
    <w:rsid w:val="00B8341E"/>
    <w:rsid w:val="00B84C87"/>
    <w:rsid w:val="00B863EC"/>
    <w:rsid w:val="00B86F41"/>
    <w:rsid w:val="00B8706D"/>
    <w:rsid w:val="00B90487"/>
    <w:rsid w:val="00B9071F"/>
    <w:rsid w:val="00B90CDC"/>
    <w:rsid w:val="00B91085"/>
    <w:rsid w:val="00B918E7"/>
    <w:rsid w:val="00B91EF1"/>
    <w:rsid w:val="00B9253F"/>
    <w:rsid w:val="00B94121"/>
    <w:rsid w:val="00B94B1C"/>
    <w:rsid w:val="00B97254"/>
    <w:rsid w:val="00BA05C8"/>
    <w:rsid w:val="00BA0A10"/>
    <w:rsid w:val="00BA0B56"/>
    <w:rsid w:val="00BA1B3B"/>
    <w:rsid w:val="00BA2340"/>
    <w:rsid w:val="00BA2488"/>
    <w:rsid w:val="00BA3E48"/>
    <w:rsid w:val="00BA57E8"/>
    <w:rsid w:val="00BA5B95"/>
    <w:rsid w:val="00BA6B99"/>
    <w:rsid w:val="00BA72B8"/>
    <w:rsid w:val="00BA7586"/>
    <w:rsid w:val="00BB24CB"/>
    <w:rsid w:val="00BB4754"/>
    <w:rsid w:val="00BB49F1"/>
    <w:rsid w:val="00BB4AD7"/>
    <w:rsid w:val="00BB540E"/>
    <w:rsid w:val="00BB55EC"/>
    <w:rsid w:val="00BB60FF"/>
    <w:rsid w:val="00BB6599"/>
    <w:rsid w:val="00BB6FEE"/>
    <w:rsid w:val="00BB7AE3"/>
    <w:rsid w:val="00BC1A21"/>
    <w:rsid w:val="00BC2A4B"/>
    <w:rsid w:val="00BC3490"/>
    <w:rsid w:val="00BC4256"/>
    <w:rsid w:val="00BC4A2F"/>
    <w:rsid w:val="00BC4F52"/>
    <w:rsid w:val="00BC64BF"/>
    <w:rsid w:val="00BC7F5E"/>
    <w:rsid w:val="00BD0A6C"/>
    <w:rsid w:val="00BD0C97"/>
    <w:rsid w:val="00BD187A"/>
    <w:rsid w:val="00BD1D84"/>
    <w:rsid w:val="00BD4709"/>
    <w:rsid w:val="00BD4CFA"/>
    <w:rsid w:val="00BD4E46"/>
    <w:rsid w:val="00BE09AE"/>
    <w:rsid w:val="00BE1DF1"/>
    <w:rsid w:val="00BE22DC"/>
    <w:rsid w:val="00BE29AC"/>
    <w:rsid w:val="00BE2C42"/>
    <w:rsid w:val="00BE6A52"/>
    <w:rsid w:val="00BE6E22"/>
    <w:rsid w:val="00BE7011"/>
    <w:rsid w:val="00BE7DBF"/>
    <w:rsid w:val="00BF19AE"/>
    <w:rsid w:val="00BF1B67"/>
    <w:rsid w:val="00BF1EDB"/>
    <w:rsid w:val="00BF3DD7"/>
    <w:rsid w:val="00BF511F"/>
    <w:rsid w:val="00BF538F"/>
    <w:rsid w:val="00BF5757"/>
    <w:rsid w:val="00C009D6"/>
    <w:rsid w:val="00C01665"/>
    <w:rsid w:val="00C0247A"/>
    <w:rsid w:val="00C027DF"/>
    <w:rsid w:val="00C02976"/>
    <w:rsid w:val="00C06FA9"/>
    <w:rsid w:val="00C07A2B"/>
    <w:rsid w:val="00C1198B"/>
    <w:rsid w:val="00C11C54"/>
    <w:rsid w:val="00C1294A"/>
    <w:rsid w:val="00C13703"/>
    <w:rsid w:val="00C138C5"/>
    <w:rsid w:val="00C13B19"/>
    <w:rsid w:val="00C14876"/>
    <w:rsid w:val="00C14C1D"/>
    <w:rsid w:val="00C17E5C"/>
    <w:rsid w:val="00C21869"/>
    <w:rsid w:val="00C22307"/>
    <w:rsid w:val="00C224FF"/>
    <w:rsid w:val="00C2317E"/>
    <w:rsid w:val="00C243D7"/>
    <w:rsid w:val="00C24B59"/>
    <w:rsid w:val="00C251DB"/>
    <w:rsid w:val="00C265F8"/>
    <w:rsid w:val="00C272AE"/>
    <w:rsid w:val="00C27B01"/>
    <w:rsid w:val="00C27F03"/>
    <w:rsid w:val="00C30224"/>
    <w:rsid w:val="00C30E76"/>
    <w:rsid w:val="00C31CE6"/>
    <w:rsid w:val="00C31F39"/>
    <w:rsid w:val="00C3262C"/>
    <w:rsid w:val="00C365D4"/>
    <w:rsid w:val="00C368FA"/>
    <w:rsid w:val="00C40195"/>
    <w:rsid w:val="00C4115C"/>
    <w:rsid w:val="00C41463"/>
    <w:rsid w:val="00C4267B"/>
    <w:rsid w:val="00C42D73"/>
    <w:rsid w:val="00C43217"/>
    <w:rsid w:val="00C43AEA"/>
    <w:rsid w:val="00C46DF2"/>
    <w:rsid w:val="00C46E89"/>
    <w:rsid w:val="00C5045B"/>
    <w:rsid w:val="00C509F6"/>
    <w:rsid w:val="00C50FB4"/>
    <w:rsid w:val="00C51062"/>
    <w:rsid w:val="00C51A5A"/>
    <w:rsid w:val="00C524A3"/>
    <w:rsid w:val="00C538B8"/>
    <w:rsid w:val="00C5590C"/>
    <w:rsid w:val="00C56C26"/>
    <w:rsid w:val="00C572E2"/>
    <w:rsid w:val="00C57535"/>
    <w:rsid w:val="00C60FEA"/>
    <w:rsid w:val="00C6101E"/>
    <w:rsid w:val="00C616C8"/>
    <w:rsid w:val="00C6191C"/>
    <w:rsid w:val="00C61BB5"/>
    <w:rsid w:val="00C63258"/>
    <w:rsid w:val="00C638D0"/>
    <w:rsid w:val="00C63EB2"/>
    <w:rsid w:val="00C646A9"/>
    <w:rsid w:val="00C648B1"/>
    <w:rsid w:val="00C65FED"/>
    <w:rsid w:val="00C66099"/>
    <w:rsid w:val="00C668F9"/>
    <w:rsid w:val="00C674FA"/>
    <w:rsid w:val="00C67D4E"/>
    <w:rsid w:val="00C71551"/>
    <w:rsid w:val="00C716A3"/>
    <w:rsid w:val="00C71E0B"/>
    <w:rsid w:val="00C72533"/>
    <w:rsid w:val="00C72534"/>
    <w:rsid w:val="00C72CED"/>
    <w:rsid w:val="00C73188"/>
    <w:rsid w:val="00C73923"/>
    <w:rsid w:val="00C73BB9"/>
    <w:rsid w:val="00C73BCD"/>
    <w:rsid w:val="00C74E20"/>
    <w:rsid w:val="00C759B2"/>
    <w:rsid w:val="00C75E5C"/>
    <w:rsid w:val="00C75F08"/>
    <w:rsid w:val="00C76486"/>
    <w:rsid w:val="00C7696B"/>
    <w:rsid w:val="00C7725D"/>
    <w:rsid w:val="00C77D48"/>
    <w:rsid w:val="00C8079C"/>
    <w:rsid w:val="00C81071"/>
    <w:rsid w:val="00C821A0"/>
    <w:rsid w:val="00C828B7"/>
    <w:rsid w:val="00C845DB"/>
    <w:rsid w:val="00C8461A"/>
    <w:rsid w:val="00C85762"/>
    <w:rsid w:val="00C85A78"/>
    <w:rsid w:val="00C86C02"/>
    <w:rsid w:val="00C87566"/>
    <w:rsid w:val="00C87F7E"/>
    <w:rsid w:val="00C904B8"/>
    <w:rsid w:val="00C906DC"/>
    <w:rsid w:val="00C90B75"/>
    <w:rsid w:val="00C9259A"/>
    <w:rsid w:val="00C95791"/>
    <w:rsid w:val="00C95835"/>
    <w:rsid w:val="00C96D4B"/>
    <w:rsid w:val="00C97555"/>
    <w:rsid w:val="00CA287B"/>
    <w:rsid w:val="00CA2937"/>
    <w:rsid w:val="00CA430C"/>
    <w:rsid w:val="00CA445C"/>
    <w:rsid w:val="00CA4DB0"/>
    <w:rsid w:val="00CA4FA0"/>
    <w:rsid w:val="00CA5004"/>
    <w:rsid w:val="00CA518F"/>
    <w:rsid w:val="00CA5CF6"/>
    <w:rsid w:val="00CA60E5"/>
    <w:rsid w:val="00CB039D"/>
    <w:rsid w:val="00CB068C"/>
    <w:rsid w:val="00CB2338"/>
    <w:rsid w:val="00CB270F"/>
    <w:rsid w:val="00CB2F33"/>
    <w:rsid w:val="00CB4C1B"/>
    <w:rsid w:val="00CB5167"/>
    <w:rsid w:val="00CB56AD"/>
    <w:rsid w:val="00CB6712"/>
    <w:rsid w:val="00CC0148"/>
    <w:rsid w:val="00CC01DB"/>
    <w:rsid w:val="00CC09A2"/>
    <w:rsid w:val="00CC0CDC"/>
    <w:rsid w:val="00CC18B2"/>
    <w:rsid w:val="00CC3A9E"/>
    <w:rsid w:val="00CC50C6"/>
    <w:rsid w:val="00CC51CF"/>
    <w:rsid w:val="00CC7D89"/>
    <w:rsid w:val="00CD01DE"/>
    <w:rsid w:val="00CD023C"/>
    <w:rsid w:val="00CD0416"/>
    <w:rsid w:val="00CD0770"/>
    <w:rsid w:val="00CD1F79"/>
    <w:rsid w:val="00CD2763"/>
    <w:rsid w:val="00CD3484"/>
    <w:rsid w:val="00CD4BBF"/>
    <w:rsid w:val="00CD64C6"/>
    <w:rsid w:val="00CD653D"/>
    <w:rsid w:val="00CD7D93"/>
    <w:rsid w:val="00CD7F53"/>
    <w:rsid w:val="00CE188C"/>
    <w:rsid w:val="00CE1B7E"/>
    <w:rsid w:val="00CE52BA"/>
    <w:rsid w:val="00CF05EB"/>
    <w:rsid w:val="00CF09CA"/>
    <w:rsid w:val="00CF2134"/>
    <w:rsid w:val="00CF2D67"/>
    <w:rsid w:val="00CF324C"/>
    <w:rsid w:val="00CF388E"/>
    <w:rsid w:val="00CF4474"/>
    <w:rsid w:val="00CF4625"/>
    <w:rsid w:val="00CF4D38"/>
    <w:rsid w:val="00CF500A"/>
    <w:rsid w:val="00CF7907"/>
    <w:rsid w:val="00D016ED"/>
    <w:rsid w:val="00D02433"/>
    <w:rsid w:val="00D027AC"/>
    <w:rsid w:val="00D02BE7"/>
    <w:rsid w:val="00D0363E"/>
    <w:rsid w:val="00D04DC7"/>
    <w:rsid w:val="00D0546B"/>
    <w:rsid w:val="00D05989"/>
    <w:rsid w:val="00D059B2"/>
    <w:rsid w:val="00D05F04"/>
    <w:rsid w:val="00D06DD7"/>
    <w:rsid w:val="00D07442"/>
    <w:rsid w:val="00D077F9"/>
    <w:rsid w:val="00D0780D"/>
    <w:rsid w:val="00D10A7A"/>
    <w:rsid w:val="00D11865"/>
    <w:rsid w:val="00D12AB5"/>
    <w:rsid w:val="00D12B1F"/>
    <w:rsid w:val="00D139D2"/>
    <w:rsid w:val="00D141D6"/>
    <w:rsid w:val="00D15081"/>
    <w:rsid w:val="00D153AD"/>
    <w:rsid w:val="00D16762"/>
    <w:rsid w:val="00D17699"/>
    <w:rsid w:val="00D20A78"/>
    <w:rsid w:val="00D22B74"/>
    <w:rsid w:val="00D22ED8"/>
    <w:rsid w:val="00D23E9F"/>
    <w:rsid w:val="00D24AA2"/>
    <w:rsid w:val="00D24E2E"/>
    <w:rsid w:val="00D25124"/>
    <w:rsid w:val="00D27382"/>
    <w:rsid w:val="00D27FD9"/>
    <w:rsid w:val="00D30684"/>
    <w:rsid w:val="00D3245B"/>
    <w:rsid w:val="00D32E6B"/>
    <w:rsid w:val="00D34E48"/>
    <w:rsid w:val="00D35239"/>
    <w:rsid w:val="00D36BBB"/>
    <w:rsid w:val="00D41722"/>
    <w:rsid w:val="00D42DB9"/>
    <w:rsid w:val="00D4305B"/>
    <w:rsid w:val="00D432DC"/>
    <w:rsid w:val="00D43877"/>
    <w:rsid w:val="00D43963"/>
    <w:rsid w:val="00D43E04"/>
    <w:rsid w:val="00D442D4"/>
    <w:rsid w:val="00D44FED"/>
    <w:rsid w:val="00D45715"/>
    <w:rsid w:val="00D45A17"/>
    <w:rsid w:val="00D50B16"/>
    <w:rsid w:val="00D50C28"/>
    <w:rsid w:val="00D5138E"/>
    <w:rsid w:val="00D519DB"/>
    <w:rsid w:val="00D5445F"/>
    <w:rsid w:val="00D55D77"/>
    <w:rsid w:val="00D55EB4"/>
    <w:rsid w:val="00D55FE5"/>
    <w:rsid w:val="00D56378"/>
    <w:rsid w:val="00D57DF6"/>
    <w:rsid w:val="00D61B6E"/>
    <w:rsid w:val="00D62C40"/>
    <w:rsid w:val="00D630A6"/>
    <w:rsid w:val="00D65826"/>
    <w:rsid w:val="00D65BFD"/>
    <w:rsid w:val="00D668DA"/>
    <w:rsid w:val="00D72F3D"/>
    <w:rsid w:val="00D74372"/>
    <w:rsid w:val="00D74704"/>
    <w:rsid w:val="00D74D99"/>
    <w:rsid w:val="00D75640"/>
    <w:rsid w:val="00D75BA0"/>
    <w:rsid w:val="00D7667C"/>
    <w:rsid w:val="00D77BB1"/>
    <w:rsid w:val="00D80220"/>
    <w:rsid w:val="00D82692"/>
    <w:rsid w:val="00D83185"/>
    <w:rsid w:val="00D839A9"/>
    <w:rsid w:val="00D846A8"/>
    <w:rsid w:val="00D85000"/>
    <w:rsid w:val="00D85CE0"/>
    <w:rsid w:val="00D86E78"/>
    <w:rsid w:val="00D86E89"/>
    <w:rsid w:val="00D86EF8"/>
    <w:rsid w:val="00D87AB8"/>
    <w:rsid w:val="00D90800"/>
    <w:rsid w:val="00D923FF"/>
    <w:rsid w:val="00D92A47"/>
    <w:rsid w:val="00D931B8"/>
    <w:rsid w:val="00D93233"/>
    <w:rsid w:val="00D9356F"/>
    <w:rsid w:val="00D95E85"/>
    <w:rsid w:val="00D95EAF"/>
    <w:rsid w:val="00D95FAA"/>
    <w:rsid w:val="00D96810"/>
    <w:rsid w:val="00D971D3"/>
    <w:rsid w:val="00D9720F"/>
    <w:rsid w:val="00D97495"/>
    <w:rsid w:val="00DA059A"/>
    <w:rsid w:val="00DA0EA4"/>
    <w:rsid w:val="00DA100B"/>
    <w:rsid w:val="00DA1A0E"/>
    <w:rsid w:val="00DA2582"/>
    <w:rsid w:val="00DA30AE"/>
    <w:rsid w:val="00DA380F"/>
    <w:rsid w:val="00DA4ADB"/>
    <w:rsid w:val="00DA6506"/>
    <w:rsid w:val="00DA6938"/>
    <w:rsid w:val="00DB0866"/>
    <w:rsid w:val="00DB1A53"/>
    <w:rsid w:val="00DB293F"/>
    <w:rsid w:val="00DB39E3"/>
    <w:rsid w:val="00DB4029"/>
    <w:rsid w:val="00DB4302"/>
    <w:rsid w:val="00DB43D1"/>
    <w:rsid w:val="00DB45E7"/>
    <w:rsid w:val="00DB4CDE"/>
    <w:rsid w:val="00DB4F3E"/>
    <w:rsid w:val="00DB63AE"/>
    <w:rsid w:val="00DB669C"/>
    <w:rsid w:val="00DB6D3A"/>
    <w:rsid w:val="00DC01DC"/>
    <w:rsid w:val="00DC090F"/>
    <w:rsid w:val="00DC0F28"/>
    <w:rsid w:val="00DC34F1"/>
    <w:rsid w:val="00DC590E"/>
    <w:rsid w:val="00DC5DF0"/>
    <w:rsid w:val="00DC602E"/>
    <w:rsid w:val="00DC6061"/>
    <w:rsid w:val="00DC6091"/>
    <w:rsid w:val="00DC736C"/>
    <w:rsid w:val="00DD0434"/>
    <w:rsid w:val="00DD06A5"/>
    <w:rsid w:val="00DD14DA"/>
    <w:rsid w:val="00DD27CD"/>
    <w:rsid w:val="00DD29C3"/>
    <w:rsid w:val="00DD2D41"/>
    <w:rsid w:val="00DD2D6E"/>
    <w:rsid w:val="00DD3282"/>
    <w:rsid w:val="00DD3A86"/>
    <w:rsid w:val="00DD3C21"/>
    <w:rsid w:val="00DD4C71"/>
    <w:rsid w:val="00DD595B"/>
    <w:rsid w:val="00DD62CE"/>
    <w:rsid w:val="00DD7283"/>
    <w:rsid w:val="00DD74BB"/>
    <w:rsid w:val="00DE1CA8"/>
    <w:rsid w:val="00DE34DD"/>
    <w:rsid w:val="00DE34F2"/>
    <w:rsid w:val="00DE39BE"/>
    <w:rsid w:val="00DE3B0F"/>
    <w:rsid w:val="00DE4B35"/>
    <w:rsid w:val="00DE512C"/>
    <w:rsid w:val="00DE5F14"/>
    <w:rsid w:val="00DF0FDA"/>
    <w:rsid w:val="00DF3A68"/>
    <w:rsid w:val="00DF4022"/>
    <w:rsid w:val="00DF4479"/>
    <w:rsid w:val="00DF500B"/>
    <w:rsid w:val="00DF57A1"/>
    <w:rsid w:val="00DF666A"/>
    <w:rsid w:val="00DF767B"/>
    <w:rsid w:val="00E00FDA"/>
    <w:rsid w:val="00E01B83"/>
    <w:rsid w:val="00E02313"/>
    <w:rsid w:val="00E03749"/>
    <w:rsid w:val="00E03D8A"/>
    <w:rsid w:val="00E056AC"/>
    <w:rsid w:val="00E05B4A"/>
    <w:rsid w:val="00E05F4A"/>
    <w:rsid w:val="00E06AC8"/>
    <w:rsid w:val="00E1041D"/>
    <w:rsid w:val="00E104B3"/>
    <w:rsid w:val="00E129BE"/>
    <w:rsid w:val="00E12C69"/>
    <w:rsid w:val="00E139BB"/>
    <w:rsid w:val="00E14852"/>
    <w:rsid w:val="00E17E6B"/>
    <w:rsid w:val="00E20B6A"/>
    <w:rsid w:val="00E20FA7"/>
    <w:rsid w:val="00E213FE"/>
    <w:rsid w:val="00E22368"/>
    <w:rsid w:val="00E22811"/>
    <w:rsid w:val="00E22965"/>
    <w:rsid w:val="00E22AA3"/>
    <w:rsid w:val="00E239A5"/>
    <w:rsid w:val="00E24EC7"/>
    <w:rsid w:val="00E2558B"/>
    <w:rsid w:val="00E2587D"/>
    <w:rsid w:val="00E25A83"/>
    <w:rsid w:val="00E26162"/>
    <w:rsid w:val="00E26282"/>
    <w:rsid w:val="00E26652"/>
    <w:rsid w:val="00E2694D"/>
    <w:rsid w:val="00E270FE"/>
    <w:rsid w:val="00E325D1"/>
    <w:rsid w:val="00E3297A"/>
    <w:rsid w:val="00E3355E"/>
    <w:rsid w:val="00E33E20"/>
    <w:rsid w:val="00E3629B"/>
    <w:rsid w:val="00E36F85"/>
    <w:rsid w:val="00E401B3"/>
    <w:rsid w:val="00E40A11"/>
    <w:rsid w:val="00E40D75"/>
    <w:rsid w:val="00E4374C"/>
    <w:rsid w:val="00E443DE"/>
    <w:rsid w:val="00E45F5F"/>
    <w:rsid w:val="00E461C0"/>
    <w:rsid w:val="00E47236"/>
    <w:rsid w:val="00E50475"/>
    <w:rsid w:val="00E51A75"/>
    <w:rsid w:val="00E5288B"/>
    <w:rsid w:val="00E52A20"/>
    <w:rsid w:val="00E52DFA"/>
    <w:rsid w:val="00E55066"/>
    <w:rsid w:val="00E5608A"/>
    <w:rsid w:val="00E5691A"/>
    <w:rsid w:val="00E578F1"/>
    <w:rsid w:val="00E60BC9"/>
    <w:rsid w:val="00E61D7E"/>
    <w:rsid w:val="00E62893"/>
    <w:rsid w:val="00E6290B"/>
    <w:rsid w:val="00E633F9"/>
    <w:rsid w:val="00E63716"/>
    <w:rsid w:val="00E63935"/>
    <w:rsid w:val="00E64CE2"/>
    <w:rsid w:val="00E6575B"/>
    <w:rsid w:val="00E66F6F"/>
    <w:rsid w:val="00E672A9"/>
    <w:rsid w:val="00E674D9"/>
    <w:rsid w:val="00E70A58"/>
    <w:rsid w:val="00E71675"/>
    <w:rsid w:val="00E719C1"/>
    <w:rsid w:val="00E727BE"/>
    <w:rsid w:val="00E73D01"/>
    <w:rsid w:val="00E74A9F"/>
    <w:rsid w:val="00E7671C"/>
    <w:rsid w:val="00E768F4"/>
    <w:rsid w:val="00E771C3"/>
    <w:rsid w:val="00E81FBF"/>
    <w:rsid w:val="00E81FE2"/>
    <w:rsid w:val="00E837B1"/>
    <w:rsid w:val="00E839E0"/>
    <w:rsid w:val="00E83DCA"/>
    <w:rsid w:val="00E85CF3"/>
    <w:rsid w:val="00E85E04"/>
    <w:rsid w:val="00E85E8E"/>
    <w:rsid w:val="00E86318"/>
    <w:rsid w:val="00E878DA"/>
    <w:rsid w:val="00E87906"/>
    <w:rsid w:val="00E87B39"/>
    <w:rsid w:val="00E87B43"/>
    <w:rsid w:val="00E90162"/>
    <w:rsid w:val="00E912DC"/>
    <w:rsid w:val="00E918C1"/>
    <w:rsid w:val="00E91A27"/>
    <w:rsid w:val="00E93832"/>
    <w:rsid w:val="00E93BC2"/>
    <w:rsid w:val="00E94E34"/>
    <w:rsid w:val="00E9782E"/>
    <w:rsid w:val="00EA523B"/>
    <w:rsid w:val="00EA7030"/>
    <w:rsid w:val="00EB0876"/>
    <w:rsid w:val="00EB0FCF"/>
    <w:rsid w:val="00EB2CAE"/>
    <w:rsid w:val="00EB3299"/>
    <w:rsid w:val="00EB329C"/>
    <w:rsid w:val="00EB4270"/>
    <w:rsid w:val="00EB42D4"/>
    <w:rsid w:val="00EB4A50"/>
    <w:rsid w:val="00EB4AEA"/>
    <w:rsid w:val="00EB4B6F"/>
    <w:rsid w:val="00EB5775"/>
    <w:rsid w:val="00EB715F"/>
    <w:rsid w:val="00EC0CDD"/>
    <w:rsid w:val="00EC2F80"/>
    <w:rsid w:val="00EC3582"/>
    <w:rsid w:val="00EC4F8A"/>
    <w:rsid w:val="00EC5D7B"/>
    <w:rsid w:val="00EC6A8F"/>
    <w:rsid w:val="00EC7B47"/>
    <w:rsid w:val="00ED01EE"/>
    <w:rsid w:val="00ED03D4"/>
    <w:rsid w:val="00ED0529"/>
    <w:rsid w:val="00ED07DB"/>
    <w:rsid w:val="00ED1EF3"/>
    <w:rsid w:val="00ED4430"/>
    <w:rsid w:val="00ED73E6"/>
    <w:rsid w:val="00ED781E"/>
    <w:rsid w:val="00EE024A"/>
    <w:rsid w:val="00EE02A6"/>
    <w:rsid w:val="00EE2A29"/>
    <w:rsid w:val="00EE6C16"/>
    <w:rsid w:val="00EE7F20"/>
    <w:rsid w:val="00EF01AF"/>
    <w:rsid w:val="00EF09B4"/>
    <w:rsid w:val="00EF20CC"/>
    <w:rsid w:val="00EF5D62"/>
    <w:rsid w:val="00EF5EBF"/>
    <w:rsid w:val="00EF780D"/>
    <w:rsid w:val="00EF7B0C"/>
    <w:rsid w:val="00F00046"/>
    <w:rsid w:val="00F0009D"/>
    <w:rsid w:val="00F01614"/>
    <w:rsid w:val="00F028BE"/>
    <w:rsid w:val="00F029F5"/>
    <w:rsid w:val="00F02BB1"/>
    <w:rsid w:val="00F0368C"/>
    <w:rsid w:val="00F04054"/>
    <w:rsid w:val="00F04617"/>
    <w:rsid w:val="00F072D1"/>
    <w:rsid w:val="00F100D7"/>
    <w:rsid w:val="00F1034B"/>
    <w:rsid w:val="00F123AC"/>
    <w:rsid w:val="00F12898"/>
    <w:rsid w:val="00F13B4A"/>
    <w:rsid w:val="00F13E7B"/>
    <w:rsid w:val="00F143EE"/>
    <w:rsid w:val="00F14438"/>
    <w:rsid w:val="00F14E65"/>
    <w:rsid w:val="00F158C9"/>
    <w:rsid w:val="00F15F71"/>
    <w:rsid w:val="00F164C9"/>
    <w:rsid w:val="00F168FE"/>
    <w:rsid w:val="00F16B0E"/>
    <w:rsid w:val="00F1714A"/>
    <w:rsid w:val="00F17453"/>
    <w:rsid w:val="00F21E86"/>
    <w:rsid w:val="00F229AE"/>
    <w:rsid w:val="00F23821"/>
    <w:rsid w:val="00F23CB2"/>
    <w:rsid w:val="00F23E1A"/>
    <w:rsid w:val="00F24669"/>
    <w:rsid w:val="00F24B8C"/>
    <w:rsid w:val="00F277B4"/>
    <w:rsid w:val="00F278BE"/>
    <w:rsid w:val="00F3135E"/>
    <w:rsid w:val="00F31594"/>
    <w:rsid w:val="00F32A04"/>
    <w:rsid w:val="00F33298"/>
    <w:rsid w:val="00F33708"/>
    <w:rsid w:val="00F33719"/>
    <w:rsid w:val="00F33754"/>
    <w:rsid w:val="00F34154"/>
    <w:rsid w:val="00F34863"/>
    <w:rsid w:val="00F41A7D"/>
    <w:rsid w:val="00F42086"/>
    <w:rsid w:val="00F4210C"/>
    <w:rsid w:val="00F42B08"/>
    <w:rsid w:val="00F43F68"/>
    <w:rsid w:val="00F4470A"/>
    <w:rsid w:val="00F44DC0"/>
    <w:rsid w:val="00F44F4F"/>
    <w:rsid w:val="00F5094F"/>
    <w:rsid w:val="00F51B78"/>
    <w:rsid w:val="00F54732"/>
    <w:rsid w:val="00F55209"/>
    <w:rsid w:val="00F56000"/>
    <w:rsid w:val="00F60367"/>
    <w:rsid w:val="00F604DE"/>
    <w:rsid w:val="00F62D9D"/>
    <w:rsid w:val="00F631F9"/>
    <w:rsid w:val="00F63D71"/>
    <w:rsid w:val="00F64F1C"/>
    <w:rsid w:val="00F65A61"/>
    <w:rsid w:val="00F65B8F"/>
    <w:rsid w:val="00F67307"/>
    <w:rsid w:val="00F71763"/>
    <w:rsid w:val="00F72442"/>
    <w:rsid w:val="00F7436C"/>
    <w:rsid w:val="00F75E8B"/>
    <w:rsid w:val="00F764D3"/>
    <w:rsid w:val="00F76B3E"/>
    <w:rsid w:val="00F76DC6"/>
    <w:rsid w:val="00F778E9"/>
    <w:rsid w:val="00F807C8"/>
    <w:rsid w:val="00F82417"/>
    <w:rsid w:val="00F82ED5"/>
    <w:rsid w:val="00F82FE6"/>
    <w:rsid w:val="00F8436C"/>
    <w:rsid w:val="00F8492B"/>
    <w:rsid w:val="00F84E87"/>
    <w:rsid w:val="00F84EDA"/>
    <w:rsid w:val="00F8568B"/>
    <w:rsid w:val="00F858CC"/>
    <w:rsid w:val="00F85E68"/>
    <w:rsid w:val="00F85F9B"/>
    <w:rsid w:val="00F863A6"/>
    <w:rsid w:val="00F8692C"/>
    <w:rsid w:val="00F86D9A"/>
    <w:rsid w:val="00F87511"/>
    <w:rsid w:val="00F876A0"/>
    <w:rsid w:val="00F87C7A"/>
    <w:rsid w:val="00F90A05"/>
    <w:rsid w:val="00F90E9E"/>
    <w:rsid w:val="00F92A2C"/>
    <w:rsid w:val="00F92E37"/>
    <w:rsid w:val="00F943B6"/>
    <w:rsid w:val="00F9464C"/>
    <w:rsid w:val="00F95608"/>
    <w:rsid w:val="00F9754D"/>
    <w:rsid w:val="00FA018E"/>
    <w:rsid w:val="00FA11DA"/>
    <w:rsid w:val="00FA1F55"/>
    <w:rsid w:val="00FA279C"/>
    <w:rsid w:val="00FA2F47"/>
    <w:rsid w:val="00FA5598"/>
    <w:rsid w:val="00FA750A"/>
    <w:rsid w:val="00FA771F"/>
    <w:rsid w:val="00FB1A3E"/>
    <w:rsid w:val="00FB2CD4"/>
    <w:rsid w:val="00FB49C2"/>
    <w:rsid w:val="00FB4B5E"/>
    <w:rsid w:val="00FB5B8F"/>
    <w:rsid w:val="00FB5C25"/>
    <w:rsid w:val="00FB5EE3"/>
    <w:rsid w:val="00FB6785"/>
    <w:rsid w:val="00FB7CB1"/>
    <w:rsid w:val="00FC0542"/>
    <w:rsid w:val="00FC07D7"/>
    <w:rsid w:val="00FC12BF"/>
    <w:rsid w:val="00FC2CC8"/>
    <w:rsid w:val="00FC3255"/>
    <w:rsid w:val="00FC36B9"/>
    <w:rsid w:val="00FC390E"/>
    <w:rsid w:val="00FC3BB6"/>
    <w:rsid w:val="00FC3E19"/>
    <w:rsid w:val="00FC463B"/>
    <w:rsid w:val="00FC655B"/>
    <w:rsid w:val="00FC78E3"/>
    <w:rsid w:val="00FD052D"/>
    <w:rsid w:val="00FD0A45"/>
    <w:rsid w:val="00FD1FEC"/>
    <w:rsid w:val="00FD44C7"/>
    <w:rsid w:val="00FD599C"/>
    <w:rsid w:val="00FD6A20"/>
    <w:rsid w:val="00FE0104"/>
    <w:rsid w:val="00FE04AB"/>
    <w:rsid w:val="00FE1582"/>
    <w:rsid w:val="00FE1E20"/>
    <w:rsid w:val="00FE298B"/>
    <w:rsid w:val="00FE504E"/>
    <w:rsid w:val="00FE566C"/>
    <w:rsid w:val="00FE7866"/>
    <w:rsid w:val="00FE7ACB"/>
    <w:rsid w:val="00FE7E68"/>
    <w:rsid w:val="00FF19A7"/>
    <w:rsid w:val="00FF4016"/>
    <w:rsid w:val="00FF4FA9"/>
    <w:rsid w:val="00FF4FE5"/>
    <w:rsid w:val="00FF5117"/>
    <w:rsid w:val="00FF6454"/>
    <w:rsid w:val="00FF745C"/>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E5910"/>
  <w15:chartTrackingRefBased/>
  <w15:docId w15:val="{557E92B9-369D-E445-B4AE-DEA3ADD24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F75AC"/>
    <w:pPr>
      <w:keepNext/>
      <w:keepLines/>
      <w:numPr>
        <w:numId w:val="30"/>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107EC1"/>
    <w:pPr>
      <w:keepNext/>
      <w:keepLines/>
      <w:numPr>
        <w:ilvl w:val="1"/>
        <w:numId w:val="30"/>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5AC"/>
    <w:pPr>
      <w:keepNext/>
      <w:keepLines/>
      <w:numPr>
        <w:ilvl w:val="2"/>
        <w:numId w:val="30"/>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F75AC"/>
    <w:pPr>
      <w:keepNext/>
      <w:keepLines/>
      <w:numPr>
        <w:ilvl w:val="3"/>
        <w:numId w:val="30"/>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F75AC"/>
    <w:pPr>
      <w:keepNext/>
      <w:keepLines/>
      <w:numPr>
        <w:ilvl w:val="4"/>
        <w:numId w:val="30"/>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F75AC"/>
    <w:pPr>
      <w:keepNext/>
      <w:keepLines/>
      <w:numPr>
        <w:ilvl w:val="5"/>
        <w:numId w:val="30"/>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F75AC"/>
    <w:pPr>
      <w:keepNext/>
      <w:keepLines/>
      <w:numPr>
        <w:ilvl w:val="6"/>
        <w:numId w:val="3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F75AC"/>
    <w:pPr>
      <w:keepNext/>
      <w:keepLines/>
      <w:numPr>
        <w:ilvl w:val="7"/>
        <w:numId w:val="3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75AC"/>
    <w:pPr>
      <w:keepNext/>
      <w:keepLines/>
      <w:numPr>
        <w:ilvl w:val="8"/>
        <w:numId w:val="3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3FF"/>
    <w:pPr>
      <w:ind w:left="720"/>
      <w:contextualSpacing/>
    </w:pPr>
  </w:style>
  <w:style w:type="character" w:styleId="Hyperlink">
    <w:name w:val="Hyperlink"/>
    <w:basedOn w:val="DefaultParagraphFont"/>
    <w:uiPriority w:val="99"/>
    <w:unhideWhenUsed/>
    <w:rsid w:val="00C572E2"/>
    <w:rPr>
      <w:color w:val="0563C1" w:themeColor="hyperlink"/>
      <w:u w:val="single"/>
    </w:rPr>
  </w:style>
  <w:style w:type="character" w:styleId="UnresolvedMention">
    <w:name w:val="Unresolved Mention"/>
    <w:basedOn w:val="DefaultParagraphFont"/>
    <w:uiPriority w:val="99"/>
    <w:semiHidden/>
    <w:unhideWhenUsed/>
    <w:rsid w:val="007C7B8A"/>
    <w:rPr>
      <w:color w:val="808080"/>
      <w:shd w:val="clear" w:color="auto" w:fill="E6E6E6"/>
    </w:rPr>
  </w:style>
  <w:style w:type="character" w:styleId="FollowedHyperlink">
    <w:name w:val="FollowedHyperlink"/>
    <w:basedOn w:val="DefaultParagraphFont"/>
    <w:uiPriority w:val="99"/>
    <w:semiHidden/>
    <w:unhideWhenUsed/>
    <w:rsid w:val="00C41463"/>
    <w:rPr>
      <w:color w:val="954F72" w:themeColor="followedHyperlink"/>
      <w:u w:val="single"/>
    </w:rPr>
  </w:style>
  <w:style w:type="character" w:styleId="PlaceholderText">
    <w:name w:val="Placeholder Text"/>
    <w:basedOn w:val="DefaultParagraphFont"/>
    <w:uiPriority w:val="99"/>
    <w:semiHidden/>
    <w:rsid w:val="00A06AA4"/>
    <w:rPr>
      <w:color w:val="808080"/>
    </w:rPr>
  </w:style>
  <w:style w:type="paragraph" w:styleId="BalloonText">
    <w:name w:val="Balloon Text"/>
    <w:basedOn w:val="Normal"/>
    <w:link w:val="BalloonTextChar"/>
    <w:uiPriority w:val="99"/>
    <w:semiHidden/>
    <w:unhideWhenUsed/>
    <w:rsid w:val="00DA380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380F"/>
    <w:rPr>
      <w:rFonts w:ascii="Times New Roman" w:hAnsi="Times New Roman" w:cs="Times New Roman"/>
      <w:sz w:val="18"/>
      <w:szCs w:val="18"/>
      <w:lang w:val="en-GB"/>
    </w:rPr>
  </w:style>
  <w:style w:type="table" w:styleId="TableGrid">
    <w:name w:val="Table Grid"/>
    <w:basedOn w:val="TableNormal"/>
    <w:uiPriority w:val="39"/>
    <w:rsid w:val="00E912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B329C"/>
    <w:rPr>
      <w:lang w:val="en-GB"/>
    </w:rPr>
  </w:style>
  <w:style w:type="character" w:styleId="CommentReference">
    <w:name w:val="annotation reference"/>
    <w:basedOn w:val="DefaultParagraphFont"/>
    <w:uiPriority w:val="99"/>
    <w:semiHidden/>
    <w:unhideWhenUsed/>
    <w:rsid w:val="00CF388E"/>
    <w:rPr>
      <w:sz w:val="16"/>
      <w:szCs w:val="16"/>
    </w:rPr>
  </w:style>
  <w:style w:type="paragraph" w:styleId="CommentText">
    <w:name w:val="annotation text"/>
    <w:basedOn w:val="Normal"/>
    <w:link w:val="CommentTextChar"/>
    <w:uiPriority w:val="99"/>
    <w:semiHidden/>
    <w:unhideWhenUsed/>
    <w:rsid w:val="00CF388E"/>
    <w:rPr>
      <w:sz w:val="20"/>
      <w:szCs w:val="20"/>
    </w:rPr>
  </w:style>
  <w:style w:type="character" w:customStyle="1" w:styleId="CommentTextChar">
    <w:name w:val="Comment Text Char"/>
    <w:basedOn w:val="DefaultParagraphFont"/>
    <w:link w:val="CommentText"/>
    <w:uiPriority w:val="99"/>
    <w:semiHidden/>
    <w:rsid w:val="00CF388E"/>
    <w:rPr>
      <w:sz w:val="20"/>
      <w:szCs w:val="20"/>
      <w:lang w:val="en-GB"/>
    </w:rPr>
  </w:style>
  <w:style w:type="paragraph" w:styleId="CommentSubject">
    <w:name w:val="annotation subject"/>
    <w:basedOn w:val="CommentText"/>
    <w:next w:val="CommentText"/>
    <w:link w:val="CommentSubjectChar"/>
    <w:uiPriority w:val="99"/>
    <w:semiHidden/>
    <w:unhideWhenUsed/>
    <w:rsid w:val="00CF388E"/>
    <w:rPr>
      <w:b/>
      <w:bCs/>
    </w:rPr>
  </w:style>
  <w:style w:type="character" w:customStyle="1" w:styleId="CommentSubjectChar">
    <w:name w:val="Comment Subject Char"/>
    <w:basedOn w:val="CommentTextChar"/>
    <w:link w:val="CommentSubject"/>
    <w:uiPriority w:val="99"/>
    <w:semiHidden/>
    <w:rsid w:val="00CF388E"/>
    <w:rPr>
      <w:b/>
      <w:bCs/>
      <w:sz w:val="20"/>
      <w:szCs w:val="20"/>
      <w:lang w:val="en-GB"/>
    </w:rPr>
  </w:style>
  <w:style w:type="character" w:customStyle="1" w:styleId="Heading1Char">
    <w:name w:val="Heading 1 Char"/>
    <w:basedOn w:val="DefaultParagraphFont"/>
    <w:link w:val="Heading1"/>
    <w:uiPriority w:val="9"/>
    <w:rsid w:val="005F75AC"/>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107EC1"/>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5F75AC"/>
    <w:rPr>
      <w:rFonts w:asciiTheme="majorHAnsi" w:eastAsiaTheme="majorEastAsia" w:hAnsiTheme="majorHAnsi" w:cstheme="majorBidi"/>
      <w:color w:val="1F3763" w:themeColor="accent1" w:themeShade="7F"/>
      <w:lang w:val="en-GB"/>
    </w:rPr>
  </w:style>
  <w:style w:type="character" w:customStyle="1" w:styleId="Heading4Char">
    <w:name w:val="Heading 4 Char"/>
    <w:basedOn w:val="DefaultParagraphFont"/>
    <w:link w:val="Heading4"/>
    <w:uiPriority w:val="9"/>
    <w:semiHidden/>
    <w:rsid w:val="005F75AC"/>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5F75AC"/>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5F75AC"/>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5F75AC"/>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5F75AC"/>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5F75AC"/>
    <w:rPr>
      <w:rFonts w:asciiTheme="majorHAnsi" w:eastAsiaTheme="majorEastAsia" w:hAnsiTheme="majorHAnsi" w:cstheme="majorBidi"/>
      <w:i/>
      <w:iCs/>
      <w:color w:val="272727" w:themeColor="text1" w:themeTint="D8"/>
      <w:sz w:val="21"/>
      <w:szCs w:val="21"/>
      <w:lang w:val="en-GB"/>
    </w:rPr>
  </w:style>
  <w:style w:type="paragraph" w:styleId="Header">
    <w:name w:val="header"/>
    <w:basedOn w:val="Normal"/>
    <w:link w:val="HeaderChar"/>
    <w:uiPriority w:val="99"/>
    <w:unhideWhenUsed/>
    <w:rsid w:val="00732AE6"/>
    <w:pPr>
      <w:tabs>
        <w:tab w:val="center" w:pos="4680"/>
        <w:tab w:val="right" w:pos="9360"/>
      </w:tabs>
    </w:pPr>
  </w:style>
  <w:style w:type="character" w:customStyle="1" w:styleId="HeaderChar">
    <w:name w:val="Header Char"/>
    <w:basedOn w:val="DefaultParagraphFont"/>
    <w:link w:val="Header"/>
    <w:uiPriority w:val="99"/>
    <w:rsid w:val="00732AE6"/>
    <w:rPr>
      <w:lang w:val="en-GB"/>
    </w:rPr>
  </w:style>
  <w:style w:type="paragraph" w:styleId="Footer">
    <w:name w:val="footer"/>
    <w:basedOn w:val="Normal"/>
    <w:link w:val="FooterChar"/>
    <w:uiPriority w:val="99"/>
    <w:unhideWhenUsed/>
    <w:rsid w:val="00732AE6"/>
    <w:pPr>
      <w:tabs>
        <w:tab w:val="center" w:pos="4680"/>
        <w:tab w:val="right" w:pos="9360"/>
      </w:tabs>
    </w:pPr>
  </w:style>
  <w:style w:type="character" w:customStyle="1" w:styleId="FooterChar">
    <w:name w:val="Footer Char"/>
    <w:basedOn w:val="DefaultParagraphFont"/>
    <w:link w:val="Footer"/>
    <w:uiPriority w:val="99"/>
    <w:rsid w:val="00732AE6"/>
    <w:rPr>
      <w:lang w:val="en-GB"/>
    </w:rPr>
  </w:style>
  <w:style w:type="paragraph" w:styleId="TOCHeading">
    <w:name w:val="TOC Heading"/>
    <w:basedOn w:val="Heading1"/>
    <w:next w:val="Normal"/>
    <w:uiPriority w:val="39"/>
    <w:unhideWhenUsed/>
    <w:qFormat/>
    <w:rsid w:val="00732AE6"/>
    <w:pPr>
      <w:numPr>
        <w:numId w:val="0"/>
      </w:numPr>
      <w:spacing w:line="259" w:lineRule="auto"/>
      <w:outlineLvl w:val="9"/>
    </w:pPr>
    <w:rPr>
      <w:lang w:val="en-US" w:eastAsia="en-US"/>
    </w:rPr>
  </w:style>
  <w:style w:type="paragraph" w:styleId="TOC1">
    <w:name w:val="toc 1"/>
    <w:basedOn w:val="Normal"/>
    <w:next w:val="Normal"/>
    <w:autoRedefine/>
    <w:uiPriority w:val="39"/>
    <w:unhideWhenUsed/>
    <w:rsid w:val="00732AE6"/>
    <w:pPr>
      <w:spacing w:after="100"/>
    </w:pPr>
  </w:style>
  <w:style w:type="paragraph" w:styleId="TOC2">
    <w:name w:val="toc 2"/>
    <w:basedOn w:val="Normal"/>
    <w:next w:val="Normal"/>
    <w:autoRedefine/>
    <w:uiPriority w:val="39"/>
    <w:unhideWhenUsed/>
    <w:rsid w:val="00732AE6"/>
    <w:pPr>
      <w:spacing w:after="100"/>
      <w:ind w:left="240"/>
    </w:pPr>
  </w:style>
  <w:style w:type="paragraph" w:styleId="TOC3">
    <w:name w:val="toc 3"/>
    <w:basedOn w:val="Normal"/>
    <w:next w:val="Normal"/>
    <w:autoRedefine/>
    <w:uiPriority w:val="39"/>
    <w:unhideWhenUsed/>
    <w:rsid w:val="00732AE6"/>
    <w:pPr>
      <w:spacing w:after="100"/>
      <w:ind w:left="480"/>
    </w:pPr>
  </w:style>
  <w:style w:type="paragraph" w:styleId="Title">
    <w:name w:val="Title"/>
    <w:basedOn w:val="Normal"/>
    <w:next w:val="Normal"/>
    <w:link w:val="TitleChar"/>
    <w:uiPriority w:val="10"/>
    <w:qFormat/>
    <w:rsid w:val="00B03A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A2F"/>
    <w:rPr>
      <w:rFonts w:asciiTheme="majorHAnsi" w:eastAsiaTheme="majorEastAsia" w:hAnsiTheme="majorHAnsi" w:cstheme="majorBidi"/>
      <w:spacing w:val="-10"/>
      <w:kern w:val="28"/>
      <w:sz w:val="56"/>
      <w:szCs w:val="56"/>
      <w:lang w:val="en-GB"/>
    </w:rPr>
  </w:style>
  <w:style w:type="paragraph" w:styleId="NoSpacing">
    <w:name w:val="No Spacing"/>
    <w:uiPriority w:val="1"/>
    <w:qFormat/>
    <w:rsid w:val="00493BB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04604">
      <w:bodyDiv w:val="1"/>
      <w:marLeft w:val="0"/>
      <w:marRight w:val="0"/>
      <w:marTop w:val="0"/>
      <w:marBottom w:val="0"/>
      <w:divBdr>
        <w:top w:val="none" w:sz="0" w:space="0" w:color="auto"/>
        <w:left w:val="none" w:sz="0" w:space="0" w:color="auto"/>
        <w:bottom w:val="none" w:sz="0" w:space="0" w:color="auto"/>
        <w:right w:val="none" w:sz="0" w:space="0" w:color="auto"/>
      </w:divBdr>
    </w:div>
    <w:div w:id="171339613">
      <w:bodyDiv w:val="1"/>
      <w:marLeft w:val="0"/>
      <w:marRight w:val="0"/>
      <w:marTop w:val="0"/>
      <w:marBottom w:val="0"/>
      <w:divBdr>
        <w:top w:val="none" w:sz="0" w:space="0" w:color="auto"/>
        <w:left w:val="none" w:sz="0" w:space="0" w:color="auto"/>
        <w:bottom w:val="none" w:sz="0" w:space="0" w:color="auto"/>
        <w:right w:val="none" w:sz="0" w:space="0" w:color="auto"/>
      </w:divBdr>
    </w:div>
    <w:div w:id="319695624">
      <w:bodyDiv w:val="1"/>
      <w:marLeft w:val="0"/>
      <w:marRight w:val="0"/>
      <w:marTop w:val="0"/>
      <w:marBottom w:val="0"/>
      <w:divBdr>
        <w:top w:val="none" w:sz="0" w:space="0" w:color="auto"/>
        <w:left w:val="none" w:sz="0" w:space="0" w:color="auto"/>
        <w:bottom w:val="none" w:sz="0" w:space="0" w:color="auto"/>
        <w:right w:val="none" w:sz="0" w:space="0" w:color="auto"/>
      </w:divBdr>
    </w:div>
    <w:div w:id="386219943">
      <w:bodyDiv w:val="1"/>
      <w:marLeft w:val="0"/>
      <w:marRight w:val="0"/>
      <w:marTop w:val="0"/>
      <w:marBottom w:val="0"/>
      <w:divBdr>
        <w:top w:val="none" w:sz="0" w:space="0" w:color="auto"/>
        <w:left w:val="none" w:sz="0" w:space="0" w:color="auto"/>
        <w:bottom w:val="none" w:sz="0" w:space="0" w:color="auto"/>
        <w:right w:val="none" w:sz="0" w:space="0" w:color="auto"/>
      </w:divBdr>
    </w:div>
    <w:div w:id="571622816">
      <w:bodyDiv w:val="1"/>
      <w:marLeft w:val="0"/>
      <w:marRight w:val="0"/>
      <w:marTop w:val="0"/>
      <w:marBottom w:val="0"/>
      <w:divBdr>
        <w:top w:val="none" w:sz="0" w:space="0" w:color="auto"/>
        <w:left w:val="none" w:sz="0" w:space="0" w:color="auto"/>
        <w:bottom w:val="none" w:sz="0" w:space="0" w:color="auto"/>
        <w:right w:val="none" w:sz="0" w:space="0" w:color="auto"/>
      </w:divBdr>
    </w:div>
    <w:div w:id="602150974">
      <w:bodyDiv w:val="1"/>
      <w:marLeft w:val="0"/>
      <w:marRight w:val="0"/>
      <w:marTop w:val="0"/>
      <w:marBottom w:val="0"/>
      <w:divBdr>
        <w:top w:val="none" w:sz="0" w:space="0" w:color="auto"/>
        <w:left w:val="none" w:sz="0" w:space="0" w:color="auto"/>
        <w:bottom w:val="none" w:sz="0" w:space="0" w:color="auto"/>
        <w:right w:val="none" w:sz="0" w:space="0" w:color="auto"/>
      </w:divBdr>
    </w:div>
    <w:div w:id="763646249">
      <w:bodyDiv w:val="1"/>
      <w:marLeft w:val="0"/>
      <w:marRight w:val="0"/>
      <w:marTop w:val="0"/>
      <w:marBottom w:val="0"/>
      <w:divBdr>
        <w:top w:val="none" w:sz="0" w:space="0" w:color="auto"/>
        <w:left w:val="none" w:sz="0" w:space="0" w:color="auto"/>
        <w:bottom w:val="none" w:sz="0" w:space="0" w:color="auto"/>
        <w:right w:val="none" w:sz="0" w:space="0" w:color="auto"/>
      </w:divBdr>
    </w:div>
    <w:div w:id="1075592191">
      <w:bodyDiv w:val="1"/>
      <w:marLeft w:val="0"/>
      <w:marRight w:val="0"/>
      <w:marTop w:val="0"/>
      <w:marBottom w:val="0"/>
      <w:divBdr>
        <w:top w:val="none" w:sz="0" w:space="0" w:color="auto"/>
        <w:left w:val="none" w:sz="0" w:space="0" w:color="auto"/>
        <w:bottom w:val="none" w:sz="0" w:space="0" w:color="auto"/>
        <w:right w:val="none" w:sz="0" w:space="0" w:color="auto"/>
      </w:divBdr>
    </w:div>
    <w:div w:id="1129133239">
      <w:bodyDiv w:val="1"/>
      <w:marLeft w:val="0"/>
      <w:marRight w:val="0"/>
      <w:marTop w:val="0"/>
      <w:marBottom w:val="0"/>
      <w:divBdr>
        <w:top w:val="none" w:sz="0" w:space="0" w:color="auto"/>
        <w:left w:val="none" w:sz="0" w:space="0" w:color="auto"/>
        <w:bottom w:val="none" w:sz="0" w:space="0" w:color="auto"/>
        <w:right w:val="none" w:sz="0" w:space="0" w:color="auto"/>
      </w:divBdr>
    </w:div>
    <w:div w:id="1178233746">
      <w:bodyDiv w:val="1"/>
      <w:marLeft w:val="0"/>
      <w:marRight w:val="0"/>
      <w:marTop w:val="0"/>
      <w:marBottom w:val="0"/>
      <w:divBdr>
        <w:top w:val="none" w:sz="0" w:space="0" w:color="auto"/>
        <w:left w:val="none" w:sz="0" w:space="0" w:color="auto"/>
        <w:bottom w:val="none" w:sz="0" w:space="0" w:color="auto"/>
        <w:right w:val="none" w:sz="0" w:space="0" w:color="auto"/>
      </w:divBdr>
    </w:div>
    <w:div w:id="1210341161">
      <w:bodyDiv w:val="1"/>
      <w:marLeft w:val="0"/>
      <w:marRight w:val="0"/>
      <w:marTop w:val="0"/>
      <w:marBottom w:val="0"/>
      <w:divBdr>
        <w:top w:val="none" w:sz="0" w:space="0" w:color="auto"/>
        <w:left w:val="none" w:sz="0" w:space="0" w:color="auto"/>
        <w:bottom w:val="none" w:sz="0" w:space="0" w:color="auto"/>
        <w:right w:val="none" w:sz="0" w:space="0" w:color="auto"/>
      </w:divBdr>
    </w:div>
    <w:div w:id="1573197706">
      <w:bodyDiv w:val="1"/>
      <w:marLeft w:val="0"/>
      <w:marRight w:val="0"/>
      <w:marTop w:val="0"/>
      <w:marBottom w:val="0"/>
      <w:divBdr>
        <w:top w:val="none" w:sz="0" w:space="0" w:color="auto"/>
        <w:left w:val="none" w:sz="0" w:space="0" w:color="auto"/>
        <w:bottom w:val="none" w:sz="0" w:space="0" w:color="auto"/>
        <w:right w:val="none" w:sz="0" w:space="0" w:color="auto"/>
      </w:divBdr>
    </w:div>
    <w:div w:id="205437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seed.theseed.org/" TargetMode="External"/><Relationship Id="rId13" Type="http://schemas.openxmlformats.org/officeDocument/2006/relationships/image" Target="media/image1.png"/><Relationship Id="rId18" Type="http://schemas.microsoft.com/office/2016/09/relationships/commentsIds" Target="commentsIds.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bioweb.i2bc.paris-saclay.fr/terminator3/" TargetMode="Externa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db101.rcsb.org/learn/guide-to-understanding-pdb-data/biological-assemblies"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genesilico.pl/trnamodpre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ncbi.nlm.nih.gov/nuccore/NC_009004.1" TargetMode="External"/><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heyu/Documents/GitHub/pcLactis/Simulations/Exchange_reaction_sett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7555244483328472"/>
                  <c:y val="0.3976016813687762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Helvetica" pitchFamily="2" charset="0"/>
                      <a:ea typeface="+mn-ea"/>
                      <a:cs typeface="+mn-cs"/>
                    </a:defRPr>
                  </a:pPr>
                  <a:endParaRPr lang="en-SE"/>
                </a:p>
              </c:txPr>
            </c:trendlineLbl>
          </c:trendline>
          <c:xVal>
            <c:numRef>
              <c:f>GAM_NGAM!$A$2:$A$11</c:f>
              <c:numCache>
                <c:formatCode>General</c:formatCode>
                <c:ptCount val="10"/>
                <c:pt idx="0">
                  <c:v>0.15</c:v>
                </c:pt>
                <c:pt idx="1">
                  <c:v>0.15</c:v>
                </c:pt>
                <c:pt idx="2">
                  <c:v>0.15</c:v>
                </c:pt>
                <c:pt idx="3">
                  <c:v>0.3</c:v>
                </c:pt>
                <c:pt idx="4">
                  <c:v>0.3</c:v>
                </c:pt>
                <c:pt idx="5">
                  <c:v>0.3</c:v>
                </c:pt>
                <c:pt idx="6">
                  <c:v>0.45</c:v>
                </c:pt>
                <c:pt idx="7">
                  <c:v>0.5</c:v>
                </c:pt>
                <c:pt idx="8">
                  <c:v>0.5</c:v>
                </c:pt>
                <c:pt idx="9">
                  <c:v>0.6</c:v>
                </c:pt>
              </c:numCache>
            </c:numRef>
          </c:xVal>
          <c:yVal>
            <c:numRef>
              <c:f>GAM_NGAM!$B$2:$B$11</c:f>
              <c:numCache>
                <c:formatCode>General</c:formatCode>
                <c:ptCount val="10"/>
                <c:pt idx="0">
                  <c:v>8.1936380674671998</c:v>
                </c:pt>
                <c:pt idx="1">
                  <c:v>8.5615796837048901</c:v>
                </c:pt>
                <c:pt idx="2">
                  <c:v>8.3187599558107692</c:v>
                </c:pt>
                <c:pt idx="3">
                  <c:v>15.2975715016991</c:v>
                </c:pt>
                <c:pt idx="4">
                  <c:v>15.041362977482899</c:v>
                </c:pt>
                <c:pt idx="5">
                  <c:v>13.070452575687799</c:v>
                </c:pt>
                <c:pt idx="6">
                  <c:v>19.183044029360701</c:v>
                </c:pt>
                <c:pt idx="7">
                  <c:v>19.707331942218001</c:v>
                </c:pt>
                <c:pt idx="8">
                  <c:v>21.3147073256652</c:v>
                </c:pt>
                <c:pt idx="9">
                  <c:v>23.345480672561301</c:v>
                </c:pt>
              </c:numCache>
            </c:numRef>
          </c:yVal>
          <c:smooth val="0"/>
          <c:extLst>
            <c:ext xmlns:c16="http://schemas.microsoft.com/office/drawing/2014/chart" uri="{C3380CC4-5D6E-409C-BE32-E72D297353CC}">
              <c16:uniqueId val="{00000001-4545-BB47-BA20-9E7835FE71AC}"/>
            </c:ext>
          </c:extLst>
        </c:ser>
        <c:dLbls>
          <c:showLegendKey val="0"/>
          <c:showVal val="0"/>
          <c:showCatName val="0"/>
          <c:showSerName val="0"/>
          <c:showPercent val="0"/>
          <c:showBubbleSize val="0"/>
        </c:dLbls>
        <c:axId val="1604485823"/>
        <c:axId val="1604487631"/>
      </c:scatterChart>
      <c:valAx>
        <c:axId val="16044858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Helvetica" pitchFamily="2" charset="0"/>
                    <a:ea typeface="+mn-ea"/>
                    <a:cs typeface="+mn-cs"/>
                  </a:defRPr>
                </a:pPr>
                <a:r>
                  <a:rPr lang="en-US" sz="1000" b="0" i="0" baseline="0">
                    <a:effectLst/>
                  </a:rPr>
                  <a:t>Specific growth rate (/h)</a:t>
                </a:r>
                <a:endParaRPr lang="sv-SE"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Helvetica" pitchFamily="2" charset="0"/>
                  <a:ea typeface="+mn-ea"/>
                  <a:cs typeface="+mn-cs"/>
                </a:defRPr>
              </a:pPr>
              <a:endParaRPr lang="en-S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Helvetica" pitchFamily="2" charset="0"/>
                <a:ea typeface="+mn-ea"/>
                <a:cs typeface="+mn-cs"/>
              </a:defRPr>
            </a:pPr>
            <a:endParaRPr lang="en-SE"/>
          </a:p>
        </c:txPr>
        <c:crossAx val="1604487631"/>
        <c:crosses val="autoZero"/>
        <c:crossBetween val="midCat"/>
      </c:valAx>
      <c:valAx>
        <c:axId val="1604487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Helvetica" pitchFamily="2" charset="0"/>
                    <a:ea typeface="+mn-ea"/>
                    <a:cs typeface="+mn-cs"/>
                  </a:defRPr>
                </a:pPr>
                <a:r>
                  <a:rPr lang="en-US" sz="1000" b="0" i="0" baseline="0">
                    <a:effectLst/>
                  </a:rPr>
                  <a:t>ATP production rate</a:t>
                </a:r>
                <a:endParaRPr lang="sv-SE" sz="1000">
                  <a:effectLst/>
                </a:endParaRPr>
              </a:p>
              <a:p>
                <a:pPr>
                  <a:defRPr/>
                </a:pPr>
                <a:r>
                  <a:rPr lang="en-US" sz="1000" b="0" i="0" baseline="0">
                    <a:effectLst/>
                  </a:rPr>
                  <a:t>(mmol/gCDW/h)</a:t>
                </a:r>
                <a:endParaRPr lang="sv-SE"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Helvetica" pitchFamily="2" charset="0"/>
                  <a:ea typeface="+mn-ea"/>
                  <a:cs typeface="+mn-cs"/>
                </a:defRPr>
              </a:pPr>
              <a:endParaRPr lang="en-S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Helvetica" pitchFamily="2" charset="0"/>
                <a:ea typeface="+mn-ea"/>
                <a:cs typeface="+mn-cs"/>
              </a:defRPr>
            </a:pPr>
            <a:endParaRPr lang="en-SE"/>
          </a:p>
        </c:txPr>
        <c:crossAx val="1604485823"/>
        <c:crosses val="autoZero"/>
        <c:crossBetween val="midCat"/>
        <c:majorUnit val="1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Helvetica" pitchFamily="2" charset="0"/>
        </a:defRPr>
      </a:pPr>
      <a:endParaRPr lang="en-S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74C1D-2119-3B49-98DC-F2E62AED8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38</Pages>
  <Words>11777</Words>
  <Characters>67133</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Chalmers University</Company>
  <LinksUpToDate>false</LinksUpToDate>
  <CharactersWithSpaces>78753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Chen</dc:creator>
  <cp:keywords/>
  <dc:description/>
  <cp:lastModifiedBy>Yu Chen</cp:lastModifiedBy>
  <cp:revision>142</cp:revision>
  <dcterms:created xsi:type="dcterms:W3CDTF">2019-07-05T08:26:00Z</dcterms:created>
  <dcterms:modified xsi:type="dcterms:W3CDTF">2020-02-25T15:10:00Z</dcterms:modified>
</cp:coreProperties>
</file>